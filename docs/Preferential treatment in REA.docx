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EA2A40" w14:textId="1D41DB91" w:rsidR="003653EB" w:rsidRPr="009B30D6" w:rsidRDefault="00B5565D">
      <w:pPr>
        <w:widowControl w:val="0"/>
        <w:autoSpaceDE w:val="0"/>
        <w:autoSpaceDN w:val="0"/>
        <w:adjustRightInd w:val="0"/>
        <w:spacing w:after="200" w:line="240" w:lineRule="auto"/>
        <w:rPr>
          <w:rFonts w:ascii="Arial" w:eastAsia="Times New Roman" w:hAnsi="Arial" w:cs="Arial"/>
          <w:sz w:val="28"/>
          <w:szCs w:val="28"/>
          <w:lang w:val="en-GB" w:eastAsia="cs-CZ"/>
        </w:rPr>
      </w:pPr>
      <w:r w:rsidRPr="009B30D6">
        <w:rPr>
          <w:rFonts w:ascii="Arial" w:eastAsia="Times New Roman" w:hAnsi="Arial" w:cs="Arial"/>
          <w:sz w:val="28"/>
          <w:szCs w:val="28"/>
          <w:lang w:val="en-GB" w:eastAsia="cs-CZ"/>
        </w:rPr>
        <w:t>Preferential treatment</w:t>
      </w:r>
      <w:r w:rsidR="00062207" w:rsidRPr="009B30D6">
        <w:rPr>
          <w:rFonts w:ascii="Arial" w:eastAsia="Times New Roman" w:hAnsi="Arial" w:cs="Arial"/>
          <w:sz w:val="28"/>
          <w:szCs w:val="28"/>
          <w:lang w:val="en-GB" w:eastAsia="cs-CZ"/>
        </w:rPr>
        <w:t xml:space="preserve"> in Renewable Energy Auctions: An analysis of the reference yield model &amp; German wind auctions</w:t>
      </w:r>
    </w:p>
    <w:p w14:paraId="3C639B90" w14:textId="77777777" w:rsidR="003653EB" w:rsidRPr="009B30D6" w:rsidRDefault="00062207">
      <w:pPr>
        <w:tabs>
          <w:tab w:val="left" w:pos="1440"/>
        </w:tabs>
        <w:spacing w:after="0" w:line="276" w:lineRule="auto"/>
        <w:ind w:left="1440" w:hanging="1410"/>
        <w:rPr>
          <w:rFonts w:ascii="Arial" w:hAnsi="Arial" w:cs="Arial"/>
          <w:lang w:val="en-GB"/>
        </w:rPr>
      </w:pPr>
      <w:r w:rsidRPr="009B30D6">
        <w:rPr>
          <w:rFonts w:ascii="Arial" w:hAnsi="Arial" w:cs="Arial"/>
          <w:lang w:val="en-GB"/>
        </w:rPr>
        <w:t>Prokop Čech</w:t>
      </w:r>
      <w:r w:rsidRPr="009B30D6">
        <w:rPr>
          <w:rFonts w:ascii="Arial" w:hAnsi="Arial" w:cs="Arial"/>
          <w:lang w:val="en-GB"/>
        </w:rPr>
        <w:tab/>
        <w:t>ORCID iD: 0000-0002-4233-8726</w:t>
      </w:r>
    </w:p>
    <w:p w14:paraId="5453B3A2" w14:textId="0DD34560" w:rsidR="003653EB" w:rsidRPr="009B30D6" w:rsidRDefault="00062207">
      <w:pPr>
        <w:spacing w:after="0" w:line="276" w:lineRule="auto"/>
        <w:ind w:left="1440"/>
        <w:rPr>
          <w:rFonts w:ascii="Arial" w:hAnsi="Arial" w:cs="Arial"/>
          <w:lang w:val="en-GB"/>
        </w:rPr>
      </w:pPr>
      <w:r w:rsidRPr="009B30D6">
        <w:rPr>
          <w:rFonts w:ascii="Arial" w:hAnsi="Arial" w:cs="Arial"/>
          <w:lang w:val="en-GB"/>
        </w:rPr>
        <w:t xml:space="preserve">University J. E. Purkyně (FSE-UJEP) (Ústí nad Labem, </w:t>
      </w:r>
      <w:r w:rsidR="001676E6" w:rsidRPr="009B30D6">
        <w:rPr>
          <w:rFonts w:ascii="Arial" w:hAnsi="Arial" w:cs="Arial"/>
          <w:lang w:val="en-GB"/>
        </w:rPr>
        <w:t xml:space="preserve">The </w:t>
      </w:r>
      <w:r w:rsidRPr="009B30D6">
        <w:rPr>
          <w:rFonts w:ascii="Arial" w:hAnsi="Arial" w:cs="Arial"/>
          <w:lang w:val="en-GB"/>
        </w:rPr>
        <w:t>Czech Republic)</w:t>
      </w:r>
    </w:p>
    <w:p w14:paraId="2A1F4344" w14:textId="56371693" w:rsidR="003653EB" w:rsidRPr="009B30D6" w:rsidRDefault="00545E4A">
      <w:pPr>
        <w:spacing w:after="0" w:line="276" w:lineRule="auto"/>
        <w:ind w:left="1440"/>
        <w:rPr>
          <w:rFonts w:ascii="Arial" w:hAnsi="Arial" w:cs="Arial"/>
          <w:lang w:val="en-GB"/>
        </w:rPr>
      </w:pPr>
      <w:hyperlink r:id="rId9" w:history="1">
        <w:r w:rsidR="00062207" w:rsidRPr="009B30D6">
          <w:rPr>
            <w:rStyle w:val="Hyperlink"/>
            <w:rFonts w:ascii="Arial" w:hAnsi="Arial" w:cs="Arial"/>
            <w:lang w:val="en-GB"/>
          </w:rPr>
          <w:t>prokop.cech@ujep.cz</w:t>
        </w:r>
      </w:hyperlink>
    </w:p>
    <w:p w14:paraId="0C645362" w14:textId="77777777" w:rsidR="003653EB" w:rsidRPr="009B30D6" w:rsidRDefault="003653EB">
      <w:pPr>
        <w:widowControl w:val="0"/>
        <w:autoSpaceDE w:val="0"/>
        <w:autoSpaceDN w:val="0"/>
        <w:adjustRightInd w:val="0"/>
        <w:spacing w:line="276" w:lineRule="auto"/>
        <w:rPr>
          <w:rFonts w:ascii="Arial" w:hAnsi="Arial" w:cs="Arial"/>
          <w:u w:val="single"/>
          <w:lang w:val="en-GB"/>
        </w:rPr>
      </w:pPr>
    </w:p>
    <w:p w14:paraId="7FDF9B9B" w14:textId="77777777" w:rsidR="003653EB" w:rsidRPr="009B30D6" w:rsidRDefault="00062207">
      <w:pPr>
        <w:widowControl w:val="0"/>
        <w:autoSpaceDE w:val="0"/>
        <w:autoSpaceDN w:val="0"/>
        <w:adjustRightInd w:val="0"/>
        <w:spacing w:line="276" w:lineRule="auto"/>
        <w:rPr>
          <w:rFonts w:ascii="Arial" w:hAnsi="Arial" w:cs="Arial"/>
          <w:u w:val="single"/>
          <w:lang w:val="en-GB"/>
        </w:rPr>
      </w:pPr>
      <w:r w:rsidRPr="009B30D6">
        <w:rPr>
          <w:rFonts w:ascii="Arial" w:hAnsi="Arial" w:cs="Arial"/>
          <w:u w:val="single"/>
          <w:lang w:val="en-GB"/>
        </w:rPr>
        <w:t>Abstract</w:t>
      </w:r>
    </w:p>
    <w:p w14:paraId="31A2A784" w14:textId="77777777" w:rsidR="00B5565D" w:rsidRPr="009B30D6" w:rsidRDefault="00B5565D" w:rsidP="00B5565D">
      <w:pPr>
        <w:widowControl w:val="0"/>
        <w:autoSpaceDE w:val="0"/>
        <w:autoSpaceDN w:val="0"/>
        <w:adjustRightInd w:val="0"/>
        <w:spacing w:line="276" w:lineRule="auto"/>
        <w:rPr>
          <w:rFonts w:ascii="Arial" w:hAnsi="Arial" w:cs="Arial"/>
          <w:lang w:val="en-GB"/>
        </w:rPr>
      </w:pPr>
      <w:bookmarkStart w:id="0" w:name="_Hlk94813799"/>
      <w:r w:rsidRPr="009B30D6">
        <w:rPr>
          <w:rFonts w:ascii="Arial" w:hAnsi="Arial" w:cs="Arial"/>
          <w:lang w:val="en-GB"/>
        </w:rPr>
        <w:t xml:space="preserve">Procurement auctions are increasingly used to allocate and set the level of support in the form of subsidies for new renewable energy sources. I analyse an auction design that adjusts the competitive conditions for bidders to compensate for differences in their sites’ qualities, </w:t>
      </w:r>
      <w:r w:rsidRPr="009B30D6">
        <w:rPr>
          <w:rFonts w:ascii="Arial" w:hAnsi="Arial" w:cs="Arial"/>
          <w:b/>
          <w:bCs/>
          <w:lang w:val="en-GB"/>
        </w:rPr>
        <w:t>“the reference yield model”</w:t>
      </w:r>
      <w:r w:rsidRPr="009B30D6">
        <w:rPr>
          <w:rFonts w:ascii="Arial" w:hAnsi="Arial" w:cs="Arial"/>
          <w:lang w:val="en-GB"/>
        </w:rPr>
        <w:t xml:space="preserve">. Such an auction design is used for onshore wind auctions in Germany. </w:t>
      </w:r>
    </w:p>
    <w:p w14:paraId="7A9184FD" w14:textId="75A6B102" w:rsidR="003653EB" w:rsidRPr="009B30D6" w:rsidRDefault="00B5565D" w:rsidP="00B5565D">
      <w:pPr>
        <w:widowControl w:val="0"/>
        <w:autoSpaceDE w:val="0"/>
        <w:autoSpaceDN w:val="0"/>
        <w:adjustRightInd w:val="0"/>
        <w:spacing w:line="276" w:lineRule="auto"/>
        <w:rPr>
          <w:rFonts w:ascii="Arial" w:hAnsi="Arial" w:cs="Arial"/>
          <w:lang w:val="en-GB"/>
        </w:rPr>
      </w:pPr>
      <w:r w:rsidRPr="009B30D6">
        <w:rPr>
          <w:rFonts w:ascii="Arial" w:hAnsi="Arial" w:cs="Arial"/>
          <w:lang w:val="en-GB"/>
        </w:rPr>
        <w:t xml:space="preserve">Using auction theory and stochastic simulations, I analyse the impact of the reference yield model on cost efficiency. I show that, </w:t>
      </w:r>
      <w:r w:rsidRPr="009B30D6">
        <w:rPr>
          <w:rFonts w:ascii="Arial" w:hAnsi="Arial" w:cs="Arial"/>
          <w:b/>
          <w:bCs/>
          <w:lang w:val="en-GB"/>
        </w:rPr>
        <w:t>in weakly competitive auctions, the reference yield model decreases the bidders’ profits and the subsidies</w:t>
      </w:r>
      <w:r w:rsidRPr="009B30D6">
        <w:rPr>
          <w:rFonts w:ascii="Arial" w:hAnsi="Arial" w:cs="Arial"/>
          <w:lang w:val="en-GB"/>
        </w:rPr>
        <w:t xml:space="preserve">. Calibrating the model to data from German onshore wind auctions, I find </w:t>
      </w:r>
      <w:r w:rsidRPr="00027347">
        <w:rPr>
          <w:rFonts w:ascii="Arial" w:hAnsi="Arial" w:cs="Arial"/>
          <w:lang w:val="en-GB"/>
        </w:rPr>
        <w:t>that, in weakly competitive auctions, the reference yield model decreases the subsidies up to 22 EUR/MWh. In strongly competitive auctions, it increased the subsidies, but by less than 1 EUR/MWh. As the German wind auctions were mostly undersubscribed and thus weakly competitive, the</w:t>
      </w:r>
      <w:r w:rsidRPr="009B30D6">
        <w:rPr>
          <w:rFonts w:ascii="Arial" w:hAnsi="Arial" w:cs="Arial"/>
          <w:lang w:val="en-GB"/>
        </w:rPr>
        <w:t xml:space="preserve"> net effect was decreasing.</w:t>
      </w:r>
    </w:p>
    <w:bookmarkEnd w:id="0"/>
    <w:p w14:paraId="3BA7DD70" w14:textId="77777777" w:rsidR="003653EB" w:rsidRPr="009B30D6" w:rsidRDefault="003653EB">
      <w:pPr>
        <w:widowControl w:val="0"/>
        <w:autoSpaceDE w:val="0"/>
        <w:autoSpaceDN w:val="0"/>
        <w:adjustRightInd w:val="0"/>
        <w:spacing w:line="276" w:lineRule="auto"/>
        <w:rPr>
          <w:rFonts w:ascii="Arial" w:hAnsi="Arial" w:cs="Arial"/>
          <w:lang w:val="en-GB"/>
        </w:rPr>
      </w:pPr>
    </w:p>
    <w:p w14:paraId="31E6F186" w14:textId="77777777" w:rsidR="003653EB" w:rsidRPr="009B30D6" w:rsidRDefault="00062207">
      <w:pPr>
        <w:widowControl w:val="0"/>
        <w:autoSpaceDE w:val="0"/>
        <w:autoSpaceDN w:val="0"/>
        <w:adjustRightInd w:val="0"/>
        <w:spacing w:line="276" w:lineRule="auto"/>
        <w:ind w:left="1890" w:hanging="1890"/>
        <w:rPr>
          <w:rFonts w:ascii="Arial" w:hAnsi="Arial" w:cs="Arial"/>
          <w:iCs/>
          <w:lang w:val="en-GB"/>
        </w:rPr>
      </w:pPr>
      <w:r w:rsidRPr="009B30D6">
        <w:rPr>
          <w:rFonts w:ascii="Arial" w:hAnsi="Arial" w:cs="Arial"/>
          <w:iCs/>
          <w:lang w:val="en-GB"/>
        </w:rPr>
        <w:t>Keywords:</w:t>
      </w:r>
      <w:r w:rsidRPr="009B30D6">
        <w:rPr>
          <w:rFonts w:ascii="Arial" w:hAnsi="Arial" w:cs="Arial"/>
          <w:iCs/>
          <w:lang w:val="en-GB"/>
        </w:rPr>
        <w:tab/>
        <w:t>renewable energy auctions, reference yield, Monte Carlo simulation, German wind auctions</w:t>
      </w:r>
    </w:p>
    <w:p w14:paraId="52C03C1F" w14:textId="122C5496" w:rsidR="003653EB" w:rsidRPr="009B30D6" w:rsidRDefault="00062207" w:rsidP="00B5565D">
      <w:pPr>
        <w:spacing w:line="276" w:lineRule="auto"/>
        <w:ind w:left="1890" w:hanging="1890"/>
        <w:rPr>
          <w:rFonts w:ascii="Arial" w:eastAsia="Arial" w:hAnsi="Arial" w:cs="Arial"/>
          <w:lang w:val="en-GB"/>
        </w:rPr>
      </w:pPr>
      <w:r w:rsidRPr="009B30D6">
        <w:rPr>
          <w:rFonts w:ascii="Arial" w:eastAsia="Arial" w:hAnsi="Arial" w:cs="Arial"/>
          <w:lang w:val="en-GB"/>
        </w:rPr>
        <w:t xml:space="preserve">Funding: </w:t>
      </w:r>
      <w:r w:rsidRPr="009B30D6">
        <w:rPr>
          <w:rFonts w:ascii="Arial" w:eastAsia="Arial" w:hAnsi="Arial" w:cs="Arial"/>
          <w:lang w:val="en-GB"/>
        </w:rPr>
        <w:tab/>
      </w:r>
      <w:r w:rsidR="00B5565D" w:rsidRPr="009B30D6">
        <w:rPr>
          <w:rFonts w:ascii="Arial" w:eastAsia="Arial" w:hAnsi="Arial" w:cs="Arial"/>
          <w:lang w:val="en-GB"/>
        </w:rPr>
        <w:t xml:space="preserve">This research was funded from internal grant (SGS) of the Jan Evangelista Purkyně University, project number: </w:t>
      </w:r>
      <w:r w:rsidR="00B5565D" w:rsidRPr="009B30D6">
        <w:rPr>
          <w:rFonts w:ascii="Arial" w:eastAsia="Arial" w:hAnsi="Arial" w:cs="Arial"/>
          <w:i/>
          <w:iCs/>
          <w:lang w:val="en-GB"/>
        </w:rPr>
        <w:t>UJEP-SGS-2021-45-001-2</w:t>
      </w:r>
      <w:r w:rsidR="00B5565D" w:rsidRPr="009B30D6">
        <w:rPr>
          <w:rFonts w:ascii="Arial" w:eastAsia="Arial" w:hAnsi="Arial" w:cs="Arial"/>
          <w:lang w:val="en-GB"/>
        </w:rPr>
        <w:t xml:space="preserve">, name of the project: </w:t>
      </w:r>
      <w:r w:rsidR="00B5565D" w:rsidRPr="009B30D6">
        <w:rPr>
          <w:rFonts w:ascii="Arial" w:eastAsia="Arial" w:hAnsi="Arial" w:cs="Arial"/>
          <w:i/>
          <w:iCs/>
          <w:lang w:val="en-GB"/>
        </w:rPr>
        <w:t>Preferenční zacházení s projekty v aukcích obnovitelných zdrojů</w:t>
      </w:r>
    </w:p>
    <w:p w14:paraId="33CF5D76" w14:textId="77777777" w:rsidR="003653EB" w:rsidRPr="009B30D6" w:rsidRDefault="00062207">
      <w:pPr>
        <w:spacing w:after="0" w:line="276" w:lineRule="auto"/>
        <w:ind w:left="1890" w:hanging="1890"/>
        <w:rPr>
          <w:rFonts w:ascii="Arial" w:eastAsia="Arial" w:hAnsi="Arial" w:cs="Arial"/>
          <w:lang w:val="en-GB"/>
        </w:rPr>
      </w:pPr>
      <w:r w:rsidRPr="009B30D6">
        <w:rPr>
          <w:rFonts w:ascii="Arial" w:eastAsia="Arial" w:hAnsi="Arial" w:cs="Arial"/>
          <w:lang w:val="en-GB"/>
        </w:rPr>
        <w:t>Code availability:</w:t>
      </w:r>
      <w:r w:rsidRPr="009B30D6">
        <w:rPr>
          <w:rFonts w:ascii="Arial" w:eastAsia="Arial" w:hAnsi="Arial" w:cs="Arial"/>
          <w:lang w:val="en-GB"/>
        </w:rPr>
        <w:tab/>
        <w:t xml:space="preserve">The model used in this research (custom code based on Python 3.8.3) and the </w:t>
      </w:r>
      <w:r w:rsidRPr="00027347">
        <w:rPr>
          <w:rFonts w:ascii="Arial" w:eastAsia="Arial" w:hAnsi="Arial" w:cs="Arial"/>
          <w:lang w:val="en-GB"/>
        </w:rPr>
        <w:t>complete set of generated data can be downloaded from https://github.com/alotbsol/Auctions---Reference-yield.</w:t>
      </w:r>
    </w:p>
    <w:p w14:paraId="3541366F" w14:textId="77777777" w:rsidR="003653EB" w:rsidRPr="009B30D6" w:rsidRDefault="003653EB">
      <w:pPr>
        <w:widowControl w:val="0"/>
        <w:autoSpaceDE w:val="0"/>
        <w:autoSpaceDN w:val="0"/>
        <w:adjustRightInd w:val="0"/>
        <w:spacing w:line="276" w:lineRule="auto"/>
        <w:ind w:left="1416" w:hanging="1416"/>
        <w:rPr>
          <w:rFonts w:ascii="Arial" w:hAnsi="Arial" w:cs="Arial"/>
          <w:i/>
          <w:lang w:val="en-GB"/>
        </w:rPr>
      </w:pPr>
    </w:p>
    <w:p w14:paraId="21D20D81" w14:textId="77777777" w:rsidR="003653EB" w:rsidRPr="009B30D6" w:rsidRDefault="00062207">
      <w:pPr>
        <w:rPr>
          <w:rFonts w:ascii="Arial" w:hAnsi="Arial" w:cs="Arial"/>
          <w:lang w:val="en-GB"/>
        </w:rPr>
      </w:pPr>
      <w:r w:rsidRPr="009B30D6">
        <w:rPr>
          <w:rFonts w:ascii="Arial" w:hAnsi="Arial" w:cs="Arial"/>
          <w:lang w:val="en-GB"/>
        </w:rPr>
        <w:br w:type="page"/>
      </w:r>
    </w:p>
    <w:sdt>
      <w:sdtPr>
        <w:rPr>
          <w:rFonts w:asciiTheme="minorHAnsi" w:eastAsiaTheme="minorHAnsi" w:hAnsiTheme="minorHAnsi" w:cstheme="minorBidi"/>
          <w:color w:val="auto"/>
          <w:sz w:val="22"/>
          <w:szCs w:val="22"/>
          <w:lang w:val="en-GB"/>
        </w:rPr>
        <w:id w:val="-458022200"/>
        <w:docPartObj>
          <w:docPartGallery w:val="Table of Contents"/>
          <w:docPartUnique/>
        </w:docPartObj>
      </w:sdtPr>
      <w:sdtEndPr/>
      <w:sdtContent>
        <w:p w14:paraId="125CC4CA" w14:textId="77777777" w:rsidR="003653EB" w:rsidRPr="009B30D6" w:rsidRDefault="00062207">
          <w:pPr>
            <w:pStyle w:val="TOCHeading1"/>
            <w:rPr>
              <w:color w:val="auto"/>
              <w:lang w:val="en-GB"/>
            </w:rPr>
          </w:pPr>
          <w:r w:rsidRPr="009B30D6">
            <w:rPr>
              <w:color w:val="auto"/>
              <w:lang w:val="en-GB"/>
            </w:rPr>
            <w:t>Contents</w:t>
          </w:r>
        </w:p>
        <w:p w14:paraId="0068D1CB" w14:textId="4B9DEB0C" w:rsidR="00027347" w:rsidRDefault="00062207">
          <w:pPr>
            <w:pStyle w:val="TOC1"/>
            <w:tabs>
              <w:tab w:val="left" w:pos="440"/>
              <w:tab w:val="right" w:leader="dot" w:pos="9062"/>
            </w:tabs>
            <w:rPr>
              <w:rFonts w:eastAsiaTheme="minorEastAsia"/>
              <w:noProof/>
              <w:lang w:val="en-GB" w:eastAsia="en-GB"/>
            </w:rPr>
          </w:pPr>
          <w:r w:rsidRPr="009B30D6">
            <w:rPr>
              <w:lang w:val="en-GB"/>
            </w:rPr>
            <w:fldChar w:fldCharType="begin"/>
          </w:r>
          <w:r w:rsidRPr="009B30D6">
            <w:rPr>
              <w:lang w:val="en-GB"/>
            </w:rPr>
            <w:instrText xml:space="preserve"> TOC \o "1-3" \h \z \u </w:instrText>
          </w:r>
          <w:r w:rsidRPr="009B30D6">
            <w:rPr>
              <w:lang w:val="en-GB"/>
            </w:rPr>
            <w:fldChar w:fldCharType="separate"/>
          </w:r>
          <w:hyperlink w:anchor="_Toc112352918" w:history="1">
            <w:r w:rsidR="00027347" w:rsidRPr="00A7141D">
              <w:rPr>
                <w:rStyle w:val="Hyperlink"/>
                <w:rFonts w:ascii="Arial" w:hAnsi="Arial" w:cs="Arial"/>
                <w:noProof/>
                <w:lang w:val="en-GB"/>
              </w:rPr>
              <w:t>1.</w:t>
            </w:r>
            <w:r w:rsidR="00027347">
              <w:rPr>
                <w:rFonts w:eastAsiaTheme="minorEastAsia"/>
                <w:noProof/>
                <w:lang w:val="en-GB" w:eastAsia="en-GB"/>
              </w:rPr>
              <w:tab/>
            </w:r>
            <w:r w:rsidR="00027347" w:rsidRPr="00A7141D">
              <w:rPr>
                <w:rStyle w:val="Hyperlink"/>
                <w:rFonts w:ascii="Arial" w:hAnsi="Arial" w:cs="Arial"/>
                <w:noProof/>
                <w:lang w:val="en-GB"/>
              </w:rPr>
              <w:t>Introduction</w:t>
            </w:r>
            <w:r w:rsidR="00027347">
              <w:rPr>
                <w:noProof/>
                <w:webHidden/>
              </w:rPr>
              <w:tab/>
            </w:r>
            <w:r w:rsidR="00027347">
              <w:rPr>
                <w:noProof/>
                <w:webHidden/>
              </w:rPr>
              <w:fldChar w:fldCharType="begin"/>
            </w:r>
            <w:r w:rsidR="00027347">
              <w:rPr>
                <w:noProof/>
                <w:webHidden/>
              </w:rPr>
              <w:instrText xml:space="preserve"> PAGEREF _Toc112352918 \h </w:instrText>
            </w:r>
            <w:r w:rsidR="00027347">
              <w:rPr>
                <w:noProof/>
                <w:webHidden/>
              </w:rPr>
            </w:r>
            <w:r w:rsidR="00027347">
              <w:rPr>
                <w:noProof/>
                <w:webHidden/>
              </w:rPr>
              <w:fldChar w:fldCharType="separate"/>
            </w:r>
            <w:r w:rsidR="00545E4A">
              <w:rPr>
                <w:noProof/>
                <w:webHidden/>
              </w:rPr>
              <w:t>3</w:t>
            </w:r>
            <w:r w:rsidR="00027347">
              <w:rPr>
                <w:noProof/>
                <w:webHidden/>
              </w:rPr>
              <w:fldChar w:fldCharType="end"/>
            </w:r>
          </w:hyperlink>
        </w:p>
        <w:p w14:paraId="5044FEBC" w14:textId="55F6E79B" w:rsidR="00027347" w:rsidRDefault="00545E4A">
          <w:pPr>
            <w:pStyle w:val="TOC1"/>
            <w:tabs>
              <w:tab w:val="left" w:pos="440"/>
              <w:tab w:val="right" w:leader="dot" w:pos="9062"/>
            </w:tabs>
            <w:rPr>
              <w:rFonts w:eastAsiaTheme="minorEastAsia"/>
              <w:noProof/>
              <w:lang w:val="en-GB" w:eastAsia="en-GB"/>
            </w:rPr>
          </w:pPr>
          <w:hyperlink w:anchor="_Toc112352919" w:history="1">
            <w:r w:rsidR="00027347" w:rsidRPr="00A7141D">
              <w:rPr>
                <w:rStyle w:val="Hyperlink"/>
                <w:rFonts w:ascii="Arial" w:hAnsi="Arial" w:cs="Arial"/>
                <w:noProof/>
                <w:lang w:val="en-GB"/>
              </w:rPr>
              <w:t>2.</w:t>
            </w:r>
            <w:r w:rsidR="00027347">
              <w:rPr>
                <w:rFonts w:eastAsiaTheme="minorEastAsia"/>
                <w:noProof/>
                <w:lang w:val="en-GB" w:eastAsia="en-GB"/>
              </w:rPr>
              <w:tab/>
            </w:r>
            <w:r w:rsidR="00027347" w:rsidRPr="00A7141D">
              <w:rPr>
                <w:rStyle w:val="Hyperlink"/>
                <w:rFonts w:ascii="Arial" w:hAnsi="Arial" w:cs="Arial"/>
                <w:noProof/>
                <w:lang w:val="en-GB"/>
              </w:rPr>
              <w:t>Renewable energy auctions</w:t>
            </w:r>
            <w:r w:rsidR="00027347">
              <w:rPr>
                <w:noProof/>
                <w:webHidden/>
              </w:rPr>
              <w:tab/>
            </w:r>
            <w:r w:rsidR="00027347">
              <w:rPr>
                <w:noProof/>
                <w:webHidden/>
              </w:rPr>
              <w:fldChar w:fldCharType="begin"/>
            </w:r>
            <w:r w:rsidR="00027347">
              <w:rPr>
                <w:noProof/>
                <w:webHidden/>
              </w:rPr>
              <w:instrText xml:space="preserve"> PAGEREF _Toc112352919 \h </w:instrText>
            </w:r>
            <w:r w:rsidR="00027347">
              <w:rPr>
                <w:noProof/>
                <w:webHidden/>
              </w:rPr>
            </w:r>
            <w:r w:rsidR="00027347">
              <w:rPr>
                <w:noProof/>
                <w:webHidden/>
              </w:rPr>
              <w:fldChar w:fldCharType="separate"/>
            </w:r>
            <w:r>
              <w:rPr>
                <w:noProof/>
                <w:webHidden/>
              </w:rPr>
              <w:t>4</w:t>
            </w:r>
            <w:r w:rsidR="00027347">
              <w:rPr>
                <w:noProof/>
                <w:webHidden/>
              </w:rPr>
              <w:fldChar w:fldCharType="end"/>
            </w:r>
          </w:hyperlink>
        </w:p>
        <w:p w14:paraId="01ED4FAA" w14:textId="7332DEF9" w:rsidR="00027347" w:rsidRDefault="00545E4A">
          <w:pPr>
            <w:pStyle w:val="TOC1"/>
            <w:tabs>
              <w:tab w:val="left" w:pos="660"/>
              <w:tab w:val="right" w:leader="dot" w:pos="9062"/>
            </w:tabs>
            <w:rPr>
              <w:rFonts w:eastAsiaTheme="minorEastAsia"/>
              <w:noProof/>
              <w:lang w:val="en-GB" w:eastAsia="en-GB"/>
            </w:rPr>
          </w:pPr>
          <w:hyperlink w:anchor="_Toc112352920" w:history="1">
            <w:r w:rsidR="00027347" w:rsidRPr="00A7141D">
              <w:rPr>
                <w:rStyle w:val="Hyperlink"/>
                <w:rFonts w:ascii="Arial" w:hAnsi="Arial" w:cs="Arial"/>
                <w:noProof/>
                <w:lang w:val="en-GB"/>
              </w:rPr>
              <w:t>2.1.</w:t>
            </w:r>
            <w:r w:rsidR="00027347">
              <w:rPr>
                <w:rFonts w:eastAsiaTheme="minorEastAsia"/>
                <w:noProof/>
                <w:lang w:val="en-GB" w:eastAsia="en-GB"/>
              </w:rPr>
              <w:tab/>
            </w:r>
            <w:r w:rsidR="00027347" w:rsidRPr="00A7141D">
              <w:rPr>
                <w:rStyle w:val="Hyperlink"/>
                <w:rFonts w:ascii="Arial" w:hAnsi="Arial" w:cs="Arial"/>
                <w:noProof/>
                <w:lang w:val="en-GB"/>
              </w:rPr>
              <w:t>Literature</w:t>
            </w:r>
            <w:r w:rsidR="00027347">
              <w:rPr>
                <w:noProof/>
                <w:webHidden/>
              </w:rPr>
              <w:tab/>
            </w:r>
            <w:r w:rsidR="00027347">
              <w:rPr>
                <w:noProof/>
                <w:webHidden/>
              </w:rPr>
              <w:fldChar w:fldCharType="begin"/>
            </w:r>
            <w:r w:rsidR="00027347">
              <w:rPr>
                <w:noProof/>
                <w:webHidden/>
              </w:rPr>
              <w:instrText xml:space="preserve"> PAGEREF _Toc112352920 \h </w:instrText>
            </w:r>
            <w:r w:rsidR="00027347">
              <w:rPr>
                <w:noProof/>
                <w:webHidden/>
              </w:rPr>
            </w:r>
            <w:r w:rsidR="00027347">
              <w:rPr>
                <w:noProof/>
                <w:webHidden/>
              </w:rPr>
              <w:fldChar w:fldCharType="separate"/>
            </w:r>
            <w:r>
              <w:rPr>
                <w:noProof/>
                <w:webHidden/>
              </w:rPr>
              <w:t>4</w:t>
            </w:r>
            <w:r w:rsidR="00027347">
              <w:rPr>
                <w:noProof/>
                <w:webHidden/>
              </w:rPr>
              <w:fldChar w:fldCharType="end"/>
            </w:r>
          </w:hyperlink>
        </w:p>
        <w:p w14:paraId="0815D4B3" w14:textId="15BF132E" w:rsidR="00027347" w:rsidRDefault="00545E4A">
          <w:pPr>
            <w:pStyle w:val="TOC1"/>
            <w:tabs>
              <w:tab w:val="left" w:pos="660"/>
              <w:tab w:val="right" w:leader="dot" w:pos="9062"/>
            </w:tabs>
            <w:rPr>
              <w:rFonts w:eastAsiaTheme="minorEastAsia"/>
              <w:noProof/>
              <w:lang w:val="en-GB" w:eastAsia="en-GB"/>
            </w:rPr>
          </w:pPr>
          <w:hyperlink w:anchor="_Toc112352921" w:history="1">
            <w:r w:rsidR="00027347" w:rsidRPr="00A7141D">
              <w:rPr>
                <w:rStyle w:val="Hyperlink"/>
                <w:rFonts w:ascii="Arial" w:hAnsi="Arial" w:cs="Arial"/>
                <w:noProof/>
                <w:lang w:val="en-GB"/>
              </w:rPr>
              <w:t>2.2.</w:t>
            </w:r>
            <w:r w:rsidR="00027347">
              <w:rPr>
                <w:rFonts w:eastAsiaTheme="minorEastAsia"/>
                <w:noProof/>
                <w:lang w:val="en-GB" w:eastAsia="en-GB"/>
              </w:rPr>
              <w:tab/>
            </w:r>
            <w:r w:rsidR="00027347" w:rsidRPr="00A7141D">
              <w:rPr>
                <w:rStyle w:val="Hyperlink"/>
                <w:rFonts w:ascii="Arial" w:hAnsi="Arial" w:cs="Arial"/>
                <w:noProof/>
                <w:lang w:val="en-GB"/>
              </w:rPr>
              <w:t>Auction design</w:t>
            </w:r>
            <w:r w:rsidR="00027347">
              <w:rPr>
                <w:noProof/>
                <w:webHidden/>
              </w:rPr>
              <w:tab/>
            </w:r>
            <w:r w:rsidR="00027347">
              <w:rPr>
                <w:noProof/>
                <w:webHidden/>
              </w:rPr>
              <w:fldChar w:fldCharType="begin"/>
            </w:r>
            <w:r w:rsidR="00027347">
              <w:rPr>
                <w:noProof/>
                <w:webHidden/>
              </w:rPr>
              <w:instrText xml:space="preserve"> PAGEREF _Toc112352921 \h </w:instrText>
            </w:r>
            <w:r w:rsidR="00027347">
              <w:rPr>
                <w:noProof/>
                <w:webHidden/>
              </w:rPr>
            </w:r>
            <w:r w:rsidR="00027347">
              <w:rPr>
                <w:noProof/>
                <w:webHidden/>
              </w:rPr>
              <w:fldChar w:fldCharType="separate"/>
            </w:r>
            <w:r>
              <w:rPr>
                <w:noProof/>
                <w:webHidden/>
              </w:rPr>
              <w:t>5</w:t>
            </w:r>
            <w:r w:rsidR="00027347">
              <w:rPr>
                <w:noProof/>
                <w:webHidden/>
              </w:rPr>
              <w:fldChar w:fldCharType="end"/>
            </w:r>
          </w:hyperlink>
        </w:p>
        <w:p w14:paraId="488D8363" w14:textId="2DA0B127" w:rsidR="00027347" w:rsidRDefault="00545E4A">
          <w:pPr>
            <w:pStyle w:val="TOC1"/>
            <w:tabs>
              <w:tab w:val="left" w:pos="440"/>
              <w:tab w:val="right" w:leader="dot" w:pos="9062"/>
            </w:tabs>
            <w:rPr>
              <w:rFonts w:eastAsiaTheme="minorEastAsia"/>
              <w:noProof/>
              <w:lang w:val="en-GB" w:eastAsia="en-GB"/>
            </w:rPr>
          </w:pPr>
          <w:hyperlink w:anchor="_Toc112352922" w:history="1">
            <w:r w:rsidR="00027347" w:rsidRPr="00A7141D">
              <w:rPr>
                <w:rStyle w:val="Hyperlink"/>
                <w:rFonts w:ascii="Arial" w:hAnsi="Arial" w:cs="Arial"/>
                <w:noProof/>
                <w:lang w:val="en-GB"/>
              </w:rPr>
              <w:t>3.</w:t>
            </w:r>
            <w:r w:rsidR="00027347">
              <w:rPr>
                <w:rFonts w:eastAsiaTheme="minorEastAsia"/>
                <w:noProof/>
                <w:lang w:val="en-GB" w:eastAsia="en-GB"/>
              </w:rPr>
              <w:tab/>
            </w:r>
            <w:r w:rsidR="00027347" w:rsidRPr="00A7141D">
              <w:rPr>
                <w:rStyle w:val="Hyperlink"/>
                <w:rFonts w:ascii="Arial" w:hAnsi="Arial" w:cs="Arial"/>
                <w:noProof/>
                <w:lang w:val="en-GB"/>
              </w:rPr>
              <w:t>Reference yield model</w:t>
            </w:r>
            <w:r w:rsidR="00027347">
              <w:rPr>
                <w:noProof/>
                <w:webHidden/>
              </w:rPr>
              <w:tab/>
            </w:r>
            <w:r w:rsidR="00027347">
              <w:rPr>
                <w:noProof/>
                <w:webHidden/>
              </w:rPr>
              <w:fldChar w:fldCharType="begin"/>
            </w:r>
            <w:r w:rsidR="00027347">
              <w:rPr>
                <w:noProof/>
                <w:webHidden/>
              </w:rPr>
              <w:instrText xml:space="preserve"> PAGEREF _Toc112352922 \h </w:instrText>
            </w:r>
            <w:r w:rsidR="00027347">
              <w:rPr>
                <w:noProof/>
                <w:webHidden/>
              </w:rPr>
            </w:r>
            <w:r w:rsidR="00027347">
              <w:rPr>
                <w:noProof/>
                <w:webHidden/>
              </w:rPr>
              <w:fldChar w:fldCharType="separate"/>
            </w:r>
            <w:r>
              <w:rPr>
                <w:noProof/>
                <w:webHidden/>
              </w:rPr>
              <w:t>5</w:t>
            </w:r>
            <w:r w:rsidR="00027347">
              <w:rPr>
                <w:noProof/>
                <w:webHidden/>
              </w:rPr>
              <w:fldChar w:fldCharType="end"/>
            </w:r>
          </w:hyperlink>
        </w:p>
        <w:p w14:paraId="77F64BD0" w14:textId="38B4C896" w:rsidR="00027347" w:rsidRDefault="00545E4A">
          <w:pPr>
            <w:pStyle w:val="TOC1"/>
            <w:tabs>
              <w:tab w:val="left" w:pos="660"/>
              <w:tab w:val="right" w:leader="dot" w:pos="9062"/>
            </w:tabs>
            <w:rPr>
              <w:rFonts w:eastAsiaTheme="minorEastAsia"/>
              <w:noProof/>
              <w:lang w:val="en-GB" w:eastAsia="en-GB"/>
            </w:rPr>
          </w:pPr>
          <w:hyperlink w:anchor="_Toc112352923" w:history="1">
            <w:r w:rsidR="00027347" w:rsidRPr="00A7141D">
              <w:rPr>
                <w:rStyle w:val="Hyperlink"/>
                <w:rFonts w:ascii="Arial" w:hAnsi="Arial" w:cs="Arial"/>
                <w:noProof/>
                <w:lang w:val="en-GB"/>
              </w:rPr>
              <w:t>3.1.</w:t>
            </w:r>
            <w:r w:rsidR="00027347">
              <w:rPr>
                <w:rFonts w:eastAsiaTheme="minorEastAsia"/>
                <w:noProof/>
                <w:lang w:val="en-GB" w:eastAsia="en-GB"/>
              </w:rPr>
              <w:tab/>
            </w:r>
            <w:r w:rsidR="00027347" w:rsidRPr="00A7141D">
              <w:rPr>
                <w:rStyle w:val="Hyperlink"/>
                <w:rFonts w:ascii="Arial" w:hAnsi="Arial" w:cs="Arial"/>
                <w:noProof/>
                <w:lang w:val="en-GB"/>
              </w:rPr>
              <w:t>How it works</w:t>
            </w:r>
            <w:r w:rsidR="00027347">
              <w:rPr>
                <w:noProof/>
                <w:webHidden/>
              </w:rPr>
              <w:tab/>
            </w:r>
            <w:r w:rsidR="00027347">
              <w:rPr>
                <w:noProof/>
                <w:webHidden/>
              </w:rPr>
              <w:fldChar w:fldCharType="begin"/>
            </w:r>
            <w:r w:rsidR="00027347">
              <w:rPr>
                <w:noProof/>
                <w:webHidden/>
              </w:rPr>
              <w:instrText xml:space="preserve"> PAGEREF _Toc112352923 \h </w:instrText>
            </w:r>
            <w:r w:rsidR="00027347">
              <w:rPr>
                <w:noProof/>
                <w:webHidden/>
              </w:rPr>
            </w:r>
            <w:r w:rsidR="00027347">
              <w:rPr>
                <w:noProof/>
                <w:webHidden/>
              </w:rPr>
              <w:fldChar w:fldCharType="separate"/>
            </w:r>
            <w:r>
              <w:rPr>
                <w:noProof/>
                <w:webHidden/>
              </w:rPr>
              <w:t>7</w:t>
            </w:r>
            <w:r w:rsidR="00027347">
              <w:rPr>
                <w:noProof/>
                <w:webHidden/>
              </w:rPr>
              <w:fldChar w:fldCharType="end"/>
            </w:r>
          </w:hyperlink>
        </w:p>
        <w:p w14:paraId="3EC759D5" w14:textId="6856D933" w:rsidR="00027347" w:rsidRDefault="00545E4A">
          <w:pPr>
            <w:pStyle w:val="TOC1"/>
            <w:tabs>
              <w:tab w:val="left" w:pos="660"/>
              <w:tab w:val="right" w:leader="dot" w:pos="9062"/>
            </w:tabs>
            <w:rPr>
              <w:rFonts w:eastAsiaTheme="minorEastAsia"/>
              <w:noProof/>
              <w:lang w:val="en-GB" w:eastAsia="en-GB"/>
            </w:rPr>
          </w:pPr>
          <w:hyperlink w:anchor="_Toc112352924" w:history="1">
            <w:r w:rsidR="00027347" w:rsidRPr="00A7141D">
              <w:rPr>
                <w:rStyle w:val="Hyperlink"/>
                <w:rFonts w:ascii="Arial" w:hAnsi="Arial" w:cs="Arial"/>
                <w:noProof/>
                <w:lang w:val="en-GB"/>
              </w:rPr>
              <w:t>3.2.</w:t>
            </w:r>
            <w:r w:rsidR="00027347">
              <w:rPr>
                <w:rFonts w:eastAsiaTheme="minorEastAsia"/>
                <w:noProof/>
                <w:lang w:val="en-GB" w:eastAsia="en-GB"/>
              </w:rPr>
              <w:tab/>
            </w:r>
            <w:r w:rsidR="00027347" w:rsidRPr="00A7141D">
              <w:rPr>
                <w:rStyle w:val="Hyperlink"/>
                <w:rFonts w:ascii="Arial" w:hAnsi="Arial" w:cs="Arial"/>
                <w:noProof/>
                <w:lang w:val="en-GB"/>
              </w:rPr>
              <w:t>Effect of RYM</w:t>
            </w:r>
            <w:r w:rsidR="00027347">
              <w:rPr>
                <w:noProof/>
                <w:webHidden/>
              </w:rPr>
              <w:tab/>
            </w:r>
            <w:r w:rsidR="00027347">
              <w:rPr>
                <w:noProof/>
                <w:webHidden/>
              </w:rPr>
              <w:fldChar w:fldCharType="begin"/>
            </w:r>
            <w:r w:rsidR="00027347">
              <w:rPr>
                <w:noProof/>
                <w:webHidden/>
              </w:rPr>
              <w:instrText xml:space="preserve"> PAGEREF _Toc112352924 \h </w:instrText>
            </w:r>
            <w:r w:rsidR="00027347">
              <w:rPr>
                <w:noProof/>
                <w:webHidden/>
              </w:rPr>
            </w:r>
            <w:r w:rsidR="00027347">
              <w:rPr>
                <w:noProof/>
                <w:webHidden/>
              </w:rPr>
              <w:fldChar w:fldCharType="separate"/>
            </w:r>
            <w:r>
              <w:rPr>
                <w:noProof/>
                <w:webHidden/>
              </w:rPr>
              <w:t>7</w:t>
            </w:r>
            <w:r w:rsidR="00027347">
              <w:rPr>
                <w:noProof/>
                <w:webHidden/>
              </w:rPr>
              <w:fldChar w:fldCharType="end"/>
            </w:r>
          </w:hyperlink>
        </w:p>
        <w:p w14:paraId="00CE102F" w14:textId="70385134" w:rsidR="00027347" w:rsidRDefault="00545E4A">
          <w:pPr>
            <w:pStyle w:val="TOC1"/>
            <w:tabs>
              <w:tab w:val="left" w:pos="440"/>
              <w:tab w:val="right" w:leader="dot" w:pos="9062"/>
            </w:tabs>
            <w:rPr>
              <w:rFonts w:eastAsiaTheme="minorEastAsia"/>
              <w:noProof/>
              <w:lang w:val="en-GB" w:eastAsia="en-GB"/>
            </w:rPr>
          </w:pPr>
          <w:hyperlink w:anchor="_Toc112352925" w:history="1">
            <w:r w:rsidR="00027347" w:rsidRPr="00A7141D">
              <w:rPr>
                <w:rStyle w:val="Hyperlink"/>
                <w:rFonts w:ascii="Arial" w:hAnsi="Arial" w:cs="Arial"/>
                <w:noProof/>
                <w:lang w:val="en-GB"/>
              </w:rPr>
              <w:t>4.</w:t>
            </w:r>
            <w:r w:rsidR="00027347">
              <w:rPr>
                <w:rFonts w:eastAsiaTheme="minorEastAsia"/>
                <w:noProof/>
                <w:lang w:val="en-GB" w:eastAsia="en-GB"/>
              </w:rPr>
              <w:tab/>
            </w:r>
            <w:r w:rsidR="00027347" w:rsidRPr="00A7141D">
              <w:rPr>
                <w:rStyle w:val="Hyperlink"/>
                <w:rFonts w:ascii="Arial" w:hAnsi="Arial" w:cs="Arial"/>
                <w:noProof/>
                <w:lang w:val="en-GB"/>
              </w:rPr>
              <w:t>Assumptions and distributions</w:t>
            </w:r>
            <w:r w:rsidR="00027347">
              <w:rPr>
                <w:noProof/>
                <w:webHidden/>
              </w:rPr>
              <w:tab/>
            </w:r>
            <w:r w:rsidR="00027347">
              <w:rPr>
                <w:noProof/>
                <w:webHidden/>
              </w:rPr>
              <w:fldChar w:fldCharType="begin"/>
            </w:r>
            <w:r w:rsidR="00027347">
              <w:rPr>
                <w:noProof/>
                <w:webHidden/>
              </w:rPr>
              <w:instrText xml:space="preserve"> PAGEREF _Toc112352925 \h </w:instrText>
            </w:r>
            <w:r w:rsidR="00027347">
              <w:rPr>
                <w:noProof/>
                <w:webHidden/>
              </w:rPr>
            </w:r>
            <w:r w:rsidR="00027347">
              <w:rPr>
                <w:noProof/>
                <w:webHidden/>
              </w:rPr>
              <w:fldChar w:fldCharType="separate"/>
            </w:r>
            <w:r>
              <w:rPr>
                <w:noProof/>
                <w:webHidden/>
              </w:rPr>
              <w:t>8</w:t>
            </w:r>
            <w:r w:rsidR="00027347">
              <w:rPr>
                <w:noProof/>
                <w:webHidden/>
              </w:rPr>
              <w:fldChar w:fldCharType="end"/>
            </w:r>
          </w:hyperlink>
        </w:p>
        <w:p w14:paraId="7C4F7958" w14:textId="23410B06" w:rsidR="00027347" w:rsidRDefault="00545E4A">
          <w:pPr>
            <w:pStyle w:val="TOC1"/>
            <w:tabs>
              <w:tab w:val="left" w:pos="660"/>
              <w:tab w:val="right" w:leader="dot" w:pos="9062"/>
            </w:tabs>
            <w:rPr>
              <w:rFonts w:eastAsiaTheme="minorEastAsia"/>
              <w:noProof/>
              <w:lang w:val="en-GB" w:eastAsia="en-GB"/>
            </w:rPr>
          </w:pPr>
          <w:hyperlink w:anchor="_Toc112352926" w:history="1">
            <w:r w:rsidR="00027347" w:rsidRPr="00A7141D">
              <w:rPr>
                <w:rStyle w:val="Hyperlink"/>
                <w:rFonts w:ascii="Arial" w:hAnsi="Arial" w:cs="Arial"/>
                <w:noProof/>
                <w:lang w:val="en-GB"/>
              </w:rPr>
              <w:t>4.1.</w:t>
            </w:r>
            <w:r w:rsidR="00027347">
              <w:rPr>
                <w:rFonts w:eastAsiaTheme="minorEastAsia"/>
                <w:noProof/>
                <w:lang w:val="en-GB" w:eastAsia="en-GB"/>
              </w:rPr>
              <w:tab/>
            </w:r>
            <w:r w:rsidR="00027347" w:rsidRPr="00A7141D">
              <w:rPr>
                <w:rStyle w:val="Hyperlink"/>
                <w:rFonts w:ascii="Arial" w:hAnsi="Arial" w:cs="Arial"/>
                <w:noProof/>
                <w:lang w:val="en-GB"/>
              </w:rPr>
              <w:t>Assumptions</w:t>
            </w:r>
            <w:r w:rsidR="00027347">
              <w:rPr>
                <w:noProof/>
                <w:webHidden/>
              </w:rPr>
              <w:tab/>
            </w:r>
            <w:r w:rsidR="00027347">
              <w:rPr>
                <w:noProof/>
                <w:webHidden/>
              </w:rPr>
              <w:fldChar w:fldCharType="begin"/>
            </w:r>
            <w:r w:rsidR="00027347">
              <w:rPr>
                <w:noProof/>
                <w:webHidden/>
              </w:rPr>
              <w:instrText xml:space="preserve"> PAGEREF _Toc112352926 \h </w:instrText>
            </w:r>
            <w:r w:rsidR="00027347">
              <w:rPr>
                <w:noProof/>
                <w:webHidden/>
              </w:rPr>
            </w:r>
            <w:r w:rsidR="00027347">
              <w:rPr>
                <w:noProof/>
                <w:webHidden/>
              </w:rPr>
              <w:fldChar w:fldCharType="separate"/>
            </w:r>
            <w:r>
              <w:rPr>
                <w:noProof/>
                <w:webHidden/>
              </w:rPr>
              <w:t>8</w:t>
            </w:r>
            <w:r w:rsidR="00027347">
              <w:rPr>
                <w:noProof/>
                <w:webHidden/>
              </w:rPr>
              <w:fldChar w:fldCharType="end"/>
            </w:r>
          </w:hyperlink>
        </w:p>
        <w:p w14:paraId="0FEF0D80" w14:textId="5BD7D862" w:rsidR="00027347" w:rsidRDefault="00545E4A">
          <w:pPr>
            <w:pStyle w:val="TOC1"/>
            <w:tabs>
              <w:tab w:val="left" w:pos="660"/>
              <w:tab w:val="right" w:leader="dot" w:pos="9062"/>
            </w:tabs>
            <w:rPr>
              <w:rFonts w:eastAsiaTheme="minorEastAsia"/>
              <w:noProof/>
              <w:lang w:val="en-GB" w:eastAsia="en-GB"/>
            </w:rPr>
          </w:pPr>
          <w:hyperlink w:anchor="_Toc112352927" w:history="1">
            <w:r w:rsidR="00027347" w:rsidRPr="00A7141D">
              <w:rPr>
                <w:rStyle w:val="Hyperlink"/>
                <w:rFonts w:ascii="Arial" w:hAnsi="Arial" w:cs="Arial"/>
                <w:noProof/>
                <w:lang w:val="en-GB"/>
              </w:rPr>
              <w:t>4.2.</w:t>
            </w:r>
            <w:r w:rsidR="00027347">
              <w:rPr>
                <w:rFonts w:eastAsiaTheme="minorEastAsia"/>
                <w:noProof/>
                <w:lang w:val="en-GB" w:eastAsia="en-GB"/>
              </w:rPr>
              <w:tab/>
            </w:r>
            <w:r w:rsidR="00027347" w:rsidRPr="00A7141D">
              <w:rPr>
                <w:rStyle w:val="Hyperlink"/>
                <w:rFonts w:ascii="Arial" w:hAnsi="Arial" w:cs="Arial"/>
                <w:noProof/>
                <w:lang w:val="en-GB"/>
              </w:rPr>
              <w:t>Inputs and distribution</w:t>
            </w:r>
            <w:r w:rsidR="00027347">
              <w:rPr>
                <w:noProof/>
                <w:webHidden/>
              </w:rPr>
              <w:tab/>
            </w:r>
            <w:r w:rsidR="00027347">
              <w:rPr>
                <w:noProof/>
                <w:webHidden/>
              </w:rPr>
              <w:fldChar w:fldCharType="begin"/>
            </w:r>
            <w:r w:rsidR="00027347">
              <w:rPr>
                <w:noProof/>
                <w:webHidden/>
              </w:rPr>
              <w:instrText xml:space="preserve"> PAGEREF _Toc112352927 \h </w:instrText>
            </w:r>
            <w:r w:rsidR="00027347">
              <w:rPr>
                <w:noProof/>
                <w:webHidden/>
              </w:rPr>
            </w:r>
            <w:r w:rsidR="00027347">
              <w:rPr>
                <w:noProof/>
                <w:webHidden/>
              </w:rPr>
              <w:fldChar w:fldCharType="separate"/>
            </w:r>
            <w:r>
              <w:rPr>
                <w:noProof/>
                <w:webHidden/>
              </w:rPr>
              <w:t>9</w:t>
            </w:r>
            <w:r w:rsidR="00027347">
              <w:rPr>
                <w:noProof/>
                <w:webHidden/>
              </w:rPr>
              <w:fldChar w:fldCharType="end"/>
            </w:r>
          </w:hyperlink>
        </w:p>
        <w:p w14:paraId="60E58F23" w14:textId="2B9B643F" w:rsidR="00027347" w:rsidRDefault="00545E4A">
          <w:pPr>
            <w:pStyle w:val="TOC1"/>
            <w:tabs>
              <w:tab w:val="left" w:pos="660"/>
              <w:tab w:val="right" w:leader="dot" w:pos="9062"/>
            </w:tabs>
            <w:rPr>
              <w:rFonts w:eastAsiaTheme="minorEastAsia"/>
              <w:noProof/>
              <w:lang w:val="en-GB" w:eastAsia="en-GB"/>
            </w:rPr>
          </w:pPr>
          <w:hyperlink w:anchor="_Toc112352928" w:history="1">
            <w:r w:rsidR="00027347" w:rsidRPr="00A7141D">
              <w:rPr>
                <w:rStyle w:val="Hyperlink"/>
                <w:rFonts w:ascii="Arial" w:hAnsi="Arial" w:cs="Arial"/>
                <w:noProof/>
                <w:lang w:val="en-GB"/>
              </w:rPr>
              <w:t>4.3.</w:t>
            </w:r>
            <w:r w:rsidR="00027347">
              <w:rPr>
                <w:rFonts w:eastAsiaTheme="minorEastAsia"/>
                <w:noProof/>
                <w:lang w:val="en-GB" w:eastAsia="en-GB"/>
              </w:rPr>
              <w:tab/>
            </w:r>
            <w:r w:rsidR="00027347" w:rsidRPr="00A7141D">
              <w:rPr>
                <w:rStyle w:val="Hyperlink"/>
                <w:rFonts w:ascii="Arial" w:hAnsi="Arial" w:cs="Arial"/>
                <w:noProof/>
                <w:lang w:val="en-GB"/>
              </w:rPr>
              <w:t>Derived parameters</w:t>
            </w:r>
            <w:r w:rsidR="00027347">
              <w:rPr>
                <w:noProof/>
                <w:webHidden/>
              </w:rPr>
              <w:tab/>
            </w:r>
            <w:r w:rsidR="00027347">
              <w:rPr>
                <w:noProof/>
                <w:webHidden/>
              </w:rPr>
              <w:fldChar w:fldCharType="begin"/>
            </w:r>
            <w:r w:rsidR="00027347">
              <w:rPr>
                <w:noProof/>
                <w:webHidden/>
              </w:rPr>
              <w:instrText xml:space="preserve"> PAGEREF _Toc112352928 \h </w:instrText>
            </w:r>
            <w:r w:rsidR="00027347">
              <w:rPr>
                <w:noProof/>
                <w:webHidden/>
              </w:rPr>
            </w:r>
            <w:r w:rsidR="00027347">
              <w:rPr>
                <w:noProof/>
                <w:webHidden/>
              </w:rPr>
              <w:fldChar w:fldCharType="separate"/>
            </w:r>
            <w:r>
              <w:rPr>
                <w:noProof/>
                <w:webHidden/>
              </w:rPr>
              <w:t>11</w:t>
            </w:r>
            <w:r w:rsidR="00027347">
              <w:rPr>
                <w:noProof/>
                <w:webHidden/>
              </w:rPr>
              <w:fldChar w:fldCharType="end"/>
            </w:r>
          </w:hyperlink>
        </w:p>
        <w:p w14:paraId="61B10EED" w14:textId="521359C1" w:rsidR="00027347" w:rsidRDefault="00545E4A">
          <w:pPr>
            <w:pStyle w:val="TOC1"/>
            <w:tabs>
              <w:tab w:val="left" w:pos="660"/>
              <w:tab w:val="right" w:leader="dot" w:pos="9062"/>
            </w:tabs>
            <w:rPr>
              <w:rFonts w:eastAsiaTheme="minorEastAsia"/>
              <w:noProof/>
              <w:lang w:val="en-GB" w:eastAsia="en-GB"/>
            </w:rPr>
          </w:pPr>
          <w:hyperlink w:anchor="_Toc112352929" w:history="1">
            <w:r w:rsidR="00027347" w:rsidRPr="00A7141D">
              <w:rPr>
                <w:rStyle w:val="Hyperlink"/>
                <w:rFonts w:ascii="Arial" w:hAnsi="Arial" w:cs="Arial"/>
                <w:noProof/>
                <w:lang w:val="en-GB"/>
              </w:rPr>
              <w:t>4.4.</w:t>
            </w:r>
            <w:r w:rsidR="00027347">
              <w:rPr>
                <w:rFonts w:eastAsiaTheme="minorEastAsia"/>
                <w:noProof/>
                <w:lang w:val="en-GB" w:eastAsia="en-GB"/>
              </w:rPr>
              <w:tab/>
            </w:r>
            <w:r w:rsidR="00027347" w:rsidRPr="00A7141D">
              <w:rPr>
                <w:rStyle w:val="Hyperlink"/>
                <w:rFonts w:ascii="Arial" w:hAnsi="Arial" w:cs="Arial"/>
                <w:noProof/>
                <w:lang w:val="en-GB"/>
              </w:rPr>
              <w:t>Summary of inputs</w:t>
            </w:r>
            <w:r w:rsidR="00027347">
              <w:rPr>
                <w:noProof/>
                <w:webHidden/>
              </w:rPr>
              <w:tab/>
            </w:r>
            <w:r w:rsidR="00027347">
              <w:rPr>
                <w:noProof/>
                <w:webHidden/>
              </w:rPr>
              <w:fldChar w:fldCharType="begin"/>
            </w:r>
            <w:r w:rsidR="00027347">
              <w:rPr>
                <w:noProof/>
                <w:webHidden/>
              </w:rPr>
              <w:instrText xml:space="preserve"> PAGEREF _Toc112352929 \h </w:instrText>
            </w:r>
            <w:r w:rsidR="00027347">
              <w:rPr>
                <w:noProof/>
                <w:webHidden/>
              </w:rPr>
            </w:r>
            <w:r w:rsidR="00027347">
              <w:rPr>
                <w:noProof/>
                <w:webHidden/>
              </w:rPr>
              <w:fldChar w:fldCharType="separate"/>
            </w:r>
            <w:r>
              <w:rPr>
                <w:noProof/>
                <w:webHidden/>
              </w:rPr>
              <w:t>14</w:t>
            </w:r>
            <w:r w:rsidR="00027347">
              <w:rPr>
                <w:noProof/>
                <w:webHidden/>
              </w:rPr>
              <w:fldChar w:fldCharType="end"/>
            </w:r>
          </w:hyperlink>
        </w:p>
        <w:p w14:paraId="60967270" w14:textId="4F4DBF9F" w:rsidR="00027347" w:rsidRDefault="00545E4A">
          <w:pPr>
            <w:pStyle w:val="TOC1"/>
            <w:tabs>
              <w:tab w:val="left" w:pos="440"/>
              <w:tab w:val="right" w:leader="dot" w:pos="9062"/>
            </w:tabs>
            <w:rPr>
              <w:rFonts w:eastAsiaTheme="minorEastAsia"/>
              <w:noProof/>
              <w:lang w:val="en-GB" w:eastAsia="en-GB"/>
            </w:rPr>
          </w:pPr>
          <w:hyperlink w:anchor="_Toc112352930" w:history="1">
            <w:r w:rsidR="00027347" w:rsidRPr="00A7141D">
              <w:rPr>
                <w:rStyle w:val="Hyperlink"/>
                <w:rFonts w:ascii="Arial" w:hAnsi="Arial" w:cs="Arial"/>
                <w:noProof/>
                <w:lang w:val="en-GB"/>
              </w:rPr>
              <w:t>5.</w:t>
            </w:r>
            <w:r w:rsidR="00027347">
              <w:rPr>
                <w:rFonts w:eastAsiaTheme="minorEastAsia"/>
                <w:noProof/>
                <w:lang w:val="en-GB" w:eastAsia="en-GB"/>
              </w:rPr>
              <w:tab/>
            </w:r>
            <w:r w:rsidR="00027347" w:rsidRPr="00A7141D">
              <w:rPr>
                <w:rStyle w:val="Hyperlink"/>
                <w:rFonts w:ascii="Arial" w:hAnsi="Arial" w:cs="Arial"/>
                <w:noProof/>
                <w:lang w:val="en-GB"/>
              </w:rPr>
              <w:t>Model calculation</w:t>
            </w:r>
            <w:r w:rsidR="00027347">
              <w:rPr>
                <w:noProof/>
                <w:webHidden/>
              </w:rPr>
              <w:tab/>
            </w:r>
            <w:r w:rsidR="00027347">
              <w:rPr>
                <w:noProof/>
                <w:webHidden/>
              </w:rPr>
              <w:fldChar w:fldCharType="begin"/>
            </w:r>
            <w:r w:rsidR="00027347">
              <w:rPr>
                <w:noProof/>
                <w:webHidden/>
              </w:rPr>
              <w:instrText xml:space="preserve"> PAGEREF _Toc112352930 \h </w:instrText>
            </w:r>
            <w:r w:rsidR="00027347">
              <w:rPr>
                <w:noProof/>
                <w:webHidden/>
              </w:rPr>
            </w:r>
            <w:r w:rsidR="00027347">
              <w:rPr>
                <w:noProof/>
                <w:webHidden/>
              </w:rPr>
              <w:fldChar w:fldCharType="separate"/>
            </w:r>
            <w:r>
              <w:rPr>
                <w:noProof/>
                <w:webHidden/>
              </w:rPr>
              <w:t>15</w:t>
            </w:r>
            <w:r w:rsidR="00027347">
              <w:rPr>
                <w:noProof/>
                <w:webHidden/>
              </w:rPr>
              <w:fldChar w:fldCharType="end"/>
            </w:r>
          </w:hyperlink>
        </w:p>
        <w:p w14:paraId="06B11273" w14:textId="130D82D0" w:rsidR="00027347" w:rsidRDefault="00545E4A">
          <w:pPr>
            <w:pStyle w:val="TOC1"/>
            <w:tabs>
              <w:tab w:val="left" w:pos="660"/>
              <w:tab w:val="right" w:leader="dot" w:pos="9062"/>
            </w:tabs>
            <w:rPr>
              <w:rFonts w:eastAsiaTheme="minorEastAsia"/>
              <w:noProof/>
              <w:lang w:val="en-GB" w:eastAsia="en-GB"/>
            </w:rPr>
          </w:pPr>
          <w:hyperlink w:anchor="_Toc112352931" w:history="1">
            <w:r w:rsidR="00027347" w:rsidRPr="00A7141D">
              <w:rPr>
                <w:rStyle w:val="Hyperlink"/>
                <w:rFonts w:ascii="Arial" w:hAnsi="Arial" w:cs="Arial"/>
                <w:noProof/>
                <w:lang w:val="en-GB"/>
              </w:rPr>
              <w:t>5.1.</w:t>
            </w:r>
            <w:r w:rsidR="00027347">
              <w:rPr>
                <w:rFonts w:eastAsiaTheme="minorEastAsia"/>
                <w:noProof/>
                <w:lang w:val="en-GB" w:eastAsia="en-GB"/>
              </w:rPr>
              <w:tab/>
            </w:r>
            <w:r w:rsidR="00027347" w:rsidRPr="00A7141D">
              <w:rPr>
                <w:rStyle w:val="Hyperlink"/>
                <w:rFonts w:ascii="Arial" w:hAnsi="Arial" w:cs="Arial"/>
                <w:noProof/>
                <w:lang w:val="en-GB"/>
              </w:rPr>
              <w:t>Project surplus</w:t>
            </w:r>
            <w:r w:rsidR="00027347">
              <w:rPr>
                <w:noProof/>
                <w:webHidden/>
              </w:rPr>
              <w:tab/>
            </w:r>
            <w:r w:rsidR="00027347">
              <w:rPr>
                <w:noProof/>
                <w:webHidden/>
              </w:rPr>
              <w:fldChar w:fldCharType="begin"/>
            </w:r>
            <w:r w:rsidR="00027347">
              <w:rPr>
                <w:noProof/>
                <w:webHidden/>
              </w:rPr>
              <w:instrText xml:space="preserve"> PAGEREF _Toc112352931 \h </w:instrText>
            </w:r>
            <w:r w:rsidR="00027347">
              <w:rPr>
                <w:noProof/>
                <w:webHidden/>
              </w:rPr>
            </w:r>
            <w:r w:rsidR="00027347">
              <w:rPr>
                <w:noProof/>
                <w:webHidden/>
              </w:rPr>
              <w:fldChar w:fldCharType="separate"/>
            </w:r>
            <w:r>
              <w:rPr>
                <w:noProof/>
                <w:webHidden/>
              </w:rPr>
              <w:t>15</w:t>
            </w:r>
            <w:r w:rsidR="00027347">
              <w:rPr>
                <w:noProof/>
                <w:webHidden/>
              </w:rPr>
              <w:fldChar w:fldCharType="end"/>
            </w:r>
          </w:hyperlink>
        </w:p>
        <w:p w14:paraId="521D7E7F" w14:textId="695CE9EC" w:rsidR="00027347" w:rsidRDefault="00545E4A">
          <w:pPr>
            <w:pStyle w:val="TOC1"/>
            <w:tabs>
              <w:tab w:val="left" w:pos="660"/>
              <w:tab w:val="right" w:leader="dot" w:pos="9062"/>
            </w:tabs>
            <w:rPr>
              <w:rFonts w:eastAsiaTheme="minorEastAsia"/>
              <w:noProof/>
              <w:lang w:val="en-GB" w:eastAsia="en-GB"/>
            </w:rPr>
          </w:pPr>
          <w:hyperlink w:anchor="_Toc112352932" w:history="1">
            <w:r w:rsidR="00027347" w:rsidRPr="00A7141D">
              <w:rPr>
                <w:rStyle w:val="Hyperlink"/>
                <w:rFonts w:ascii="Arial" w:hAnsi="Arial" w:cs="Arial"/>
                <w:noProof/>
                <w:lang w:val="en-GB"/>
              </w:rPr>
              <w:t>5.2.</w:t>
            </w:r>
            <w:r w:rsidR="00027347">
              <w:rPr>
                <w:rFonts w:eastAsiaTheme="minorEastAsia"/>
                <w:noProof/>
                <w:lang w:val="en-GB" w:eastAsia="en-GB"/>
              </w:rPr>
              <w:tab/>
            </w:r>
            <w:r w:rsidR="00027347" w:rsidRPr="00A7141D">
              <w:rPr>
                <w:rStyle w:val="Hyperlink"/>
                <w:rFonts w:ascii="Arial" w:hAnsi="Arial" w:cs="Arial"/>
                <w:noProof/>
                <w:lang w:val="en-GB"/>
              </w:rPr>
              <w:t>Subsidy</w:t>
            </w:r>
            <w:r w:rsidR="00027347">
              <w:rPr>
                <w:noProof/>
                <w:webHidden/>
              </w:rPr>
              <w:tab/>
            </w:r>
            <w:r w:rsidR="00027347">
              <w:rPr>
                <w:noProof/>
                <w:webHidden/>
              </w:rPr>
              <w:fldChar w:fldCharType="begin"/>
            </w:r>
            <w:r w:rsidR="00027347">
              <w:rPr>
                <w:noProof/>
                <w:webHidden/>
              </w:rPr>
              <w:instrText xml:space="preserve"> PAGEREF _Toc112352932 \h </w:instrText>
            </w:r>
            <w:r w:rsidR="00027347">
              <w:rPr>
                <w:noProof/>
                <w:webHidden/>
              </w:rPr>
            </w:r>
            <w:r w:rsidR="00027347">
              <w:rPr>
                <w:noProof/>
                <w:webHidden/>
              </w:rPr>
              <w:fldChar w:fldCharType="separate"/>
            </w:r>
            <w:r>
              <w:rPr>
                <w:noProof/>
                <w:webHidden/>
              </w:rPr>
              <w:t>15</w:t>
            </w:r>
            <w:r w:rsidR="00027347">
              <w:rPr>
                <w:noProof/>
                <w:webHidden/>
              </w:rPr>
              <w:fldChar w:fldCharType="end"/>
            </w:r>
          </w:hyperlink>
        </w:p>
        <w:p w14:paraId="508ABB3B" w14:textId="5282C31E" w:rsidR="00027347" w:rsidRDefault="00545E4A">
          <w:pPr>
            <w:pStyle w:val="TOC1"/>
            <w:tabs>
              <w:tab w:val="left" w:pos="660"/>
              <w:tab w:val="right" w:leader="dot" w:pos="9062"/>
            </w:tabs>
            <w:rPr>
              <w:rFonts w:eastAsiaTheme="minorEastAsia"/>
              <w:noProof/>
              <w:lang w:val="en-GB" w:eastAsia="en-GB"/>
            </w:rPr>
          </w:pPr>
          <w:hyperlink w:anchor="_Toc112352933" w:history="1">
            <w:r w:rsidR="00027347" w:rsidRPr="00A7141D">
              <w:rPr>
                <w:rStyle w:val="Hyperlink"/>
                <w:rFonts w:ascii="Arial" w:hAnsi="Arial" w:cs="Arial"/>
                <w:noProof/>
                <w:lang w:val="en-GB"/>
              </w:rPr>
              <w:t>5.3.</w:t>
            </w:r>
            <w:r w:rsidR="00027347">
              <w:rPr>
                <w:rFonts w:eastAsiaTheme="minorEastAsia"/>
                <w:noProof/>
                <w:lang w:val="en-GB" w:eastAsia="en-GB"/>
              </w:rPr>
              <w:tab/>
            </w:r>
            <w:r w:rsidR="00027347" w:rsidRPr="00A7141D">
              <w:rPr>
                <w:rStyle w:val="Hyperlink"/>
                <w:rFonts w:ascii="Arial" w:hAnsi="Arial" w:cs="Arial"/>
                <w:noProof/>
                <w:lang w:val="en-GB"/>
              </w:rPr>
              <w:t>Auction result</w:t>
            </w:r>
            <w:r w:rsidR="00027347">
              <w:rPr>
                <w:noProof/>
                <w:webHidden/>
              </w:rPr>
              <w:tab/>
            </w:r>
            <w:r w:rsidR="00027347">
              <w:rPr>
                <w:noProof/>
                <w:webHidden/>
              </w:rPr>
              <w:fldChar w:fldCharType="begin"/>
            </w:r>
            <w:r w:rsidR="00027347">
              <w:rPr>
                <w:noProof/>
                <w:webHidden/>
              </w:rPr>
              <w:instrText xml:space="preserve"> PAGEREF _Toc112352933 \h </w:instrText>
            </w:r>
            <w:r w:rsidR="00027347">
              <w:rPr>
                <w:noProof/>
                <w:webHidden/>
              </w:rPr>
            </w:r>
            <w:r w:rsidR="00027347">
              <w:rPr>
                <w:noProof/>
                <w:webHidden/>
              </w:rPr>
              <w:fldChar w:fldCharType="separate"/>
            </w:r>
            <w:r>
              <w:rPr>
                <w:noProof/>
                <w:webHidden/>
              </w:rPr>
              <w:t>16</w:t>
            </w:r>
            <w:r w:rsidR="00027347">
              <w:rPr>
                <w:noProof/>
                <w:webHidden/>
              </w:rPr>
              <w:fldChar w:fldCharType="end"/>
            </w:r>
          </w:hyperlink>
        </w:p>
        <w:p w14:paraId="753DB241" w14:textId="545329E2" w:rsidR="00027347" w:rsidRDefault="00545E4A">
          <w:pPr>
            <w:pStyle w:val="TOC1"/>
            <w:tabs>
              <w:tab w:val="left" w:pos="660"/>
              <w:tab w:val="right" w:leader="dot" w:pos="9062"/>
            </w:tabs>
            <w:rPr>
              <w:rFonts w:eastAsiaTheme="minorEastAsia"/>
              <w:noProof/>
              <w:lang w:val="en-GB" w:eastAsia="en-GB"/>
            </w:rPr>
          </w:pPr>
          <w:hyperlink w:anchor="_Toc112352934" w:history="1">
            <w:r w:rsidR="00027347" w:rsidRPr="00A7141D">
              <w:rPr>
                <w:rStyle w:val="Hyperlink"/>
                <w:rFonts w:ascii="Arial" w:hAnsi="Arial" w:cs="Arial"/>
                <w:noProof/>
                <w:lang w:val="en-GB"/>
              </w:rPr>
              <w:t>5.4.</w:t>
            </w:r>
            <w:r w:rsidR="00027347">
              <w:rPr>
                <w:rFonts w:eastAsiaTheme="minorEastAsia"/>
                <w:noProof/>
                <w:lang w:val="en-GB" w:eastAsia="en-GB"/>
              </w:rPr>
              <w:tab/>
            </w:r>
            <w:r w:rsidR="00027347" w:rsidRPr="00A7141D">
              <w:rPr>
                <w:rStyle w:val="Hyperlink"/>
                <w:rFonts w:ascii="Arial" w:hAnsi="Arial" w:cs="Arial"/>
                <w:noProof/>
                <w:lang w:val="en-GB"/>
              </w:rPr>
              <w:t>General assumptions and implications</w:t>
            </w:r>
            <w:r w:rsidR="00027347">
              <w:rPr>
                <w:noProof/>
                <w:webHidden/>
              </w:rPr>
              <w:tab/>
            </w:r>
            <w:r w:rsidR="00027347">
              <w:rPr>
                <w:noProof/>
                <w:webHidden/>
              </w:rPr>
              <w:fldChar w:fldCharType="begin"/>
            </w:r>
            <w:r w:rsidR="00027347">
              <w:rPr>
                <w:noProof/>
                <w:webHidden/>
              </w:rPr>
              <w:instrText xml:space="preserve"> PAGEREF _Toc112352934 \h </w:instrText>
            </w:r>
            <w:r w:rsidR="00027347">
              <w:rPr>
                <w:noProof/>
                <w:webHidden/>
              </w:rPr>
            </w:r>
            <w:r w:rsidR="00027347">
              <w:rPr>
                <w:noProof/>
                <w:webHidden/>
              </w:rPr>
              <w:fldChar w:fldCharType="separate"/>
            </w:r>
            <w:r>
              <w:rPr>
                <w:noProof/>
                <w:webHidden/>
              </w:rPr>
              <w:t>17</w:t>
            </w:r>
            <w:r w:rsidR="00027347">
              <w:rPr>
                <w:noProof/>
                <w:webHidden/>
              </w:rPr>
              <w:fldChar w:fldCharType="end"/>
            </w:r>
          </w:hyperlink>
        </w:p>
        <w:p w14:paraId="5AEC5010" w14:textId="1ADB2720" w:rsidR="00027347" w:rsidRDefault="00545E4A">
          <w:pPr>
            <w:pStyle w:val="TOC1"/>
            <w:tabs>
              <w:tab w:val="left" w:pos="440"/>
              <w:tab w:val="right" w:leader="dot" w:pos="9062"/>
            </w:tabs>
            <w:rPr>
              <w:rFonts w:eastAsiaTheme="minorEastAsia"/>
              <w:noProof/>
              <w:lang w:val="en-GB" w:eastAsia="en-GB"/>
            </w:rPr>
          </w:pPr>
          <w:hyperlink w:anchor="_Toc112352935" w:history="1">
            <w:r w:rsidR="00027347" w:rsidRPr="00A7141D">
              <w:rPr>
                <w:rStyle w:val="Hyperlink"/>
                <w:rFonts w:ascii="Arial" w:hAnsi="Arial" w:cs="Arial"/>
                <w:noProof/>
                <w:lang w:val="en-GB"/>
              </w:rPr>
              <w:t>6.</w:t>
            </w:r>
            <w:r w:rsidR="00027347">
              <w:rPr>
                <w:rFonts w:eastAsiaTheme="minorEastAsia"/>
                <w:noProof/>
                <w:lang w:val="en-GB" w:eastAsia="en-GB"/>
              </w:rPr>
              <w:tab/>
            </w:r>
            <w:r w:rsidR="00027347" w:rsidRPr="00A7141D">
              <w:rPr>
                <w:rStyle w:val="Hyperlink"/>
                <w:rFonts w:ascii="Arial" w:hAnsi="Arial" w:cs="Arial"/>
                <w:noProof/>
                <w:lang w:val="en-GB"/>
              </w:rPr>
              <w:t>The model – simple case</w:t>
            </w:r>
            <w:r w:rsidR="00027347">
              <w:rPr>
                <w:noProof/>
                <w:webHidden/>
              </w:rPr>
              <w:tab/>
            </w:r>
            <w:r w:rsidR="00027347">
              <w:rPr>
                <w:noProof/>
                <w:webHidden/>
              </w:rPr>
              <w:fldChar w:fldCharType="begin"/>
            </w:r>
            <w:r w:rsidR="00027347">
              <w:rPr>
                <w:noProof/>
                <w:webHidden/>
              </w:rPr>
              <w:instrText xml:space="preserve"> PAGEREF _Toc112352935 \h </w:instrText>
            </w:r>
            <w:r w:rsidR="00027347">
              <w:rPr>
                <w:noProof/>
                <w:webHidden/>
              </w:rPr>
            </w:r>
            <w:r w:rsidR="00027347">
              <w:rPr>
                <w:noProof/>
                <w:webHidden/>
              </w:rPr>
              <w:fldChar w:fldCharType="separate"/>
            </w:r>
            <w:r>
              <w:rPr>
                <w:noProof/>
                <w:webHidden/>
              </w:rPr>
              <w:t>17</w:t>
            </w:r>
            <w:r w:rsidR="00027347">
              <w:rPr>
                <w:noProof/>
                <w:webHidden/>
              </w:rPr>
              <w:fldChar w:fldCharType="end"/>
            </w:r>
          </w:hyperlink>
        </w:p>
        <w:p w14:paraId="36C857BF" w14:textId="0364C1A8" w:rsidR="00027347" w:rsidRDefault="00545E4A">
          <w:pPr>
            <w:pStyle w:val="TOC1"/>
            <w:tabs>
              <w:tab w:val="left" w:pos="660"/>
              <w:tab w:val="right" w:leader="dot" w:pos="9062"/>
            </w:tabs>
            <w:rPr>
              <w:rFonts w:eastAsiaTheme="minorEastAsia"/>
              <w:noProof/>
              <w:lang w:val="en-GB" w:eastAsia="en-GB"/>
            </w:rPr>
          </w:pPr>
          <w:hyperlink w:anchor="_Toc112352936" w:history="1">
            <w:r w:rsidR="00027347" w:rsidRPr="00A7141D">
              <w:rPr>
                <w:rStyle w:val="Hyperlink"/>
                <w:rFonts w:ascii="Arial" w:hAnsi="Arial" w:cs="Arial"/>
                <w:noProof/>
                <w:lang w:val="en-GB"/>
              </w:rPr>
              <w:t>6.1.</w:t>
            </w:r>
            <w:r w:rsidR="00027347">
              <w:rPr>
                <w:rFonts w:eastAsiaTheme="minorEastAsia"/>
                <w:noProof/>
                <w:lang w:val="en-GB" w:eastAsia="en-GB"/>
              </w:rPr>
              <w:tab/>
            </w:r>
            <w:r w:rsidR="00027347" w:rsidRPr="00A7141D">
              <w:rPr>
                <w:rStyle w:val="Hyperlink"/>
                <w:rFonts w:ascii="Arial" w:hAnsi="Arial" w:cs="Arial"/>
                <w:noProof/>
                <w:lang w:val="en-GB"/>
              </w:rPr>
              <w:t>Simple case - no reference yield model</w:t>
            </w:r>
            <w:r w:rsidR="00027347">
              <w:rPr>
                <w:noProof/>
                <w:webHidden/>
              </w:rPr>
              <w:tab/>
            </w:r>
            <w:r w:rsidR="00027347">
              <w:rPr>
                <w:noProof/>
                <w:webHidden/>
              </w:rPr>
              <w:fldChar w:fldCharType="begin"/>
            </w:r>
            <w:r w:rsidR="00027347">
              <w:rPr>
                <w:noProof/>
                <w:webHidden/>
              </w:rPr>
              <w:instrText xml:space="preserve"> PAGEREF _Toc112352936 \h </w:instrText>
            </w:r>
            <w:r w:rsidR="00027347">
              <w:rPr>
                <w:noProof/>
                <w:webHidden/>
              </w:rPr>
            </w:r>
            <w:r w:rsidR="00027347">
              <w:rPr>
                <w:noProof/>
                <w:webHidden/>
              </w:rPr>
              <w:fldChar w:fldCharType="separate"/>
            </w:r>
            <w:r>
              <w:rPr>
                <w:noProof/>
                <w:webHidden/>
              </w:rPr>
              <w:t>17</w:t>
            </w:r>
            <w:r w:rsidR="00027347">
              <w:rPr>
                <w:noProof/>
                <w:webHidden/>
              </w:rPr>
              <w:fldChar w:fldCharType="end"/>
            </w:r>
          </w:hyperlink>
        </w:p>
        <w:p w14:paraId="3EDAFD5F" w14:textId="232E30BA" w:rsidR="00027347" w:rsidRDefault="00545E4A">
          <w:pPr>
            <w:pStyle w:val="TOC1"/>
            <w:tabs>
              <w:tab w:val="left" w:pos="660"/>
              <w:tab w:val="right" w:leader="dot" w:pos="9062"/>
            </w:tabs>
            <w:rPr>
              <w:rFonts w:eastAsiaTheme="minorEastAsia"/>
              <w:noProof/>
              <w:lang w:val="en-GB" w:eastAsia="en-GB"/>
            </w:rPr>
          </w:pPr>
          <w:hyperlink w:anchor="_Toc112352937" w:history="1">
            <w:r w:rsidR="00027347" w:rsidRPr="00A7141D">
              <w:rPr>
                <w:rStyle w:val="Hyperlink"/>
                <w:rFonts w:ascii="Arial" w:hAnsi="Arial" w:cs="Arial"/>
                <w:noProof/>
                <w:lang w:val="en-GB"/>
              </w:rPr>
              <w:t>6.2.</w:t>
            </w:r>
            <w:r w:rsidR="00027347">
              <w:rPr>
                <w:rFonts w:eastAsiaTheme="minorEastAsia"/>
                <w:noProof/>
                <w:lang w:val="en-GB" w:eastAsia="en-GB"/>
              </w:rPr>
              <w:tab/>
            </w:r>
            <w:r w:rsidR="00027347" w:rsidRPr="00A7141D">
              <w:rPr>
                <w:rStyle w:val="Hyperlink"/>
                <w:rFonts w:ascii="Arial" w:hAnsi="Arial" w:cs="Arial"/>
                <w:noProof/>
                <w:lang w:val="en-GB"/>
              </w:rPr>
              <w:t>Simple case - reference yield model</w:t>
            </w:r>
            <w:r w:rsidR="00027347">
              <w:rPr>
                <w:noProof/>
                <w:webHidden/>
              </w:rPr>
              <w:tab/>
            </w:r>
            <w:r w:rsidR="00027347">
              <w:rPr>
                <w:noProof/>
                <w:webHidden/>
              </w:rPr>
              <w:fldChar w:fldCharType="begin"/>
            </w:r>
            <w:r w:rsidR="00027347">
              <w:rPr>
                <w:noProof/>
                <w:webHidden/>
              </w:rPr>
              <w:instrText xml:space="preserve"> PAGEREF _Toc112352937 \h </w:instrText>
            </w:r>
            <w:r w:rsidR="00027347">
              <w:rPr>
                <w:noProof/>
                <w:webHidden/>
              </w:rPr>
            </w:r>
            <w:r w:rsidR="00027347">
              <w:rPr>
                <w:noProof/>
                <w:webHidden/>
              </w:rPr>
              <w:fldChar w:fldCharType="separate"/>
            </w:r>
            <w:r>
              <w:rPr>
                <w:noProof/>
                <w:webHidden/>
              </w:rPr>
              <w:t>18</w:t>
            </w:r>
            <w:r w:rsidR="00027347">
              <w:rPr>
                <w:noProof/>
                <w:webHidden/>
              </w:rPr>
              <w:fldChar w:fldCharType="end"/>
            </w:r>
          </w:hyperlink>
        </w:p>
        <w:p w14:paraId="72370E2F" w14:textId="0B4B4741" w:rsidR="00027347" w:rsidRDefault="00545E4A">
          <w:pPr>
            <w:pStyle w:val="TOC1"/>
            <w:tabs>
              <w:tab w:val="left" w:pos="660"/>
              <w:tab w:val="right" w:leader="dot" w:pos="9062"/>
            </w:tabs>
            <w:rPr>
              <w:rFonts w:eastAsiaTheme="minorEastAsia"/>
              <w:noProof/>
              <w:lang w:val="en-GB" w:eastAsia="en-GB"/>
            </w:rPr>
          </w:pPr>
          <w:hyperlink w:anchor="_Toc112352938" w:history="1">
            <w:r w:rsidR="00027347" w:rsidRPr="00A7141D">
              <w:rPr>
                <w:rStyle w:val="Hyperlink"/>
                <w:rFonts w:ascii="Arial" w:hAnsi="Arial" w:cs="Arial"/>
                <w:noProof/>
                <w:lang w:val="en-GB"/>
              </w:rPr>
              <w:t>6.3.</w:t>
            </w:r>
            <w:r w:rsidR="00027347">
              <w:rPr>
                <w:rFonts w:eastAsiaTheme="minorEastAsia"/>
                <w:noProof/>
                <w:lang w:val="en-GB" w:eastAsia="en-GB"/>
              </w:rPr>
              <w:tab/>
            </w:r>
            <w:r w:rsidR="00027347" w:rsidRPr="00A7141D">
              <w:rPr>
                <w:rStyle w:val="Hyperlink"/>
                <w:rFonts w:ascii="Arial" w:hAnsi="Arial" w:cs="Arial"/>
                <w:noProof/>
                <w:lang w:val="en-GB"/>
              </w:rPr>
              <w:t>Other costs</w:t>
            </w:r>
            <w:r w:rsidR="00027347">
              <w:rPr>
                <w:noProof/>
                <w:webHidden/>
              </w:rPr>
              <w:tab/>
            </w:r>
            <w:r w:rsidR="00027347">
              <w:rPr>
                <w:noProof/>
                <w:webHidden/>
              </w:rPr>
              <w:fldChar w:fldCharType="begin"/>
            </w:r>
            <w:r w:rsidR="00027347">
              <w:rPr>
                <w:noProof/>
                <w:webHidden/>
              </w:rPr>
              <w:instrText xml:space="preserve"> PAGEREF _Toc112352938 \h </w:instrText>
            </w:r>
            <w:r w:rsidR="00027347">
              <w:rPr>
                <w:noProof/>
                <w:webHidden/>
              </w:rPr>
            </w:r>
            <w:r w:rsidR="00027347">
              <w:rPr>
                <w:noProof/>
                <w:webHidden/>
              </w:rPr>
              <w:fldChar w:fldCharType="separate"/>
            </w:r>
            <w:r>
              <w:rPr>
                <w:noProof/>
                <w:webHidden/>
              </w:rPr>
              <w:t>20</w:t>
            </w:r>
            <w:r w:rsidR="00027347">
              <w:rPr>
                <w:noProof/>
                <w:webHidden/>
              </w:rPr>
              <w:fldChar w:fldCharType="end"/>
            </w:r>
          </w:hyperlink>
        </w:p>
        <w:p w14:paraId="452817C3" w14:textId="3149929D" w:rsidR="00027347" w:rsidRDefault="00545E4A">
          <w:pPr>
            <w:pStyle w:val="TOC1"/>
            <w:tabs>
              <w:tab w:val="left" w:pos="440"/>
              <w:tab w:val="right" w:leader="dot" w:pos="9062"/>
            </w:tabs>
            <w:rPr>
              <w:rFonts w:eastAsiaTheme="minorEastAsia"/>
              <w:noProof/>
              <w:lang w:val="en-GB" w:eastAsia="en-GB"/>
            </w:rPr>
          </w:pPr>
          <w:hyperlink w:anchor="_Toc112352939" w:history="1">
            <w:r w:rsidR="00027347" w:rsidRPr="00A7141D">
              <w:rPr>
                <w:rStyle w:val="Hyperlink"/>
                <w:rFonts w:ascii="Arial" w:hAnsi="Arial" w:cs="Arial"/>
                <w:noProof/>
                <w:lang w:val="en-GB"/>
              </w:rPr>
              <w:t>7.</w:t>
            </w:r>
            <w:r w:rsidR="00027347">
              <w:rPr>
                <w:rFonts w:eastAsiaTheme="minorEastAsia"/>
                <w:noProof/>
                <w:lang w:val="en-GB" w:eastAsia="en-GB"/>
              </w:rPr>
              <w:tab/>
            </w:r>
            <w:r w:rsidR="00027347" w:rsidRPr="00A7141D">
              <w:rPr>
                <w:rStyle w:val="Hyperlink"/>
                <w:rFonts w:ascii="Arial" w:hAnsi="Arial" w:cs="Arial"/>
                <w:noProof/>
                <w:lang w:val="en-GB"/>
              </w:rPr>
              <w:t>The model – typified distribution of supply</w:t>
            </w:r>
            <w:r w:rsidR="00027347">
              <w:rPr>
                <w:noProof/>
                <w:webHidden/>
              </w:rPr>
              <w:tab/>
            </w:r>
            <w:r w:rsidR="00027347">
              <w:rPr>
                <w:noProof/>
                <w:webHidden/>
              </w:rPr>
              <w:fldChar w:fldCharType="begin"/>
            </w:r>
            <w:r w:rsidR="00027347">
              <w:rPr>
                <w:noProof/>
                <w:webHidden/>
              </w:rPr>
              <w:instrText xml:space="preserve"> PAGEREF _Toc112352939 \h </w:instrText>
            </w:r>
            <w:r w:rsidR="00027347">
              <w:rPr>
                <w:noProof/>
                <w:webHidden/>
              </w:rPr>
            </w:r>
            <w:r w:rsidR="00027347">
              <w:rPr>
                <w:noProof/>
                <w:webHidden/>
              </w:rPr>
              <w:fldChar w:fldCharType="separate"/>
            </w:r>
            <w:r>
              <w:rPr>
                <w:noProof/>
                <w:webHidden/>
              </w:rPr>
              <w:t>22</w:t>
            </w:r>
            <w:r w:rsidR="00027347">
              <w:rPr>
                <w:noProof/>
                <w:webHidden/>
              </w:rPr>
              <w:fldChar w:fldCharType="end"/>
            </w:r>
          </w:hyperlink>
        </w:p>
        <w:p w14:paraId="2E2462E4" w14:textId="4FFC1BFE" w:rsidR="00027347" w:rsidRDefault="00545E4A">
          <w:pPr>
            <w:pStyle w:val="TOC1"/>
            <w:tabs>
              <w:tab w:val="left" w:pos="660"/>
              <w:tab w:val="right" w:leader="dot" w:pos="9062"/>
            </w:tabs>
            <w:rPr>
              <w:rFonts w:eastAsiaTheme="minorEastAsia"/>
              <w:noProof/>
              <w:lang w:val="en-GB" w:eastAsia="en-GB"/>
            </w:rPr>
          </w:pPr>
          <w:hyperlink w:anchor="_Toc112352940" w:history="1">
            <w:r w:rsidR="00027347" w:rsidRPr="00A7141D">
              <w:rPr>
                <w:rStyle w:val="Hyperlink"/>
                <w:rFonts w:ascii="Arial" w:hAnsi="Arial" w:cs="Arial"/>
                <w:noProof/>
                <w:lang w:val="en-GB"/>
              </w:rPr>
              <w:t>7.1.</w:t>
            </w:r>
            <w:r w:rsidR="00027347">
              <w:rPr>
                <w:rFonts w:eastAsiaTheme="minorEastAsia"/>
                <w:noProof/>
                <w:lang w:val="en-GB" w:eastAsia="en-GB"/>
              </w:rPr>
              <w:tab/>
            </w:r>
            <w:r w:rsidR="00027347" w:rsidRPr="00A7141D">
              <w:rPr>
                <w:rStyle w:val="Hyperlink"/>
                <w:rFonts w:ascii="Arial" w:hAnsi="Arial" w:cs="Arial"/>
                <w:noProof/>
                <w:lang w:val="en-GB"/>
              </w:rPr>
              <w:t>Typified distributions</w:t>
            </w:r>
            <w:r w:rsidR="00027347">
              <w:rPr>
                <w:noProof/>
                <w:webHidden/>
              </w:rPr>
              <w:tab/>
            </w:r>
            <w:r w:rsidR="00027347">
              <w:rPr>
                <w:noProof/>
                <w:webHidden/>
              </w:rPr>
              <w:fldChar w:fldCharType="begin"/>
            </w:r>
            <w:r w:rsidR="00027347">
              <w:rPr>
                <w:noProof/>
                <w:webHidden/>
              </w:rPr>
              <w:instrText xml:space="preserve"> PAGEREF _Toc112352940 \h </w:instrText>
            </w:r>
            <w:r w:rsidR="00027347">
              <w:rPr>
                <w:noProof/>
                <w:webHidden/>
              </w:rPr>
            </w:r>
            <w:r w:rsidR="00027347">
              <w:rPr>
                <w:noProof/>
                <w:webHidden/>
              </w:rPr>
              <w:fldChar w:fldCharType="separate"/>
            </w:r>
            <w:r>
              <w:rPr>
                <w:noProof/>
                <w:webHidden/>
              </w:rPr>
              <w:t>22</w:t>
            </w:r>
            <w:r w:rsidR="00027347">
              <w:rPr>
                <w:noProof/>
                <w:webHidden/>
              </w:rPr>
              <w:fldChar w:fldCharType="end"/>
            </w:r>
          </w:hyperlink>
        </w:p>
        <w:p w14:paraId="44F29081" w14:textId="1FDE402C" w:rsidR="00027347" w:rsidRDefault="00545E4A">
          <w:pPr>
            <w:pStyle w:val="TOC1"/>
            <w:tabs>
              <w:tab w:val="left" w:pos="660"/>
              <w:tab w:val="right" w:leader="dot" w:pos="9062"/>
            </w:tabs>
            <w:rPr>
              <w:rFonts w:eastAsiaTheme="minorEastAsia"/>
              <w:noProof/>
              <w:lang w:val="en-GB" w:eastAsia="en-GB"/>
            </w:rPr>
          </w:pPr>
          <w:hyperlink w:anchor="_Toc112352941" w:history="1">
            <w:r w:rsidR="00027347" w:rsidRPr="00A7141D">
              <w:rPr>
                <w:rStyle w:val="Hyperlink"/>
                <w:rFonts w:ascii="Arial" w:hAnsi="Arial" w:cs="Arial"/>
                <w:noProof/>
                <w:lang w:val="en-GB"/>
              </w:rPr>
              <w:t>7.2.</w:t>
            </w:r>
            <w:r w:rsidR="00027347">
              <w:rPr>
                <w:rFonts w:eastAsiaTheme="minorEastAsia"/>
                <w:noProof/>
                <w:lang w:val="en-GB" w:eastAsia="en-GB"/>
              </w:rPr>
              <w:tab/>
            </w:r>
            <w:r w:rsidR="00027347" w:rsidRPr="00A7141D">
              <w:rPr>
                <w:rStyle w:val="Hyperlink"/>
                <w:rFonts w:ascii="Arial" w:hAnsi="Arial" w:cs="Arial"/>
                <w:noProof/>
                <w:lang w:val="en-GB"/>
              </w:rPr>
              <w:t>Impact of RYM</w:t>
            </w:r>
            <w:r w:rsidR="00027347">
              <w:rPr>
                <w:noProof/>
                <w:webHidden/>
              </w:rPr>
              <w:tab/>
            </w:r>
            <w:r w:rsidR="00027347">
              <w:rPr>
                <w:noProof/>
                <w:webHidden/>
              </w:rPr>
              <w:fldChar w:fldCharType="begin"/>
            </w:r>
            <w:r w:rsidR="00027347">
              <w:rPr>
                <w:noProof/>
                <w:webHidden/>
              </w:rPr>
              <w:instrText xml:space="preserve"> PAGEREF _Toc112352941 \h </w:instrText>
            </w:r>
            <w:r w:rsidR="00027347">
              <w:rPr>
                <w:noProof/>
                <w:webHidden/>
              </w:rPr>
            </w:r>
            <w:r w:rsidR="00027347">
              <w:rPr>
                <w:noProof/>
                <w:webHidden/>
              </w:rPr>
              <w:fldChar w:fldCharType="separate"/>
            </w:r>
            <w:r>
              <w:rPr>
                <w:noProof/>
                <w:webHidden/>
              </w:rPr>
              <w:t>23</w:t>
            </w:r>
            <w:r w:rsidR="00027347">
              <w:rPr>
                <w:noProof/>
                <w:webHidden/>
              </w:rPr>
              <w:fldChar w:fldCharType="end"/>
            </w:r>
          </w:hyperlink>
        </w:p>
        <w:p w14:paraId="289E903D" w14:textId="2A33B1D5" w:rsidR="00027347" w:rsidRDefault="00545E4A">
          <w:pPr>
            <w:pStyle w:val="TOC1"/>
            <w:tabs>
              <w:tab w:val="left" w:pos="440"/>
              <w:tab w:val="right" w:leader="dot" w:pos="9062"/>
            </w:tabs>
            <w:rPr>
              <w:rFonts w:eastAsiaTheme="minorEastAsia"/>
              <w:noProof/>
              <w:lang w:val="en-GB" w:eastAsia="en-GB"/>
            </w:rPr>
          </w:pPr>
          <w:hyperlink w:anchor="_Toc112352942" w:history="1">
            <w:r w:rsidR="00027347" w:rsidRPr="00A7141D">
              <w:rPr>
                <w:rStyle w:val="Hyperlink"/>
                <w:rFonts w:ascii="Arial" w:hAnsi="Arial" w:cs="Arial"/>
                <w:noProof/>
                <w:lang w:val="en-GB"/>
              </w:rPr>
              <w:t>8.</w:t>
            </w:r>
            <w:r w:rsidR="00027347">
              <w:rPr>
                <w:rFonts w:eastAsiaTheme="minorEastAsia"/>
                <w:noProof/>
                <w:lang w:val="en-GB" w:eastAsia="en-GB"/>
              </w:rPr>
              <w:tab/>
            </w:r>
            <w:r w:rsidR="00027347" w:rsidRPr="00A7141D">
              <w:rPr>
                <w:rStyle w:val="Hyperlink"/>
                <w:rFonts w:ascii="Arial" w:hAnsi="Arial" w:cs="Arial"/>
                <w:noProof/>
                <w:lang w:val="en-GB"/>
              </w:rPr>
              <w:t>The model - German wind auctions</w:t>
            </w:r>
            <w:r w:rsidR="00027347">
              <w:rPr>
                <w:noProof/>
                <w:webHidden/>
              </w:rPr>
              <w:tab/>
            </w:r>
            <w:r w:rsidR="00027347">
              <w:rPr>
                <w:noProof/>
                <w:webHidden/>
              </w:rPr>
              <w:fldChar w:fldCharType="begin"/>
            </w:r>
            <w:r w:rsidR="00027347">
              <w:rPr>
                <w:noProof/>
                <w:webHidden/>
              </w:rPr>
              <w:instrText xml:space="preserve"> PAGEREF _Toc112352942 \h </w:instrText>
            </w:r>
            <w:r w:rsidR="00027347">
              <w:rPr>
                <w:noProof/>
                <w:webHidden/>
              </w:rPr>
            </w:r>
            <w:r w:rsidR="00027347">
              <w:rPr>
                <w:noProof/>
                <w:webHidden/>
              </w:rPr>
              <w:fldChar w:fldCharType="separate"/>
            </w:r>
            <w:r>
              <w:rPr>
                <w:noProof/>
                <w:webHidden/>
              </w:rPr>
              <w:t>25</w:t>
            </w:r>
            <w:r w:rsidR="00027347">
              <w:rPr>
                <w:noProof/>
                <w:webHidden/>
              </w:rPr>
              <w:fldChar w:fldCharType="end"/>
            </w:r>
          </w:hyperlink>
        </w:p>
        <w:p w14:paraId="661032CC" w14:textId="788F5A65" w:rsidR="00027347" w:rsidRDefault="00545E4A">
          <w:pPr>
            <w:pStyle w:val="TOC1"/>
            <w:tabs>
              <w:tab w:val="left" w:pos="660"/>
              <w:tab w:val="right" w:leader="dot" w:pos="9062"/>
            </w:tabs>
            <w:rPr>
              <w:rFonts w:eastAsiaTheme="minorEastAsia"/>
              <w:noProof/>
              <w:lang w:val="en-GB" w:eastAsia="en-GB"/>
            </w:rPr>
          </w:pPr>
          <w:hyperlink w:anchor="_Toc112352943" w:history="1">
            <w:r w:rsidR="00027347" w:rsidRPr="00A7141D">
              <w:rPr>
                <w:rStyle w:val="Hyperlink"/>
                <w:rFonts w:ascii="Arial" w:hAnsi="Arial" w:cs="Arial"/>
                <w:noProof/>
                <w:lang w:val="en-GB"/>
              </w:rPr>
              <w:t>8.1.</w:t>
            </w:r>
            <w:r w:rsidR="00027347">
              <w:rPr>
                <w:rFonts w:eastAsiaTheme="minorEastAsia"/>
                <w:noProof/>
                <w:lang w:val="en-GB" w:eastAsia="en-GB"/>
              </w:rPr>
              <w:tab/>
            </w:r>
            <w:r w:rsidR="00027347" w:rsidRPr="00A7141D">
              <w:rPr>
                <w:rStyle w:val="Hyperlink"/>
                <w:rFonts w:ascii="Arial" w:hAnsi="Arial" w:cs="Arial"/>
                <w:noProof/>
                <w:lang w:val="en-GB"/>
              </w:rPr>
              <w:t>Distribution of wind speeds in Germany</w:t>
            </w:r>
            <w:r w:rsidR="00027347">
              <w:rPr>
                <w:noProof/>
                <w:webHidden/>
              </w:rPr>
              <w:tab/>
            </w:r>
            <w:r w:rsidR="00027347">
              <w:rPr>
                <w:noProof/>
                <w:webHidden/>
              </w:rPr>
              <w:fldChar w:fldCharType="begin"/>
            </w:r>
            <w:r w:rsidR="00027347">
              <w:rPr>
                <w:noProof/>
                <w:webHidden/>
              </w:rPr>
              <w:instrText xml:space="preserve"> PAGEREF _Toc112352943 \h </w:instrText>
            </w:r>
            <w:r w:rsidR="00027347">
              <w:rPr>
                <w:noProof/>
                <w:webHidden/>
              </w:rPr>
            </w:r>
            <w:r w:rsidR="00027347">
              <w:rPr>
                <w:noProof/>
                <w:webHidden/>
              </w:rPr>
              <w:fldChar w:fldCharType="separate"/>
            </w:r>
            <w:r>
              <w:rPr>
                <w:noProof/>
                <w:webHidden/>
              </w:rPr>
              <w:t>25</w:t>
            </w:r>
            <w:r w:rsidR="00027347">
              <w:rPr>
                <w:noProof/>
                <w:webHidden/>
              </w:rPr>
              <w:fldChar w:fldCharType="end"/>
            </w:r>
          </w:hyperlink>
        </w:p>
        <w:p w14:paraId="1679B69F" w14:textId="44E36D68" w:rsidR="00027347" w:rsidRDefault="00545E4A">
          <w:pPr>
            <w:pStyle w:val="TOC1"/>
            <w:tabs>
              <w:tab w:val="left" w:pos="660"/>
              <w:tab w:val="right" w:leader="dot" w:pos="9062"/>
            </w:tabs>
            <w:rPr>
              <w:rFonts w:eastAsiaTheme="minorEastAsia"/>
              <w:noProof/>
              <w:lang w:val="en-GB" w:eastAsia="en-GB"/>
            </w:rPr>
          </w:pPr>
          <w:hyperlink w:anchor="_Toc112352944" w:history="1">
            <w:r w:rsidR="00027347" w:rsidRPr="00A7141D">
              <w:rPr>
                <w:rStyle w:val="Hyperlink"/>
                <w:rFonts w:ascii="Arial" w:hAnsi="Arial" w:cs="Arial"/>
                <w:noProof/>
                <w:lang w:val="en-GB"/>
              </w:rPr>
              <w:t>8.2.</w:t>
            </w:r>
            <w:r w:rsidR="00027347">
              <w:rPr>
                <w:rFonts w:eastAsiaTheme="minorEastAsia"/>
                <w:noProof/>
                <w:lang w:val="en-GB" w:eastAsia="en-GB"/>
              </w:rPr>
              <w:tab/>
            </w:r>
            <w:r w:rsidR="00027347" w:rsidRPr="00A7141D">
              <w:rPr>
                <w:rStyle w:val="Hyperlink"/>
                <w:rFonts w:ascii="Arial" w:hAnsi="Arial" w:cs="Arial"/>
                <w:noProof/>
                <w:lang w:val="en-GB"/>
              </w:rPr>
              <w:t>Overview of auctions - demand/supply -</w:t>
            </w:r>
            <w:r w:rsidR="00027347">
              <w:rPr>
                <w:noProof/>
                <w:webHidden/>
              </w:rPr>
              <w:tab/>
            </w:r>
            <w:r w:rsidR="00027347">
              <w:rPr>
                <w:noProof/>
                <w:webHidden/>
              </w:rPr>
              <w:fldChar w:fldCharType="begin"/>
            </w:r>
            <w:r w:rsidR="00027347">
              <w:rPr>
                <w:noProof/>
                <w:webHidden/>
              </w:rPr>
              <w:instrText xml:space="preserve"> PAGEREF _Toc112352944 \h </w:instrText>
            </w:r>
            <w:r w:rsidR="00027347">
              <w:rPr>
                <w:noProof/>
                <w:webHidden/>
              </w:rPr>
            </w:r>
            <w:r w:rsidR="00027347">
              <w:rPr>
                <w:noProof/>
                <w:webHidden/>
              </w:rPr>
              <w:fldChar w:fldCharType="separate"/>
            </w:r>
            <w:r>
              <w:rPr>
                <w:noProof/>
                <w:webHidden/>
              </w:rPr>
              <w:t>27</w:t>
            </w:r>
            <w:r w:rsidR="00027347">
              <w:rPr>
                <w:noProof/>
                <w:webHidden/>
              </w:rPr>
              <w:fldChar w:fldCharType="end"/>
            </w:r>
          </w:hyperlink>
        </w:p>
        <w:p w14:paraId="565FA490" w14:textId="7B590BD2" w:rsidR="00027347" w:rsidRDefault="00545E4A">
          <w:pPr>
            <w:pStyle w:val="TOC1"/>
            <w:tabs>
              <w:tab w:val="left" w:pos="660"/>
              <w:tab w:val="right" w:leader="dot" w:pos="9062"/>
            </w:tabs>
            <w:rPr>
              <w:rFonts w:eastAsiaTheme="minorEastAsia"/>
              <w:noProof/>
              <w:lang w:val="en-GB" w:eastAsia="en-GB"/>
            </w:rPr>
          </w:pPr>
          <w:hyperlink w:anchor="_Toc112352945" w:history="1">
            <w:r w:rsidR="00027347" w:rsidRPr="00A7141D">
              <w:rPr>
                <w:rStyle w:val="Hyperlink"/>
                <w:rFonts w:ascii="Arial" w:hAnsi="Arial" w:cs="Arial"/>
                <w:noProof/>
                <w:lang w:val="en-GB"/>
              </w:rPr>
              <w:t>8.3.</w:t>
            </w:r>
            <w:r w:rsidR="00027347">
              <w:rPr>
                <w:rFonts w:eastAsiaTheme="minorEastAsia"/>
                <w:noProof/>
                <w:lang w:val="en-GB" w:eastAsia="en-GB"/>
              </w:rPr>
              <w:tab/>
            </w:r>
            <w:r w:rsidR="00027347" w:rsidRPr="00A7141D">
              <w:rPr>
                <w:rStyle w:val="Hyperlink"/>
                <w:rFonts w:ascii="Arial" w:hAnsi="Arial" w:cs="Arial"/>
                <w:noProof/>
                <w:lang w:val="en-GB"/>
              </w:rPr>
              <w:t>Subscribed auctions</w:t>
            </w:r>
            <w:r w:rsidR="00027347">
              <w:rPr>
                <w:noProof/>
                <w:webHidden/>
              </w:rPr>
              <w:tab/>
            </w:r>
            <w:r w:rsidR="00027347">
              <w:rPr>
                <w:noProof/>
                <w:webHidden/>
              </w:rPr>
              <w:fldChar w:fldCharType="begin"/>
            </w:r>
            <w:r w:rsidR="00027347">
              <w:rPr>
                <w:noProof/>
                <w:webHidden/>
              </w:rPr>
              <w:instrText xml:space="preserve"> PAGEREF _Toc112352945 \h </w:instrText>
            </w:r>
            <w:r w:rsidR="00027347">
              <w:rPr>
                <w:noProof/>
                <w:webHidden/>
              </w:rPr>
            </w:r>
            <w:r w:rsidR="00027347">
              <w:rPr>
                <w:noProof/>
                <w:webHidden/>
              </w:rPr>
              <w:fldChar w:fldCharType="separate"/>
            </w:r>
            <w:r>
              <w:rPr>
                <w:noProof/>
                <w:webHidden/>
              </w:rPr>
              <w:t>27</w:t>
            </w:r>
            <w:r w:rsidR="00027347">
              <w:rPr>
                <w:noProof/>
                <w:webHidden/>
              </w:rPr>
              <w:fldChar w:fldCharType="end"/>
            </w:r>
          </w:hyperlink>
        </w:p>
        <w:p w14:paraId="2E3907FF" w14:textId="6075FF34" w:rsidR="00027347" w:rsidRDefault="00545E4A">
          <w:pPr>
            <w:pStyle w:val="TOC1"/>
            <w:tabs>
              <w:tab w:val="left" w:pos="660"/>
              <w:tab w:val="right" w:leader="dot" w:pos="9062"/>
            </w:tabs>
            <w:rPr>
              <w:rFonts w:eastAsiaTheme="minorEastAsia"/>
              <w:noProof/>
              <w:lang w:val="en-GB" w:eastAsia="en-GB"/>
            </w:rPr>
          </w:pPr>
          <w:hyperlink w:anchor="_Toc112352946" w:history="1">
            <w:r w:rsidR="00027347" w:rsidRPr="00A7141D">
              <w:rPr>
                <w:rStyle w:val="Hyperlink"/>
                <w:rFonts w:ascii="Arial" w:hAnsi="Arial" w:cs="Arial"/>
                <w:noProof/>
                <w:lang w:val="en-GB"/>
              </w:rPr>
              <w:t>8.4.</w:t>
            </w:r>
            <w:r w:rsidR="00027347">
              <w:rPr>
                <w:rFonts w:eastAsiaTheme="minorEastAsia"/>
                <w:noProof/>
                <w:lang w:val="en-GB" w:eastAsia="en-GB"/>
              </w:rPr>
              <w:tab/>
            </w:r>
            <w:r w:rsidR="00027347" w:rsidRPr="00A7141D">
              <w:rPr>
                <w:rStyle w:val="Hyperlink"/>
                <w:rFonts w:ascii="Arial" w:hAnsi="Arial" w:cs="Arial"/>
                <w:noProof/>
                <w:lang w:val="en-GB"/>
              </w:rPr>
              <w:t>Under-subscribed auctions</w:t>
            </w:r>
            <w:r w:rsidR="00027347">
              <w:rPr>
                <w:noProof/>
                <w:webHidden/>
              </w:rPr>
              <w:tab/>
            </w:r>
            <w:r w:rsidR="00027347">
              <w:rPr>
                <w:noProof/>
                <w:webHidden/>
              </w:rPr>
              <w:fldChar w:fldCharType="begin"/>
            </w:r>
            <w:r w:rsidR="00027347">
              <w:rPr>
                <w:noProof/>
                <w:webHidden/>
              </w:rPr>
              <w:instrText xml:space="preserve"> PAGEREF _Toc112352946 \h </w:instrText>
            </w:r>
            <w:r w:rsidR="00027347">
              <w:rPr>
                <w:noProof/>
                <w:webHidden/>
              </w:rPr>
            </w:r>
            <w:r w:rsidR="00027347">
              <w:rPr>
                <w:noProof/>
                <w:webHidden/>
              </w:rPr>
              <w:fldChar w:fldCharType="separate"/>
            </w:r>
            <w:r>
              <w:rPr>
                <w:noProof/>
                <w:webHidden/>
              </w:rPr>
              <w:t>29</w:t>
            </w:r>
            <w:r w:rsidR="00027347">
              <w:rPr>
                <w:noProof/>
                <w:webHidden/>
              </w:rPr>
              <w:fldChar w:fldCharType="end"/>
            </w:r>
          </w:hyperlink>
        </w:p>
        <w:p w14:paraId="5CF499C0" w14:textId="202D1CF9" w:rsidR="00027347" w:rsidRDefault="00545E4A">
          <w:pPr>
            <w:pStyle w:val="TOC1"/>
            <w:tabs>
              <w:tab w:val="left" w:pos="660"/>
              <w:tab w:val="right" w:leader="dot" w:pos="9062"/>
            </w:tabs>
            <w:rPr>
              <w:rFonts w:eastAsiaTheme="minorEastAsia"/>
              <w:noProof/>
              <w:lang w:val="en-GB" w:eastAsia="en-GB"/>
            </w:rPr>
          </w:pPr>
          <w:hyperlink w:anchor="_Toc112352947" w:history="1">
            <w:r w:rsidR="00027347" w:rsidRPr="00A7141D">
              <w:rPr>
                <w:rStyle w:val="Hyperlink"/>
                <w:rFonts w:ascii="Arial" w:hAnsi="Arial" w:cs="Arial"/>
                <w:noProof/>
                <w:lang w:val="en-GB"/>
              </w:rPr>
              <w:t>8.5.</w:t>
            </w:r>
            <w:r w:rsidR="00027347">
              <w:rPr>
                <w:rFonts w:eastAsiaTheme="minorEastAsia"/>
                <w:noProof/>
                <w:lang w:val="en-GB" w:eastAsia="en-GB"/>
              </w:rPr>
              <w:tab/>
            </w:r>
            <w:r w:rsidR="00027347" w:rsidRPr="00A7141D">
              <w:rPr>
                <w:rStyle w:val="Hyperlink"/>
                <w:rFonts w:ascii="Arial" w:hAnsi="Arial" w:cs="Arial"/>
                <w:noProof/>
                <w:lang w:val="en-GB"/>
              </w:rPr>
              <w:t>Summary of German auctions</w:t>
            </w:r>
            <w:r w:rsidR="00027347">
              <w:rPr>
                <w:noProof/>
                <w:webHidden/>
              </w:rPr>
              <w:tab/>
            </w:r>
            <w:r w:rsidR="00027347">
              <w:rPr>
                <w:noProof/>
                <w:webHidden/>
              </w:rPr>
              <w:fldChar w:fldCharType="begin"/>
            </w:r>
            <w:r w:rsidR="00027347">
              <w:rPr>
                <w:noProof/>
                <w:webHidden/>
              </w:rPr>
              <w:instrText xml:space="preserve"> PAGEREF _Toc112352947 \h </w:instrText>
            </w:r>
            <w:r w:rsidR="00027347">
              <w:rPr>
                <w:noProof/>
                <w:webHidden/>
              </w:rPr>
            </w:r>
            <w:r w:rsidR="00027347">
              <w:rPr>
                <w:noProof/>
                <w:webHidden/>
              </w:rPr>
              <w:fldChar w:fldCharType="separate"/>
            </w:r>
            <w:r>
              <w:rPr>
                <w:noProof/>
                <w:webHidden/>
              </w:rPr>
              <w:t>30</w:t>
            </w:r>
            <w:r w:rsidR="00027347">
              <w:rPr>
                <w:noProof/>
                <w:webHidden/>
              </w:rPr>
              <w:fldChar w:fldCharType="end"/>
            </w:r>
          </w:hyperlink>
        </w:p>
        <w:p w14:paraId="2EBB4BF8" w14:textId="6214E541" w:rsidR="00027347" w:rsidRDefault="00545E4A">
          <w:pPr>
            <w:pStyle w:val="TOC1"/>
            <w:tabs>
              <w:tab w:val="left" w:pos="660"/>
              <w:tab w:val="right" w:leader="dot" w:pos="9062"/>
            </w:tabs>
            <w:rPr>
              <w:rFonts w:eastAsiaTheme="minorEastAsia"/>
              <w:noProof/>
              <w:lang w:val="en-GB" w:eastAsia="en-GB"/>
            </w:rPr>
          </w:pPr>
          <w:hyperlink w:anchor="_Toc112352948" w:history="1">
            <w:r w:rsidR="00027347" w:rsidRPr="00A7141D">
              <w:rPr>
                <w:rStyle w:val="Hyperlink"/>
                <w:rFonts w:ascii="Arial" w:hAnsi="Arial" w:cs="Arial"/>
                <w:noProof/>
                <w:lang w:val="en-GB"/>
              </w:rPr>
              <w:t>8.6.</w:t>
            </w:r>
            <w:r w:rsidR="00027347">
              <w:rPr>
                <w:rFonts w:eastAsiaTheme="minorEastAsia"/>
                <w:noProof/>
                <w:lang w:val="en-GB" w:eastAsia="en-GB"/>
              </w:rPr>
              <w:tab/>
            </w:r>
            <w:r w:rsidR="00027347" w:rsidRPr="00A7141D">
              <w:rPr>
                <w:rStyle w:val="Hyperlink"/>
                <w:rFonts w:ascii="Arial" w:hAnsi="Arial" w:cs="Arial"/>
                <w:noProof/>
                <w:lang w:val="en-GB"/>
              </w:rPr>
              <w:t>Assumptions and limitations</w:t>
            </w:r>
            <w:r w:rsidR="00027347">
              <w:rPr>
                <w:noProof/>
                <w:webHidden/>
              </w:rPr>
              <w:tab/>
            </w:r>
            <w:r w:rsidR="00027347">
              <w:rPr>
                <w:noProof/>
                <w:webHidden/>
              </w:rPr>
              <w:fldChar w:fldCharType="begin"/>
            </w:r>
            <w:r w:rsidR="00027347">
              <w:rPr>
                <w:noProof/>
                <w:webHidden/>
              </w:rPr>
              <w:instrText xml:space="preserve"> PAGEREF _Toc112352948 \h </w:instrText>
            </w:r>
            <w:r w:rsidR="00027347">
              <w:rPr>
                <w:noProof/>
                <w:webHidden/>
              </w:rPr>
            </w:r>
            <w:r w:rsidR="00027347">
              <w:rPr>
                <w:noProof/>
                <w:webHidden/>
              </w:rPr>
              <w:fldChar w:fldCharType="separate"/>
            </w:r>
            <w:r>
              <w:rPr>
                <w:noProof/>
                <w:webHidden/>
              </w:rPr>
              <w:t>31</w:t>
            </w:r>
            <w:r w:rsidR="00027347">
              <w:rPr>
                <w:noProof/>
                <w:webHidden/>
              </w:rPr>
              <w:fldChar w:fldCharType="end"/>
            </w:r>
          </w:hyperlink>
        </w:p>
        <w:p w14:paraId="625E2E2D" w14:textId="1C829EC6" w:rsidR="00027347" w:rsidRDefault="00545E4A">
          <w:pPr>
            <w:pStyle w:val="TOC1"/>
            <w:tabs>
              <w:tab w:val="left" w:pos="440"/>
              <w:tab w:val="right" w:leader="dot" w:pos="9062"/>
            </w:tabs>
            <w:rPr>
              <w:rFonts w:eastAsiaTheme="minorEastAsia"/>
              <w:noProof/>
              <w:lang w:val="en-GB" w:eastAsia="en-GB"/>
            </w:rPr>
          </w:pPr>
          <w:hyperlink w:anchor="_Toc112352949" w:history="1">
            <w:r w:rsidR="00027347" w:rsidRPr="00A7141D">
              <w:rPr>
                <w:rStyle w:val="Hyperlink"/>
                <w:rFonts w:ascii="Arial" w:hAnsi="Arial" w:cs="Arial"/>
                <w:noProof/>
                <w:lang w:val="en-GB"/>
              </w:rPr>
              <w:t>9.</w:t>
            </w:r>
            <w:r w:rsidR="00027347">
              <w:rPr>
                <w:rFonts w:eastAsiaTheme="minorEastAsia"/>
                <w:noProof/>
                <w:lang w:val="en-GB" w:eastAsia="en-GB"/>
              </w:rPr>
              <w:tab/>
            </w:r>
            <w:r w:rsidR="00027347" w:rsidRPr="00A7141D">
              <w:rPr>
                <w:rStyle w:val="Hyperlink"/>
                <w:rFonts w:ascii="Arial" w:hAnsi="Arial" w:cs="Arial"/>
                <w:noProof/>
                <w:lang w:val="en-GB"/>
              </w:rPr>
              <w:t>Conclusion</w:t>
            </w:r>
            <w:r w:rsidR="00027347">
              <w:rPr>
                <w:noProof/>
                <w:webHidden/>
              </w:rPr>
              <w:tab/>
            </w:r>
            <w:r w:rsidR="00027347">
              <w:rPr>
                <w:noProof/>
                <w:webHidden/>
              </w:rPr>
              <w:fldChar w:fldCharType="begin"/>
            </w:r>
            <w:r w:rsidR="00027347">
              <w:rPr>
                <w:noProof/>
                <w:webHidden/>
              </w:rPr>
              <w:instrText xml:space="preserve"> PAGEREF _Toc112352949 \h </w:instrText>
            </w:r>
            <w:r w:rsidR="00027347">
              <w:rPr>
                <w:noProof/>
                <w:webHidden/>
              </w:rPr>
            </w:r>
            <w:r w:rsidR="00027347">
              <w:rPr>
                <w:noProof/>
                <w:webHidden/>
              </w:rPr>
              <w:fldChar w:fldCharType="separate"/>
            </w:r>
            <w:r>
              <w:rPr>
                <w:noProof/>
                <w:webHidden/>
              </w:rPr>
              <w:t>31</w:t>
            </w:r>
            <w:r w:rsidR="00027347">
              <w:rPr>
                <w:noProof/>
                <w:webHidden/>
              </w:rPr>
              <w:fldChar w:fldCharType="end"/>
            </w:r>
          </w:hyperlink>
        </w:p>
        <w:p w14:paraId="521E6052" w14:textId="7872A592" w:rsidR="00027347" w:rsidRDefault="00545E4A">
          <w:pPr>
            <w:pStyle w:val="TOC1"/>
            <w:tabs>
              <w:tab w:val="left" w:pos="440"/>
              <w:tab w:val="right" w:leader="dot" w:pos="9062"/>
            </w:tabs>
            <w:rPr>
              <w:rFonts w:eastAsiaTheme="minorEastAsia"/>
              <w:noProof/>
              <w:lang w:val="en-GB" w:eastAsia="en-GB"/>
            </w:rPr>
          </w:pPr>
          <w:hyperlink w:anchor="_Toc112352950" w:history="1">
            <w:r w:rsidR="00027347" w:rsidRPr="00A7141D">
              <w:rPr>
                <w:rStyle w:val="Hyperlink"/>
                <w:rFonts w:ascii="Arial" w:hAnsi="Arial" w:cs="Arial"/>
                <w:noProof/>
                <w:lang w:val="en-GB"/>
              </w:rPr>
              <w:t>A.</w:t>
            </w:r>
            <w:r w:rsidR="00027347">
              <w:rPr>
                <w:rFonts w:eastAsiaTheme="minorEastAsia"/>
                <w:noProof/>
                <w:lang w:val="en-GB" w:eastAsia="en-GB"/>
              </w:rPr>
              <w:tab/>
            </w:r>
            <w:r w:rsidR="00027347" w:rsidRPr="00A7141D">
              <w:rPr>
                <w:rStyle w:val="Hyperlink"/>
                <w:rFonts w:ascii="Arial" w:hAnsi="Arial" w:cs="Arial"/>
                <w:noProof/>
                <w:lang w:val="en-GB"/>
              </w:rPr>
              <w:t>Technical assumptions regarding wind production</w:t>
            </w:r>
            <w:r w:rsidR="00027347">
              <w:rPr>
                <w:noProof/>
                <w:webHidden/>
              </w:rPr>
              <w:tab/>
            </w:r>
            <w:r w:rsidR="00027347">
              <w:rPr>
                <w:noProof/>
                <w:webHidden/>
              </w:rPr>
              <w:fldChar w:fldCharType="begin"/>
            </w:r>
            <w:r w:rsidR="00027347">
              <w:rPr>
                <w:noProof/>
                <w:webHidden/>
              </w:rPr>
              <w:instrText xml:space="preserve"> PAGEREF _Toc112352950 \h </w:instrText>
            </w:r>
            <w:r w:rsidR="00027347">
              <w:rPr>
                <w:noProof/>
                <w:webHidden/>
              </w:rPr>
            </w:r>
            <w:r w:rsidR="00027347">
              <w:rPr>
                <w:noProof/>
                <w:webHidden/>
              </w:rPr>
              <w:fldChar w:fldCharType="separate"/>
            </w:r>
            <w:r>
              <w:rPr>
                <w:noProof/>
                <w:webHidden/>
              </w:rPr>
              <w:t>36</w:t>
            </w:r>
            <w:r w:rsidR="00027347">
              <w:rPr>
                <w:noProof/>
                <w:webHidden/>
              </w:rPr>
              <w:fldChar w:fldCharType="end"/>
            </w:r>
          </w:hyperlink>
        </w:p>
        <w:p w14:paraId="578A6F8F" w14:textId="70FD144F" w:rsidR="00027347" w:rsidRDefault="00545E4A" w:rsidP="00027347">
          <w:pPr>
            <w:pStyle w:val="TOC1"/>
            <w:tabs>
              <w:tab w:val="left" w:pos="440"/>
              <w:tab w:val="right" w:leader="dot" w:pos="9062"/>
            </w:tabs>
            <w:rPr>
              <w:lang w:val="en-GB"/>
            </w:rPr>
          </w:pPr>
          <w:hyperlink w:anchor="_Toc112352951" w:history="1">
            <w:r w:rsidR="00027347" w:rsidRPr="00A7141D">
              <w:rPr>
                <w:rStyle w:val="Hyperlink"/>
                <w:rFonts w:ascii="Arial" w:hAnsi="Arial" w:cs="Arial"/>
                <w:noProof/>
                <w:lang w:val="en-GB"/>
              </w:rPr>
              <w:t>B.</w:t>
            </w:r>
            <w:r w:rsidR="00027347">
              <w:rPr>
                <w:rFonts w:eastAsiaTheme="minorEastAsia"/>
                <w:noProof/>
                <w:lang w:val="en-GB" w:eastAsia="en-GB"/>
              </w:rPr>
              <w:tab/>
            </w:r>
            <w:r w:rsidR="00027347" w:rsidRPr="00A7141D">
              <w:rPr>
                <w:rStyle w:val="Hyperlink"/>
                <w:rFonts w:ascii="Arial" w:hAnsi="Arial" w:cs="Arial"/>
                <w:noProof/>
                <w:lang w:val="en-GB"/>
              </w:rPr>
              <w:t>Full results of different distributions of supply based on typified conditions (Section 7)</w:t>
            </w:r>
            <w:r w:rsidR="00027347">
              <w:rPr>
                <w:noProof/>
                <w:webHidden/>
              </w:rPr>
              <w:tab/>
            </w:r>
            <w:r w:rsidR="00027347">
              <w:rPr>
                <w:noProof/>
                <w:webHidden/>
              </w:rPr>
              <w:fldChar w:fldCharType="begin"/>
            </w:r>
            <w:r w:rsidR="00027347">
              <w:rPr>
                <w:noProof/>
                <w:webHidden/>
              </w:rPr>
              <w:instrText xml:space="preserve"> PAGEREF _Toc112352951 \h </w:instrText>
            </w:r>
            <w:r w:rsidR="00027347">
              <w:rPr>
                <w:noProof/>
                <w:webHidden/>
              </w:rPr>
            </w:r>
            <w:r w:rsidR="00027347">
              <w:rPr>
                <w:noProof/>
                <w:webHidden/>
              </w:rPr>
              <w:fldChar w:fldCharType="separate"/>
            </w:r>
            <w:r>
              <w:rPr>
                <w:noProof/>
                <w:webHidden/>
              </w:rPr>
              <w:t>37</w:t>
            </w:r>
            <w:r w:rsidR="00027347">
              <w:rPr>
                <w:noProof/>
                <w:webHidden/>
              </w:rPr>
              <w:fldChar w:fldCharType="end"/>
            </w:r>
          </w:hyperlink>
          <w:r w:rsidR="00062207" w:rsidRPr="009B30D6">
            <w:rPr>
              <w:lang w:val="en-GB"/>
            </w:rPr>
            <w:fldChar w:fldCharType="end"/>
          </w:r>
        </w:p>
      </w:sdtContent>
    </w:sdt>
    <w:p w14:paraId="386651E8" w14:textId="5746F0A3" w:rsidR="003653EB" w:rsidRPr="00027347" w:rsidRDefault="00062207">
      <w:pPr>
        <w:rPr>
          <w:lang w:val="en-GB"/>
        </w:rPr>
      </w:pPr>
      <w:r w:rsidRPr="009B30D6">
        <w:rPr>
          <w:rFonts w:ascii="Arial" w:hAnsi="Arial" w:cs="Arial"/>
          <w:lang w:val="en-GB"/>
        </w:rPr>
        <w:br w:type="page"/>
      </w:r>
    </w:p>
    <w:p w14:paraId="48610AF8" w14:textId="77777777" w:rsidR="003653EB" w:rsidRPr="009B30D6" w:rsidRDefault="00062207">
      <w:pPr>
        <w:pStyle w:val="Heading1"/>
        <w:numPr>
          <w:ilvl w:val="0"/>
          <w:numId w:val="1"/>
        </w:numPr>
        <w:spacing w:after="240"/>
        <w:rPr>
          <w:rFonts w:ascii="Arial" w:eastAsiaTheme="minorHAnsi" w:hAnsi="Arial" w:cs="Arial"/>
          <w:color w:val="auto"/>
          <w:lang w:val="en-GB"/>
        </w:rPr>
      </w:pPr>
      <w:bookmarkStart w:id="1" w:name="_Toc112352918"/>
      <w:r w:rsidRPr="009B30D6">
        <w:rPr>
          <w:rFonts w:ascii="Arial" w:eastAsiaTheme="minorHAnsi" w:hAnsi="Arial" w:cs="Arial"/>
          <w:color w:val="auto"/>
          <w:lang w:val="en-GB"/>
        </w:rPr>
        <w:lastRenderedPageBreak/>
        <w:t>Introduction</w:t>
      </w:r>
      <w:bookmarkEnd w:id="1"/>
    </w:p>
    <w:p w14:paraId="28B70ACD" w14:textId="7874A9FD" w:rsidR="003653EB" w:rsidRPr="009B30D6" w:rsidRDefault="00062207">
      <w:pPr>
        <w:widowControl w:val="0"/>
        <w:autoSpaceDE w:val="0"/>
        <w:autoSpaceDN w:val="0"/>
        <w:adjustRightInd w:val="0"/>
        <w:spacing w:line="276" w:lineRule="auto"/>
        <w:rPr>
          <w:rFonts w:ascii="Arial" w:hAnsi="Arial" w:cs="Arial"/>
          <w:lang w:val="en-GB"/>
        </w:rPr>
      </w:pPr>
      <w:r w:rsidRPr="009B30D6">
        <w:rPr>
          <w:rFonts w:ascii="Arial" w:hAnsi="Arial" w:cs="Arial"/>
          <w:lang w:val="en-GB"/>
        </w:rPr>
        <w:t xml:space="preserve">Auctions are increasingly becoming the new standard for determination of level of support for renewable energy sources, however </w:t>
      </w:r>
      <w:r w:rsidR="002A47AA" w:rsidRPr="009B30D6">
        <w:rPr>
          <w:rFonts w:ascii="Arial" w:hAnsi="Arial" w:cs="Arial"/>
          <w:lang w:val="en-GB"/>
        </w:rPr>
        <w:t>different</w:t>
      </w:r>
      <w:r w:rsidRPr="009B30D6">
        <w:rPr>
          <w:rFonts w:ascii="Arial" w:hAnsi="Arial" w:cs="Arial"/>
          <w:lang w:val="en-GB"/>
        </w:rPr>
        <w:t xml:space="preserve"> countries are using different auction design frameworks. Economic research on auctions has brought a vast body of evidence that auctions are an efficient and effective method to allocate scarce goods (Klemperer, 2002). However, the international experience with auctions has not resulted in a solid track record, with examples of successes and failures. Del Río &amp; Linares (2014) and Klemperer (2002) argue that many auctions have not been successful because they had not been well-designed. As shown by several studies relatively small changes in specific design elements can have significant impact on results (Del Río &amp; Linares, 2014, Binmore &amp; Klemperer, 2002; Klemperer, 2002). Usually mainly allocative and cost efficiency is being discussed, i.e., which projects will be built and how much it will cost. </w:t>
      </w:r>
    </w:p>
    <w:p w14:paraId="00A37EE5" w14:textId="65416A6E" w:rsidR="003653EB" w:rsidRPr="009B30D6" w:rsidRDefault="00062207">
      <w:pPr>
        <w:widowControl w:val="0"/>
        <w:autoSpaceDE w:val="0"/>
        <w:autoSpaceDN w:val="0"/>
        <w:adjustRightInd w:val="0"/>
        <w:spacing w:line="276" w:lineRule="auto"/>
        <w:rPr>
          <w:rFonts w:ascii="Arial" w:hAnsi="Arial" w:cs="Arial"/>
          <w:lang w:val="en-GB"/>
        </w:rPr>
      </w:pPr>
      <w:r w:rsidRPr="009B30D6">
        <w:rPr>
          <w:rFonts w:ascii="Arial" w:hAnsi="Arial" w:cs="Arial"/>
          <w:lang w:val="en-GB"/>
        </w:rPr>
        <w:t>This paper addresses specific auction design element,</w:t>
      </w:r>
      <w:r w:rsidRPr="009B30D6">
        <w:rPr>
          <w:rFonts w:ascii="Arial" w:hAnsi="Arial" w:cs="Arial"/>
          <w:b/>
          <w:bCs/>
          <w:lang w:val="en-GB"/>
        </w:rPr>
        <w:t xml:space="preserve"> the reference yield model</w:t>
      </w:r>
      <w:r w:rsidRPr="009B30D6">
        <w:rPr>
          <w:rFonts w:ascii="Arial" w:hAnsi="Arial" w:cs="Arial"/>
          <w:lang w:val="en-GB"/>
        </w:rPr>
        <w:t xml:space="preserve"> (“RYM”), which is being used for wind auctions in Germany, where competitors bid based on standardized wind conditions</w:t>
      </w:r>
      <w:r w:rsidR="00673C05" w:rsidRPr="009B30D6">
        <w:rPr>
          <w:rFonts w:ascii="Arial" w:hAnsi="Arial" w:cs="Arial"/>
          <w:lang w:val="en-GB"/>
        </w:rPr>
        <w:t xml:space="preserve">. The </w:t>
      </w:r>
      <w:r w:rsidR="003E38CC" w:rsidRPr="009B30D6">
        <w:rPr>
          <w:rFonts w:ascii="Arial" w:hAnsi="Arial" w:cs="Arial"/>
          <w:lang w:val="en-GB"/>
        </w:rPr>
        <w:t xml:space="preserve">RYM is </w:t>
      </w:r>
      <w:r w:rsidR="001D4568" w:rsidRPr="009B30D6">
        <w:rPr>
          <w:rFonts w:ascii="Arial" w:hAnsi="Arial" w:cs="Arial"/>
          <w:lang w:val="en-GB"/>
        </w:rPr>
        <w:t>analogically similar to</w:t>
      </w:r>
      <w:r w:rsidR="003E38CC" w:rsidRPr="009B30D6">
        <w:rPr>
          <w:rFonts w:ascii="Arial" w:hAnsi="Arial" w:cs="Arial"/>
          <w:lang w:val="en-GB"/>
        </w:rPr>
        <w:t xml:space="preserve"> price preference policy, i.e., it does not necessarily choose the lowest bidder but rather treats each bid differently based on </w:t>
      </w:r>
      <w:r w:rsidR="001D4568" w:rsidRPr="009B30D6">
        <w:rPr>
          <w:rFonts w:ascii="Arial" w:hAnsi="Arial" w:cs="Arial"/>
          <w:lang w:val="en-GB"/>
        </w:rPr>
        <w:t>set</w:t>
      </w:r>
      <w:r w:rsidR="003E38CC" w:rsidRPr="009B30D6">
        <w:rPr>
          <w:rFonts w:ascii="Arial" w:hAnsi="Arial" w:cs="Arial"/>
          <w:lang w:val="en-GB"/>
        </w:rPr>
        <w:t xml:space="preserve"> conditions</w:t>
      </w:r>
      <w:r w:rsidRPr="009B30D6">
        <w:rPr>
          <w:rFonts w:ascii="Arial" w:hAnsi="Arial" w:cs="Arial"/>
          <w:lang w:val="en-GB"/>
        </w:rPr>
        <w:t xml:space="preserve">. The regulator aims to give equivalent competitive conditions for project with different wind potential, allowing competition between windy north of the country and less windy south (BMWi, 2016). Relatively underexplored design element which have the potential of changing the behaviour in auctions as well as development of new projects in general. As the RYM compensates projects with different wind conditions differently, it is changing the underlying value of projects going to auctions. </w:t>
      </w:r>
      <w:r w:rsidR="003E38CC" w:rsidRPr="009B30D6">
        <w:rPr>
          <w:rFonts w:ascii="Arial" w:hAnsi="Arial" w:cs="Arial"/>
          <w:lang w:val="en-GB"/>
        </w:rPr>
        <w:t>T</w:t>
      </w:r>
      <w:r w:rsidR="00AF7047" w:rsidRPr="009B30D6">
        <w:rPr>
          <w:rFonts w:ascii="Arial" w:hAnsi="Arial" w:cs="Arial"/>
          <w:lang w:val="en-GB"/>
        </w:rPr>
        <w:t>he</w:t>
      </w:r>
      <w:r w:rsidR="003E38CC" w:rsidRPr="009B30D6">
        <w:rPr>
          <w:rFonts w:ascii="Arial" w:hAnsi="Arial" w:cs="Arial"/>
          <w:lang w:val="en-GB"/>
        </w:rPr>
        <w:t xml:space="preserve"> preferential treatment</w:t>
      </w:r>
      <w:r w:rsidR="00AF7047" w:rsidRPr="009B30D6">
        <w:rPr>
          <w:rFonts w:ascii="Arial" w:hAnsi="Arial" w:cs="Arial"/>
          <w:lang w:val="en-GB"/>
        </w:rPr>
        <w:t xml:space="preserve"> of the RYM may </w:t>
      </w:r>
      <w:r w:rsidR="003E38CC" w:rsidRPr="009B30D6">
        <w:rPr>
          <w:rFonts w:ascii="Arial" w:hAnsi="Arial" w:cs="Arial"/>
          <w:lang w:val="en-GB"/>
        </w:rPr>
        <w:t xml:space="preserve">lead to different </w:t>
      </w:r>
      <w:r w:rsidR="00AF7047" w:rsidRPr="009B30D6">
        <w:rPr>
          <w:rFonts w:ascii="Arial" w:hAnsi="Arial" w:cs="Arial"/>
          <w:lang w:val="en-GB"/>
        </w:rPr>
        <w:t>optimal bidding strategy</w:t>
      </w:r>
      <w:r w:rsidR="003E38CC" w:rsidRPr="009B30D6">
        <w:rPr>
          <w:rFonts w:ascii="Arial" w:hAnsi="Arial" w:cs="Arial"/>
          <w:lang w:val="en-GB"/>
        </w:rPr>
        <w:t xml:space="preserve">, different projects chosen </w:t>
      </w:r>
      <w:r w:rsidR="00AF7047" w:rsidRPr="009B30D6">
        <w:rPr>
          <w:rFonts w:ascii="Arial" w:hAnsi="Arial" w:cs="Arial"/>
          <w:lang w:val="en-GB"/>
        </w:rPr>
        <w:t xml:space="preserve">in the auctions </w:t>
      </w:r>
      <w:r w:rsidR="003E38CC" w:rsidRPr="009B30D6">
        <w:rPr>
          <w:rFonts w:ascii="Arial" w:hAnsi="Arial" w:cs="Arial"/>
          <w:lang w:val="en-GB"/>
        </w:rPr>
        <w:t>and therefore also different cumulative electricity output of chosen projects.</w:t>
      </w:r>
    </w:p>
    <w:p w14:paraId="1B47CDF7" w14:textId="4FB02371" w:rsidR="003653EB" w:rsidRPr="009B30D6" w:rsidRDefault="00062207" w:rsidP="00E3201E">
      <w:pPr>
        <w:widowControl w:val="0"/>
        <w:autoSpaceDE w:val="0"/>
        <w:autoSpaceDN w:val="0"/>
        <w:adjustRightInd w:val="0"/>
        <w:spacing w:line="276" w:lineRule="auto"/>
        <w:rPr>
          <w:rFonts w:ascii="Arial" w:hAnsi="Arial" w:cs="Arial"/>
          <w:lang w:val="en-GB"/>
        </w:rPr>
      </w:pPr>
      <w:r w:rsidRPr="009B30D6">
        <w:rPr>
          <w:rFonts w:ascii="Arial" w:hAnsi="Arial" w:cs="Arial"/>
          <w:lang w:val="en-GB"/>
        </w:rPr>
        <w:t xml:space="preserve">Auction theory has provided a theoretical basis for the RYM a long time ago, with the </w:t>
      </w:r>
      <w:r w:rsidRPr="009B30D6">
        <w:rPr>
          <w:rFonts w:ascii="Arial" w:hAnsi="Arial" w:cs="Arial"/>
          <w:b/>
          <w:bCs/>
          <w:lang w:val="en-GB"/>
        </w:rPr>
        <w:t>analysis of the price preference policy</w:t>
      </w:r>
      <w:r w:rsidRPr="009B30D6">
        <w:rPr>
          <w:rFonts w:ascii="Arial" w:hAnsi="Arial" w:cs="Arial"/>
          <w:lang w:val="en-GB"/>
        </w:rPr>
        <w:t>. McAfee &amp; McMillan (1989) shows for a very specific scenario (including two categories of bidders and a single unit for sale) that a price preference policy</w:t>
      </w:r>
      <w:r w:rsidR="00E3201E" w:rsidRPr="009B30D6">
        <w:rPr>
          <w:rFonts w:ascii="Arial" w:hAnsi="Arial" w:cs="Arial"/>
          <w:lang w:val="en-GB"/>
        </w:rPr>
        <w:t xml:space="preserve"> </w:t>
      </w:r>
      <w:r w:rsidRPr="009B30D6">
        <w:rPr>
          <w:rFonts w:ascii="Arial" w:hAnsi="Arial" w:cs="Arial"/>
          <w:lang w:val="en-GB"/>
        </w:rPr>
        <w:t>has a strategic effect that can lead to a lower expected price for the regulator. Further, experiments by Corns &amp; Schotter (1999) and Shachat &amp; Swarthout (2010) support the thesis that price preference policy, if rightly chosen, can be cost-effective for specific scenarios. Their experiments however do not address the central questions of cost and efficiency of design in relation to renewable energy-specific auction design (and specific application of the RYM).</w:t>
      </w:r>
    </w:p>
    <w:p w14:paraId="42822AD4" w14:textId="77777777" w:rsidR="003653EB" w:rsidRPr="009B30D6" w:rsidRDefault="00062207">
      <w:pPr>
        <w:widowControl w:val="0"/>
        <w:autoSpaceDE w:val="0"/>
        <w:autoSpaceDN w:val="0"/>
        <w:adjustRightInd w:val="0"/>
        <w:spacing w:line="276" w:lineRule="auto"/>
        <w:rPr>
          <w:rFonts w:ascii="Arial" w:hAnsi="Arial" w:cs="Arial"/>
          <w:lang w:val="en-GB"/>
        </w:rPr>
      </w:pPr>
      <w:r w:rsidRPr="009B30D6">
        <w:rPr>
          <w:rFonts w:ascii="Arial" w:hAnsi="Arial" w:cs="Arial"/>
          <w:lang w:val="en-GB"/>
        </w:rPr>
        <w:t xml:space="preserve">Several studies have been performed to explore the design elements applied in the case of German renewable auctions. Bade et al. (2015) or Klessmann et al. (2015) provide a detailed overview of German auction design, however, they do not provide a rigorous economic model that addresses the central questions. Luck &amp; Moser (2018) present a machine learning model for wind turbine allocation under German regulatory conditions, considering the allocative efficiency of the RYM. Anatolitis &amp; Welisch (2017) present multiple agent models for German onshore wind auctions, taking into account the RYM, in order to compare uniform and pay-as-bid auction format. However, Luck &amp; Moser (2018) and Anatolitis &amp; Welisch (2017) do not address cost-efficiency issues and also do not take into account the strategic effect uncovered in McAfee &amp; McMillan (1989). Bichler et al. (2019) analyse possible German wind auction designs and conclude that the national RYM yields a higher allocative efficiency, but at the expense of a higher average remuneration per kWh. </w:t>
      </w:r>
      <w:r w:rsidRPr="009B30D6">
        <w:rPr>
          <w:rFonts w:ascii="Arial" w:hAnsi="Arial" w:cs="Arial"/>
          <w:lang w:val="en-GB"/>
        </w:rPr>
        <w:lastRenderedPageBreak/>
        <w:t>However, Bircher et al. (2019) also do not take into account the strategic effect.</w:t>
      </w:r>
    </w:p>
    <w:p w14:paraId="455CBECD" w14:textId="00AB7CE4" w:rsidR="001D4568" w:rsidRPr="009B30D6" w:rsidRDefault="00062207" w:rsidP="001D4568">
      <w:pPr>
        <w:widowControl w:val="0"/>
        <w:autoSpaceDE w:val="0"/>
        <w:autoSpaceDN w:val="0"/>
        <w:adjustRightInd w:val="0"/>
        <w:spacing w:line="276" w:lineRule="auto"/>
        <w:rPr>
          <w:rFonts w:ascii="Arial" w:hAnsi="Arial" w:cs="Arial"/>
          <w:lang w:val="en-GB"/>
        </w:rPr>
      </w:pPr>
      <w:r w:rsidRPr="009B30D6">
        <w:rPr>
          <w:rFonts w:ascii="Arial" w:hAnsi="Arial" w:cs="Arial"/>
          <w:lang w:val="en-GB"/>
        </w:rPr>
        <w:t xml:space="preserve">Based on the German specific design element I derive a more general approach and address the impact of </w:t>
      </w:r>
      <w:r w:rsidR="00AF7047" w:rsidRPr="009B30D6">
        <w:rPr>
          <w:rFonts w:ascii="Arial" w:hAnsi="Arial" w:cs="Arial"/>
          <w:lang w:val="en-GB"/>
        </w:rPr>
        <w:t>preferential treatment</w:t>
      </w:r>
      <w:r w:rsidRPr="009B30D6">
        <w:rPr>
          <w:rFonts w:ascii="Arial" w:hAnsi="Arial" w:cs="Arial"/>
          <w:lang w:val="en-GB"/>
        </w:rPr>
        <w:t xml:space="preserve"> in Renewable Energy Auctions</w:t>
      </w:r>
      <w:r w:rsidR="00CD5D4D" w:rsidRPr="009B30D6">
        <w:rPr>
          <w:rFonts w:ascii="Arial" w:hAnsi="Arial" w:cs="Arial"/>
          <w:lang w:val="en-GB"/>
        </w:rPr>
        <w:t xml:space="preserve"> in order to answer the</w:t>
      </w:r>
      <w:r w:rsidR="001D4568" w:rsidRPr="009B30D6">
        <w:rPr>
          <w:rFonts w:ascii="Arial" w:hAnsi="Arial" w:cs="Arial"/>
          <w:lang w:val="en-GB"/>
        </w:rPr>
        <w:t xml:space="preserve"> central question</w:t>
      </w:r>
      <w:r w:rsidR="00CD5D4D" w:rsidRPr="009B30D6">
        <w:rPr>
          <w:rFonts w:ascii="Arial" w:hAnsi="Arial" w:cs="Arial"/>
          <w:lang w:val="en-GB"/>
        </w:rPr>
        <w:t>:</w:t>
      </w:r>
      <w:r w:rsidR="00CD5D4D" w:rsidRPr="009B30D6">
        <w:rPr>
          <w:lang w:val="en-GB"/>
        </w:rPr>
        <w:t xml:space="preserve"> </w:t>
      </w:r>
      <w:r w:rsidR="00CD5D4D" w:rsidRPr="009B30D6">
        <w:rPr>
          <w:rFonts w:ascii="Arial" w:hAnsi="Arial" w:cs="Arial"/>
          <w:b/>
          <w:bCs/>
          <w:lang w:val="en-GB"/>
        </w:rPr>
        <w:t>does the reference yield model increase or decrease the cost efficiency of renewable energy auctions and what are the main drivers for the effect?</w:t>
      </w:r>
    </w:p>
    <w:p w14:paraId="2336B7F0" w14:textId="77777777" w:rsidR="003653EB" w:rsidRPr="009B30D6" w:rsidRDefault="00062207">
      <w:pPr>
        <w:widowControl w:val="0"/>
        <w:autoSpaceDE w:val="0"/>
        <w:autoSpaceDN w:val="0"/>
        <w:adjustRightInd w:val="0"/>
        <w:spacing w:line="276" w:lineRule="auto"/>
        <w:rPr>
          <w:rFonts w:ascii="Arial" w:hAnsi="Arial" w:cs="Arial"/>
          <w:lang w:val="en-GB"/>
        </w:rPr>
      </w:pPr>
      <w:r w:rsidRPr="00027347">
        <w:rPr>
          <w:rFonts w:ascii="Arial" w:hAnsi="Arial" w:cs="Arial"/>
          <w:lang w:val="en-GB"/>
        </w:rPr>
        <w:t>The paper firstly introduces the renewable energy auctions. Further, it describes the RYM which is used for German wind auctions and mathematical representation is introduced. Based on the possible input parameters a theoretical stochastic model is described and subsequently its results discussed under various typified conditions. Further, specific case study of past German wind auctions is presented, and possible impact of RYM calculated, followed by the conclusion.</w:t>
      </w:r>
    </w:p>
    <w:p w14:paraId="053B4117" w14:textId="77777777" w:rsidR="003653EB" w:rsidRPr="009B30D6" w:rsidRDefault="00062207">
      <w:pPr>
        <w:pStyle w:val="Heading1"/>
        <w:numPr>
          <w:ilvl w:val="0"/>
          <w:numId w:val="1"/>
        </w:numPr>
        <w:spacing w:after="240"/>
        <w:rPr>
          <w:rFonts w:ascii="Arial" w:eastAsiaTheme="minorHAnsi" w:hAnsi="Arial" w:cs="Arial"/>
          <w:color w:val="auto"/>
          <w:lang w:val="en-GB"/>
        </w:rPr>
      </w:pPr>
      <w:bookmarkStart w:id="2" w:name="_Toc112352919"/>
      <w:r w:rsidRPr="009B30D6">
        <w:rPr>
          <w:rFonts w:ascii="Arial" w:eastAsiaTheme="minorHAnsi" w:hAnsi="Arial" w:cs="Arial"/>
          <w:color w:val="auto"/>
          <w:lang w:val="en-GB"/>
        </w:rPr>
        <w:t>Renewable energy auctions</w:t>
      </w:r>
      <w:bookmarkEnd w:id="2"/>
    </w:p>
    <w:p w14:paraId="4D3CCD19" w14:textId="77777777" w:rsidR="003653EB" w:rsidRPr="009B30D6" w:rsidRDefault="00062207">
      <w:pPr>
        <w:widowControl w:val="0"/>
        <w:autoSpaceDE w:val="0"/>
        <w:autoSpaceDN w:val="0"/>
        <w:adjustRightInd w:val="0"/>
        <w:spacing w:line="276" w:lineRule="auto"/>
        <w:rPr>
          <w:rFonts w:ascii="Arial" w:hAnsi="Arial" w:cs="Arial"/>
          <w:lang w:val="en-GB"/>
        </w:rPr>
      </w:pPr>
      <w:r w:rsidRPr="009B30D6">
        <w:rPr>
          <w:rFonts w:ascii="Arial" w:hAnsi="Arial" w:cs="Arial"/>
          <w:lang w:val="en-GB"/>
        </w:rPr>
        <w:t>Through auctions one or several goods are allocated and priced based on submitted bids. Arguments in favour of auctions (procurement) are competitive price determination, minimized procurement costs, and efficient allocation (Krishna, 2010). For general overview of auction theory interested readers are directed to e.g., Klemperer (1999, 2004), Cramton (2009), Menezes &amp; Monteiro (2005), and Milgron (2004).</w:t>
      </w:r>
    </w:p>
    <w:p w14:paraId="30950556" w14:textId="26622590" w:rsidR="003653EB" w:rsidRPr="009B30D6" w:rsidRDefault="00062207">
      <w:pPr>
        <w:widowControl w:val="0"/>
        <w:autoSpaceDE w:val="0"/>
        <w:autoSpaceDN w:val="0"/>
        <w:adjustRightInd w:val="0"/>
        <w:spacing w:line="276" w:lineRule="auto"/>
        <w:rPr>
          <w:rFonts w:ascii="Arial" w:hAnsi="Arial" w:cs="Arial"/>
          <w:lang w:val="en-GB"/>
        </w:rPr>
      </w:pPr>
      <w:r w:rsidRPr="009B30D6">
        <w:rPr>
          <w:rFonts w:ascii="Arial" w:hAnsi="Arial" w:cs="Arial"/>
          <w:lang w:val="en-GB"/>
        </w:rPr>
        <w:t xml:space="preserve">Renewable energy auctions are on the rise since 90´s, when they were first introduced (Kitzing et al., 2012). Since then, most EU states have either already implemented or are planning to implement renewable energy auctions (CEER, 2018). </w:t>
      </w:r>
      <w:r w:rsidR="00B33979" w:rsidRPr="009B30D6">
        <w:rPr>
          <w:rFonts w:ascii="Arial" w:hAnsi="Arial" w:cs="Arial"/>
          <w:lang w:val="en-GB"/>
        </w:rPr>
        <w:t>B</w:t>
      </w:r>
      <w:r w:rsidRPr="009B30D6">
        <w:rPr>
          <w:rFonts w:ascii="Arial" w:hAnsi="Arial" w:cs="Arial"/>
          <w:lang w:val="en-GB"/>
        </w:rPr>
        <w:t xml:space="preserve">ased on the EU Guidelines, </w:t>
      </w:r>
      <w:r w:rsidR="00B33979" w:rsidRPr="009B30D6">
        <w:rPr>
          <w:rFonts w:ascii="Arial" w:hAnsi="Arial" w:cs="Arial"/>
          <w:lang w:val="en-GB"/>
        </w:rPr>
        <w:t>t</w:t>
      </w:r>
      <w:r w:rsidRPr="009B30D6">
        <w:rPr>
          <w:rFonts w:ascii="Arial" w:hAnsi="Arial" w:cs="Arial"/>
          <w:lang w:val="en-GB"/>
        </w:rPr>
        <w:t>he regulation should limit the aid to the minimum level necessary and currently the prevalent approach is to compete in tenders (European Comission, 2014).</w:t>
      </w:r>
    </w:p>
    <w:p w14:paraId="25F95D8B" w14:textId="77777777" w:rsidR="003653EB" w:rsidRPr="009B30D6" w:rsidRDefault="00062207">
      <w:pPr>
        <w:widowControl w:val="0"/>
        <w:autoSpaceDE w:val="0"/>
        <w:autoSpaceDN w:val="0"/>
        <w:adjustRightInd w:val="0"/>
        <w:spacing w:line="276" w:lineRule="auto"/>
        <w:rPr>
          <w:rFonts w:ascii="Arial" w:hAnsi="Arial" w:cs="Arial"/>
          <w:lang w:val="en-GB"/>
        </w:rPr>
      </w:pPr>
      <w:r w:rsidRPr="009B30D6">
        <w:rPr>
          <w:rFonts w:ascii="Arial" w:hAnsi="Arial" w:cs="Arial"/>
          <w:lang w:val="en-GB"/>
        </w:rPr>
        <w:t xml:space="preserve">Whether the auction will be successful depends largely on the auction design. There is no one size fits all solution and specific design elements usually come with trade-offs between different goals of regulation and as such a suitable regulatory framework will always depend on the priority of the regulator. </w:t>
      </w:r>
    </w:p>
    <w:p w14:paraId="6A865324" w14:textId="77777777" w:rsidR="003653EB" w:rsidRPr="009B30D6" w:rsidRDefault="00062207">
      <w:pPr>
        <w:pStyle w:val="Heading1"/>
        <w:numPr>
          <w:ilvl w:val="1"/>
          <w:numId w:val="1"/>
        </w:numPr>
        <w:spacing w:after="240"/>
        <w:rPr>
          <w:rFonts w:ascii="Arial" w:eastAsiaTheme="minorHAnsi" w:hAnsi="Arial" w:cs="Arial"/>
          <w:color w:val="auto"/>
          <w:sz w:val="24"/>
          <w:szCs w:val="24"/>
          <w:lang w:val="en-GB"/>
        </w:rPr>
      </w:pPr>
      <w:bookmarkStart w:id="3" w:name="_Toc112352920"/>
      <w:r w:rsidRPr="009B30D6">
        <w:rPr>
          <w:rFonts w:ascii="Arial" w:eastAsiaTheme="minorHAnsi" w:hAnsi="Arial" w:cs="Arial"/>
          <w:color w:val="auto"/>
          <w:sz w:val="24"/>
          <w:szCs w:val="24"/>
          <w:lang w:val="en-GB"/>
        </w:rPr>
        <w:t>Literature</w:t>
      </w:r>
      <w:bookmarkEnd w:id="3"/>
      <w:r w:rsidRPr="009B30D6">
        <w:rPr>
          <w:rFonts w:ascii="Arial" w:eastAsiaTheme="minorHAnsi" w:hAnsi="Arial" w:cs="Arial"/>
          <w:color w:val="auto"/>
          <w:sz w:val="24"/>
          <w:szCs w:val="24"/>
          <w:lang w:val="en-GB"/>
        </w:rPr>
        <w:t xml:space="preserve"> </w:t>
      </w:r>
    </w:p>
    <w:p w14:paraId="3E308E61" w14:textId="77777777" w:rsidR="003653EB" w:rsidRPr="009B30D6" w:rsidRDefault="00062207">
      <w:pPr>
        <w:widowControl w:val="0"/>
        <w:autoSpaceDE w:val="0"/>
        <w:autoSpaceDN w:val="0"/>
        <w:adjustRightInd w:val="0"/>
        <w:spacing w:line="276" w:lineRule="auto"/>
        <w:rPr>
          <w:rFonts w:ascii="Arial" w:hAnsi="Arial" w:cs="Arial"/>
          <w:lang w:val="en-GB"/>
        </w:rPr>
      </w:pPr>
      <w:r w:rsidRPr="009B30D6">
        <w:rPr>
          <w:rFonts w:ascii="Arial" w:hAnsi="Arial" w:cs="Arial"/>
          <w:lang w:val="en-GB"/>
        </w:rPr>
        <w:t xml:space="preserve">Many studies have been performed in order to address specific renewable energy auction design elements and their possible impact, such as volume, periodicity, diversity, participation conditions, support cost conditions, selection criteria, auction format, auction type, pricing rules, realization periods and penalties (Del Río, 2017). For further analyses of renewable energy auctions and specific design elements, see e.g.: Del Río &amp; Linares, (2014), Ehrhart et al., (2015), Gephart et al. (2017), Haufe &amp; Ehrhart (2018), or Kreiss et al., (2017). </w:t>
      </w:r>
    </w:p>
    <w:p w14:paraId="67D2F434" w14:textId="547658A5" w:rsidR="003653EB" w:rsidRPr="009B30D6" w:rsidRDefault="00062207">
      <w:pPr>
        <w:spacing w:line="276" w:lineRule="auto"/>
        <w:rPr>
          <w:rFonts w:ascii="Arial" w:hAnsi="Arial" w:cs="Arial"/>
          <w:lang w:val="en-GB"/>
        </w:rPr>
      </w:pPr>
      <w:r w:rsidRPr="009B30D6">
        <w:rPr>
          <w:rFonts w:ascii="Arial" w:hAnsi="Arial" w:cs="Arial"/>
          <w:lang w:val="en-GB"/>
        </w:rPr>
        <w:t xml:space="preserve">For the purpose of studying specific design elements in complex energy environment with </w:t>
      </w:r>
      <w:r w:rsidR="00B33979" w:rsidRPr="009B30D6">
        <w:rPr>
          <w:rFonts w:ascii="Arial" w:hAnsi="Arial" w:cs="Arial"/>
          <w:lang w:val="en-GB"/>
        </w:rPr>
        <w:t>s</w:t>
      </w:r>
      <w:r w:rsidRPr="009B30D6">
        <w:rPr>
          <w:rFonts w:ascii="Arial" w:hAnsi="Arial" w:cs="Arial"/>
          <w:lang w:val="en-GB"/>
        </w:rPr>
        <w:t>ignificant number of variables analytical solutions are often not available. Variants of computational modelling are often used instead. By studying complex system with computer simulations one can experiment with the parameters and observe outcomes without having to solve the mathematical models. Among such approaches many case</w:t>
      </w:r>
      <w:r w:rsidR="00B33979" w:rsidRPr="009B30D6">
        <w:rPr>
          <w:rFonts w:ascii="Arial" w:hAnsi="Arial" w:cs="Arial"/>
          <w:lang w:val="en-GB"/>
        </w:rPr>
        <w:t>s</w:t>
      </w:r>
      <w:r w:rsidRPr="009B30D6">
        <w:rPr>
          <w:rFonts w:ascii="Arial" w:hAnsi="Arial" w:cs="Arial"/>
          <w:lang w:val="en-GB"/>
        </w:rPr>
        <w:t xml:space="preserve"> can be studied, such as study on allocating renewable subsidies studied on Hungarian solar auctions by </w:t>
      </w:r>
      <w:r w:rsidRPr="009B30D6">
        <w:rPr>
          <w:rFonts w:ascii="Arial" w:hAnsi="Arial" w:cs="Arial"/>
          <w:lang w:val="en-GB"/>
        </w:rPr>
        <w:lastRenderedPageBreak/>
        <w:t>Hortay, (2019), system-optimal distribution of generation capacity by Bichler et al., (2019), auction design in relation to prequalifications and penalties by Kreiss et al. (2017), quantification of location-based investment incentives by Piel et al. (2017), strategic bidding optimization by Stetter et al., (2019), demand reduction analysis by Ausubel et al., (2014), model of RES auctions as bidding for real options elaborating on truthful bidding by Matthäus et al., (2019) and many others.</w:t>
      </w:r>
    </w:p>
    <w:p w14:paraId="22EF6E59" w14:textId="3D3160A0" w:rsidR="003653EB" w:rsidRPr="009B30D6" w:rsidRDefault="00062207">
      <w:pPr>
        <w:spacing w:line="276" w:lineRule="auto"/>
        <w:rPr>
          <w:rFonts w:ascii="Arial" w:hAnsi="Arial" w:cs="Arial"/>
          <w:lang w:val="en-GB"/>
        </w:rPr>
      </w:pPr>
      <w:r w:rsidRPr="009B30D6">
        <w:rPr>
          <w:rFonts w:ascii="Arial" w:hAnsi="Arial" w:cs="Arial"/>
          <w:lang w:val="en-GB"/>
        </w:rPr>
        <w:t>Further several types of “learning agent” models have been also used for studying renewable energy auctions. Such systems try to mimic incomplete information of agents and their subsequent interaction</w:t>
      </w:r>
      <w:r w:rsidR="00B33979" w:rsidRPr="009B30D6">
        <w:rPr>
          <w:rFonts w:ascii="Arial" w:hAnsi="Arial" w:cs="Arial"/>
          <w:lang w:val="en-GB"/>
        </w:rPr>
        <w:t>, such as s</w:t>
      </w:r>
      <w:r w:rsidRPr="009B30D6">
        <w:rPr>
          <w:rFonts w:ascii="Arial" w:hAnsi="Arial" w:cs="Arial"/>
          <w:lang w:val="en-GB"/>
        </w:rPr>
        <w:t>imulating market-based policies for RES using learning agents by Fagiani, &amp; Hakvoort, (2014), predicting simultaneous operations and interactions of multiple agents for onshore wind auctions in Germany by Anatolitis &amp; Welisch, (2017), or machine learning model for wind turbine allocation by Luck &amp; Moser, (2018).</w:t>
      </w:r>
    </w:p>
    <w:p w14:paraId="14FF5BD0" w14:textId="77777777" w:rsidR="003653EB" w:rsidRPr="009B30D6" w:rsidRDefault="00062207">
      <w:pPr>
        <w:pStyle w:val="Heading1"/>
        <w:numPr>
          <w:ilvl w:val="1"/>
          <w:numId w:val="1"/>
        </w:numPr>
        <w:spacing w:after="240"/>
        <w:rPr>
          <w:rFonts w:ascii="Arial" w:eastAsiaTheme="minorHAnsi" w:hAnsi="Arial" w:cs="Arial"/>
          <w:color w:val="auto"/>
          <w:sz w:val="24"/>
          <w:szCs w:val="24"/>
          <w:lang w:val="en-GB"/>
        </w:rPr>
      </w:pPr>
      <w:bookmarkStart w:id="4" w:name="_Toc112352921"/>
      <w:r w:rsidRPr="009B30D6">
        <w:rPr>
          <w:rFonts w:ascii="Arial" w:eastAsiaTheme="minorHAnsi" w:hAnsi="Arial" w:cs="Arial"/>
          <w:color w:val="auto"/>
          <w:sz w:val="24"/>
          <w:szCs w:val="24"/>
          <w:lang w:val="en-GB"/>
        </w:rPr>
        <w:t>Auction design</w:t>
      </w:r>
      <w:bookmarkEnd w:id="4"/>
    </w:p>
    <w:p w14:paraId="2372050B" w14:textId="3ABADC89" w:rsidR="003653EB" w:rsidRPr="009B30D6" w:rsidRDefault="00062207">
      <w:pPr>
        <w:widowControl w:val="0"/>
        <w:autoSpaceDE w:val="0"/>
        <w:autoSpaceDN w:val="0"/>
        <w:adjustRightInd w:val="0"/>
        <w:spacing w:line="276" w:lineRule="auto"/>
        <w:rPr>
          <w:rFonts w:ascii="Arial" w:hAnsi="Arial" w:cs="Arial"/>
          <w:lang w:val="en-GB"/>
        </w:rPr>
      </w:pPr>
      <w:r w:rsidRPr="009B30D6">
        <w:rPr>
          <w:rFonts w:ascii="Arial" w:hAnsi="Arial" w:cs="Arial"/>
          <w:lang w:val="en-GB"/>
        </w:rPr>
        <w:t>Typically, renewable energy auctions are conducted as reversed sealed bid first price auctions, i.e., procurement auctions paid as bid. In procurement auctions the auctioneer is the buyer and the bidder act as a seller and offer goods (capacity or energy produced) to the auctioneer. In paid as bid auctions, The regulator buys from the bidders offering the best bid (such as the lowest price). The volume to be auctioned (in various units) is predetermined by the regulator and winners receive the price that they have offered in the competitive tender.</w:t>
      </w:r>
      <w:r w:rsidRPr="009B30D6">
        <w:rPr>
          <w:rStyle w:val="FootnoteReference"/>
          <w:rFonts w:ascii="Arial" w:hAnsi="Arial" w:cs="Arial"/>
          <w:lang w:val="en-GB"/>
        </w:rPr>
        <w:footnoteReference w:id="1"/>
      </w:r>
      <w:r w:rsidRPr="009B30D6">
        <w:rPr>
          <w:rFonts w:ascii="Arial" w:hAnsi="Arial" w:cs="Arial"/>
          <w:lang w:val="en-GB"/>
        </w:rPr>
        <w:t xml:space="preserve"> </w:t>
      </w:r>
    </w:p>
    <w:p w14:paraId="57F95428" w14:textId="77777777" w:rsidR="002545C1" w:rsidRPr="009B30D6" w:rsidRDefault="00062207">
      <w:pPr>
        <w:widowControl w:val="0"/>
        <w:autoSpaceDE w:val="0"/>
        <w:autoSpaceDN w:val="0"/>
        <w:adjustRightInd w:val="0"/>
        <w:spacing w:line="276" w:lineRule="auto"/>
        <w:rPr>
          <w:rFonts w:ascii="Arial" w:hAnsi="Arial" w:cs="Arial"/>
          <w:lang w:val="en-GB"/>
        </w:rPr>
      </w:pPr>
      <w:r w:rsidRPr="009B30D6">
        <w:rPr>
          <w:rFonts w:ascii="Arial" w:hAnsi="Arial" w:cs="Arial"/>
          <w:lang w:val="en-GB"/>
        </w:rPr>
        <w:t>A Substantive amount of literature has been written on the comparison of first and second bid pricing rules (discriminatory and uniform pricing) with the conclusion that the difference usually depends on the specific conditions of an auction (Fabra et al., 2006). For specific analysis of different revenue expectation for German onshore wind auctions Anatolitis &amp; Welisch (2017) provide a detailed analysis.</w:t>
      </w:r>
      <w:r w:rsidR="002545C1" w:rsidRPr="009B30D6">
        <w:rPr>
          <w:rFonts w:ascii="Arial" w:hAnsi="Arial" w:cs="Arial"/>
          <w:lang w:val="en-GB"/>
        </w:rPr>
        <w:t xml:space="preserve"> </w:t>
      </w:r>
    </w:p>
    <w:p w14:paraId="103FF126" w14:textId="1F8E64A5" w:rsidR="003653EB" w:rsidRPr="009B30D6" w:rsidRDefault="00062207">
      <w:pPr>
        <w:widowControl w:val="0"/>
        <w:autoSpaceDE w:val="0"/>
        <w:autoSpaceDN w:val="0"/>
        <w:adjustRightInd w:val="0"/>
        <w:spacing w:line="276" w:lineRule="auto"/>
        <w:rPr>
          <w:rFonts w:ascii="Arial" w:hAnsi="Arial" w:cs="Arial"/>
          <w:lang w:val="en-GB"/>
        </w:rPr>
      </w:pPr>
      <w:r w:rsidRPr="009B30D6">
        <w:rPr>
          <w:rFonts w:ascii="Arial" w:hAnsi="Arial" w:cs="Arial"/>
          <w:lang w:val="en-GB"/>
        </w:rPr>
        <w:t>Further, majority of the RES auctions are multi-unit auctions (Haufe, Ehrhart, 2018)</w:t>
      </w:r>
      <w:r w:rsidRPr="009B30D6">
        <w:rPr>
          <w:rStyle w:val="FootnoteReference"/>
          <w:rFonts w:ascii="Arial" w:hAnsi="Arial" w:cs="Arial"/>
          <w:lang w:val="en-GB"/>
        </w:rPr>
        <w:footnoteReference w:id="2"/>
      </w:r>
      <w:r w:rsidRPr="009B30D6">
        <w:rPr>
          <w:rFonts w:ascii="Arial" w:hAnsi="Arial" w:cs="Arial"/>
          <w:lang w:val="en-GB"/>
        </w:rPr>
        <w:t xml:space="preserve"> and only multi-unit auctions with homogeneous units are discussed within the scope of this paper.</w:t>
      </w:r>
      <w:r w:rsidRPr="009B30D6">
        <w:rPr>
          <w:rStyle w:val="FootnoteReference"/>
          <w:rFonts w:ascii="Arial" w:hAnsi="Arial" w:cs="Arial"/>
          <w:lang w:val="en-GB"/>
        </w:rPr>
        <w:footnoteReference w:id="3"/>
      </w:r>
    </w:p>
    <w:p w14:paraId="086B8A5D" w14:textId="77777777" w:rsidR="003653EB" w:rsidRPr="009B30D6" w:rsidRDefault="00062207">
      <w:pPr>
        <w:pStyle w:val="Heading1"/>
        <w:numPr>
          <w:ilvl w:val="0"/>
          <w:numId w:val="1"/>
        </w:numPr>
        <w:spacing w:after="240"/>
        <w:rPr>
          <w:rFonts w:ascii="Arial" w:eastAsiaTheme="minorHAnsi" w:hAnsi="Arial" w:cs="Arial"/>
          <w:color w:val="auto"/>
          <w:lang w:val="en-GB"/>
        </w:rPr>
      </w:pPr>
      <w:bookmarkStart w:id="5" w:name="_Toc112352922"/>
      <w:r w:rsidRPr="009B30D6">
        <w:rPr>
          <w:rFonts w:ascii="Arial" w:eastAsiaTheme="minorHAnsi" w:hAnsi="Arial" w:cs="Arial"/>
          <w:color w:val="auto"/>
          <w:lang w:val="en-GB"/>
        </w:rPr>
        <w:t>Reference yield model</w:t>
      </w:r>
      <w:bookmarkEnd w:id="5"/>
    </w:p>
    <w:p w14:paraId="20A7BDD8" w14:textId="551D6C67" w:rsidR="003653EB" w:rsidRPr="009B30D6" w:rsidRDefault="00062207">
      <w:pPr>
        <w:widowControl w:val="0"/>
        <w:autoSpaceDE w:val="0"/>
        <w:autoSpaceDN w:val="0"/>
        <w:adjustRightInd w:val="0"/>
        <w:spacing w:line="276" w:lineRule="auto"/>
        <w:rPr>
          <w:rFonts w:ascii="Arial" w:hAnsi="Arial" w:cs="Arial"/>
          <w:lang w:val="en-GB"/>
        </w:rPr>
      </w:pPr>
      <w:r w:rsidRPr="009B30D6">
        <w:rPr>
          <w:rFonts w:ascii="Arial" w:hAnsi="Arial" w:cs="Arial"/>
          <w:lang w:val="en-GB"/>
        </w:rPr>
        <w:t xml:space="preserve">Germany introduced a unique design element in wind auction, the so-called reference yield model, which compensates projects differently based on their </w:t>
      </w:r>
      <w:r w:rsidR="00AF7D0A">
        <w:rPr>
          <w:rFonts w:ascii="Arial" w:hAnsi="Arial" w:cs="Arial"/>
          <w:lang w:val="en-GB"/>
        </w:rPr>
        <w:t>production</w:t>
      </w:r>
      <w:r w:rsidRPr="009B30D6">
        <w:rPr>
          <w:rFonts w:ascii="Arial" w:hAnsi="Arial" w:cs="Arial"/>
          <w:lang w:val="en-GB"/>
        </w:rPr>
        <w:t xml:space="preserve"> potential (“Renewable Energy Sources Act” (EEG) 2017). Projects which are disadvantaged by their production potential (e.g., projects on less windy south of Germany), receive higher remuneration compared to projects with higher potential (e.g., on windy north of Germany), given that both submit identical bids in the auctions. That means that bids which are submitted to the auctions are after evaluation and determination of winning projects subsequently adjusted by a correction factor i.e., projects receive different remuneration than submitted into auctions.</w:t>
      </w:r>
    </w:p>
    <w:p w14:paraId="5E2AD9D0" w14:textId="0DA29023" w:rsidR="003653EB" w:rsidRPr="009B30D6" w:rsidRDefault="00062207">
      <w:pPr>
        <w:widowControl w:val="0"/>
        <w:autoSpaceDE w:val="0"/>
        <w:autoSpaceDN w:val="0"/>
        <w:adjustRightInd w:val="0"/>
        <w:spacing w:line="276" w:lineRule="auto"/>
        <w:rPr>
          <w:rFonts w:ascii="Arial" w:hAnsi="Arial" w:cs="Arial"/>
          <w:lang w:val="en-GB"/>
        </w:rPr>
      </w:pPr>
      <w:r w:rsidRPr="00EE29FA">
        <w:rPr>
          <w:rFonts w:ascii="Arial" w:hAnsi="Arial" w:cs="Arial"/>
          <w:lang w:val="en-GB"/>
        </w:rPr>
        <w:t xml:space="preserve">The production potential is </w:t>
      </w:r>
      <w:r w:rsidR="00EC58B6" w:rsidRPr="00EE29FA">
        <w:rPr>
          <w:rFonts w:ascii="Arial" w:hAnsi="Arial" w:cs="Arial"/>
          <w:lang w:val="en-GB"/>
        </w:rPr>
        <w:t xml:space="preserve">mainly determined by </w:t>
      </w:r>
      <w:r w:rsidRPr="00EE29FA">
        <w:rPr>
          <w:rFonts w:ascii="Arial" w:hAnsi="Arial" w:cs="Arial"/>
          <w:lang w:val="en-GB"/>
        </w:rPr>
        <w:t xml:space="preserve">the wind speed at given site. Other </w:t>
      </w:r>
      <w:r w:rsidRPr="00EE29FA">
        <w:rPr>
          <w:rFonts w:ascii="Arial" w:hAnsi="Arial" w:cs="Arial"/>
          <w:lang w:val="en-GB"/>
        </w:rPr>
        <w:lastRenderedPageBreak/>
        <w:t xml:space="preserve">parameters which can influence the production (e.g., technology selection, altitude, wind profile etc.) are further referred to as other production parameters. Wind speed and other production parameters are further cumulatively referred to as “production potential”. </w:t>
      </w:r>
    </w:p>
    <w:p w14:paraId="2CF2F24E" w14:textId="5830E275" w:rsidR="003653EB" w:rsidRPr="009B30D6" w:rsidRDefault="00DD15CD">
      <w:pPr>
        <w:widowControl w:val="0"/>
        <w:autoSpaceDE w:val="0"/>
        <w:autoSpaceDN w:val="0"/>
        <w:adjustRightInd w:val="0"/>
        <w:spacing w:line="276" w:lineRule="auto"/>
        <w:rPr>
          <w:rFonts w:ascii="Arial" w:hAnsi="Arial" w:cs="Arial"/>
          <w:lang w:val="en-GB"/>
        </w:rPr>
      </w:pPr>
      <w:r>
        <w:rPr>
          <w:rFonts w:ascii="Arial" w:hAnsi="Arial" w:cs="Arial"/>
          <w:lang w:val="en-GB"/>
        </w:rPr>
        <w:t>The</w:t>
      </w:r>
      <w:r w:rsidR="00062207" w:rsidRPr="009B30D6">
        <w:rPr>
          <w:rFonts w:ascii="Arial" w:hAnsi="Arial" w:cs="Arial"/>
          <w:lang w:val="en-GB"/>
        </w:rPr>
        <w:t xml:space="preserve"> correction factor decreases differences between projects and influence expected profitability. However, the production potential is not the only determinant of the expected project profitability, as many other factors such as construction costs, development cost, operating expenditures etc., may also play a significant role. All other parameters are further referred to as “other costs”. </w:t>
      </w:r>
    </w:p>
    <w:p w14:paraId="7F4669D5" w14:textId="1EDDFF14" w:rsidR="003653EB" w:rsidRPr="009B30D6" w:rsidRDefault="00062207">
      <w:pPr>
        <w:widowControl w:val="0"/>
        <w:autoSpaceDE w:val="0"/>
        <w:autoSpaceDN w:val="0"/>
        <w:adjustRightInd w:val="0"/>
        <w:spacing w:line="276" w:lineRule="auto"/>
        <w:rPr>
          <w:rFonts w:ascii="Arial" w:hAnsi="Arial" w:cs="Arial"/>
          <w:lang w:val="en-GB"/>
        </w:rPr>
      </w:pPr>
      <w:r w:rsidRPr="009B30D6">
        <w:rPr>
          <w:rFonts w:ascii="Arial" w:hAnsi="Arial" w:cs="Arial"/>
          <w:lang w:val="en-GB"/>
        </w:rPr>
        <w:fldChar w:fldCharType="begin"/>
      </w:r>
      <w:r w:rsidRPr="009B30D6">
        <w:rPr>
          <w:rFonts w:ascii="Arial" w:hAnsi="Arial" w:cs="Arial"/>
          <w:lang w:val="en-GB"/>
        </w:rPr>
        <w:instrText xml:space="preserve"> REF _Ref87174991 \h </w:instrText>
      </w:r>
      <w:r w:rsidRPr="009B30D6">
        <w:rPr>
          <w:rFonts w:ascii="Arial" w:hAnsi="Arial" w:cs="Arial"/>
          <w:lang w:val="en-GB"/>
        </w:rPr>
      </w:r>
      <w:r w:rsidRPr="009B30D6">
        <w:rPr>
          <w:rFonts w:ascii="Arial" w:hAnsi="Arial" w:cs="Arial"/>
          <w:lang w:val="en-GB"/>
        </w:rPr>
        <w:fldChar w:fldCharType="separate"/>
      </w:r>
      <w:ins w:id="6" w:author="Prokop Čech" w:date="2023-01-13T23:01:00Z">
        <w:r w:rsidR="00545E4A" w:rsidRPr="009B30D6">
          <w:rPr>
            <w:rFonts w:ascii="Arial" w:hAnsi="Arial" w:cs="Arial"/>
            <w:lang w:val="en-GB"/>
          </w:rPr>
          <w:t xml:space="preserve">Figure </w:t>
        </w:r>
        <w:r w:rsidR="00545E4A">
          <w:rPr>
            <w:rFonts w:ascii="Arial" w:hAnsi="Arial" w:cs="Arial"/>
            <w:noProof/>
            <w:lang w:val="en-GB"/>
          </w:rPr>
          <w:t>1</w:t>
        </w:r>
      </w:ins>
      <w:r w:rsidRPr="009B30D6">
        <w:rPr>
          <w:rFonts w:ascii="Arial" w:hAnsi="Arial" w:cs="Arial"/>
          <w:lang w:val="en-GB"/>
        </w:rPr>
        <w:fldChar w:fldCharType="end"/>
      </w:r>
      <w:r w:rsidRPr="009B30D6">
        <w:rPr>
          <w:rFonts w:ascii="Arial" w:hAnsi="Arial" w:cs="Arial"/>
          <w:lang w:val="en-GB"/>
        </w:rPr>
        <w:t xml:space="preserve"> below shows, for illustrative purposes only, 3 scenarios of a correction mechanism and its impact on profitability based on production potential. In the first scenario no correction is applied, and higher production potential yields higher profitability. In the second scenario, profitability of high production potential projects is decreased and conversely profitability of low production potential sites is increased. The </w:t>
      </w:r>
      <w:r w:rsidR="00AF7D0A">
        <w:rPr>
          <w:rFonts w:ascii="Arial" w:hAnsi="Arial" w:cs="Arial"/>
          <w:lang w:val="en-GB"/>
        </w:rPr>
        <w:t>t</w:t>
      </w:r>
      <w:r w:rsidRPr="009B30D6">
        <w:rPr>
          <w:rFonts w:ascii="Arial" w:hAnsi="Arial" w:cs="Arial"/>
          <w:lang w:val="en-GB"/>
        </w:rPr>
        <w:t>hird scenario shows overcorrection, where low production potential sites are more profitable than high ones. Project profitability is based on the production potential (show as linear function in the picture) and other costs, which can either increase or decrease the profitability of a specific project. A Similar figure was used by</w:t>
      </w:r>
      <w:r w:rsidRPr="009B30D6">
        <w:rPr>
          <w:rFonts w:ascii="Arial" w:hAnsi="Arial" w:cs="Arial"/>
          <w:i/>
          <w:lang w:val="en-GB"/>
        </w:rPr>
        <w:t xml:space="preserve"> </w:t>
      </w:r>
      <w:r w:rsidRPr="009B30D6">
        <w:rPr>
          <w:rFonts w:ascii="Arial" w:hAnsi="Arial" w:cs="Arial"/>
          <w:lang w:val="en-GB"/>
        </w:rPr>
        <w:t>Bade et al., (2015).</w:t>
      </w:r>
    </w:p>
    <w:p w14:paraId="4B5705DE" w14:textId="5D666AD8" w:rsidR="003653EB" w:rsidRPr="009B30D6" w:rsidRDefault="00062207">
      <w:pPr>
        <w:pStyle w:val="Caption"/>
        <w:rPr>
          <w:rFonts w:ascii="Arial" w:hAnsi="Arial" w:cs="Arial"/>
          <w:color w:val="auto"/>
          <w:sz w:val="22"/>
          <w:szCs w:val="22"/>
          <w:lang w:val="en-GB"/>
        </w:rPr>
      </w:pPr>
      <w:bookmarkStart w:id="7" w:name="_Ref87174991"/>
      <w:r w:rsidRPr="009B30D6">
        <w:rPr>
          <w:rFonts w:ascii="Arial" w:hAnsi="Arial" w:cs="Arial"/>
          <w:color w:val="auto"/>
          <w:sz w:val="22"/>
          <w:szCs w:val="22"/>
          <w:lang w:val="en-GB"/>
        </w:rPr>
        <w:t xml:space="preserve">Figure </w:t>
      </w:r>
      <w:r w:rsidRPr="009B30D6">
        <w:rPr>
          <w:rFonts w:ascii="Arial" w:hAnsi="Arial" w:cs="Arial"/>
          <w:color w:val="auto"/>
          <w:sz w:val="22"/>
          <w:szCs w:val="22"/>
          <w:lang w:val="en-GB"/>
        </w:rPr>
        <w:fldChar w:fldCharType="begin"/>
      </w:r>
      <w:r w:rsidRPr="009B30D6">
        <w:rPr>
          <w:rFonts w:ascii="Arial" w:hAnsi="Arial" w:cs="Arial"/>
          <w:color w:val="auto"/>
          <w:sz w:val="22"/>
          <w:szCs w:val="22"/>
          <w:lang w:val="en-GB"/>
        </w:rPr>
        <w:instrText xml:space="preserve"> SEQ Figure \* ARABIC </w:instrText>
      </w:r>
      <w:r w:rsidRPr="009B30D6">
        <w:rPr>
          <w:rFonts w:ascii="Arial" w:hAnsi="Arial" w:cs="Arial"/>
          <w:color w:val="auto"/>
          <w:sz w:val="22"/>
          <w:szCs w:val="22"/>
          <w:lang w:val="en-GB"/>
        </w:rPr>
        <w:fldChar w:fldCharType="separate"/>
      </w:r>
      <w:r w:rsidR="00545E4A">
        <w:rPr>
          <w:rFonts w:ascii="Arial" w:hAnsi="Arial" w:cs="Arial"/>
          <w:noProof/>
          <w:color w:val="auto"/>
          <w:sz w:val="22"/>
          <w:szCs w:val="22"/>
          <w:lang w:val="en-GB"/>
        </w:rPr>
        <w:t>1</w:t>
      </w:r>
      <w:r w:rsidRPr="009B30D6">
        <w:rPr>
          <w:rFonts w:ascii="Arial" w:hAnsi="Arial" w:cs="Arial"/>
          <w:color w:val="auto"/>
          <w:sz w:val="22"/>
          <w:szCs w:val="22"/>
          <w:lang w:val="en-GB"/>
        </w:rPr>
        <w:fldChar w:fldCharType="end"/>
      </w:r>
      <w:bookmarkEnd w:id="7"/>
      <w:r w:rsidRPr="009B30D6">
        <w:rPr>
          <w:rFonts w:ascii="Arial" w:hAnsi="Arial" w:cs="Arial"/>
          <w:color w:val="auto"/>
          <w:sz w:val="22"/>
          <w:szCs w:val="22"/>
          <w:lang w:val="en-GB"/>
        </w:rPr>
        <w:t>; Possible impact of reference yield model on profitability of projects, given similar bids in auctions</w:t>
      </w:r>
    </w:p>
    <w:p w14:paraId="6488E84B" w14:textId="77777777" w:rsidR="003653EB" w:rsidRPr="009B30D6" w:rsidRDefault="00062207">
      <w:pPr>
        <w:widowControl w:val="0"/>
        <w:autoSpaceDE w:val="0"/>
        <w:autoSpaceDN w:val="0"/>
        <w:adjustRightInd w:val="0"/>
        <w:spacing w:line="276" w:lineRule="auto"/>
        <w:rPr>
          <w:rFonts w:ascii="Arial" w:hAnsi="Arial" w:cs="Arial"/>
          <w:lang w:val="en-GB"/>
        </w:rPr>
      </w:pPr>
      <w:r w:rsidRPr="009B30D6">
        <w:rPr>
          <w:rFonts w:ascii="Arial" w:hAnsi="Arial" w:cs="Arial"/>
          <w:noProof/>
          <w:lang w:val="en-GB"/>
        </w:rPr>
        <w:drawing>
          <wp:inline distT="0" distB="0" distL="0" distR="0" wp14:anchorId="2EFCF8B8" wp14:editId="39DE649D">
            <wp:extent cx="5725160" cy="2291080"/>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5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5753888" cy="2302917"/>
                    </a:xfrm>
                    <a:prstGeom prst="rect">
                      <a:avLst/>
                    </a:prstGeom>
                    <a:noFill/>
                  </pic:spPr>
                </pic:pic>
              </a:graphicData>
            </a:graphic>
          </wp:inline>
        </w:drawing>
      </w:r>
    </w:p>
    <w:p w14:paraId="73446C7F" w14:textId="77777777" w:rsidR="003653EB" w:rsidRPr="009B30D6" w:rsidRDefault="00062207">
      <w:pPr>
        <w:widowControl w:val="0"/>
        <w:autoSpaceDE w:val="0"/>
        <w:autoSpaceDN w:val="0"/>
        <w:adjustRightInd w:val="0"/>
        <w:spacing w:line="276" w:lineRule="auto"/>
        <w:rPr>
          <w:rFonts w:ascii="Arial" w:hAnsi="Arial" w:cs="Arial"/>
          <w:lang w:val="en-GB"/>
        </w:rPr>
      </w:pPr>
      <w:r w:rsidRPr="009B30D6">
        <w:rPr>
          <w:rFonts w:ascii="Arial" w:hAnsi="Arial" w:cs="Arial"/>
          <w:lang w:val="en-GB"/>
        </w:rPr>
        <w:t xml:space="preserve">Such correction is not completely new to the German regulatory framework, as under previous version of EEG (2012) </w:t>
      </w:r>
      <w:r w:rsidRPr="00EC58B6">
        <w:rPr>
          <w:rFonts w:ascii="Arial" w:hAnsi="Arial" w:cs="Arial"/>
          <w:b/>
          <w:bCs/>
          <w:lang w:val="en-GB"/>
        </w:rPr>
        <w:t>correction to amount of subsidy received (feed in tariff) was also applied based on the production of specific wind farm</w:t>
      </w:r>
      <w:r w:rsidRPr="009B30D6">
        <w:rPr>
          <w:rFonts w:ascii="Arial" w:hAnsi="Arial" w:cs="Arial"/>
          <w:lang w:val="en-GB"/>
        </w:rPr>
        <w:t>. Similar FIT adjustments can also be found e.g., in France and to certain extant also Netherlands. However, translation of such mechanism also to the auction environment is specific for German wind auctions.</w:t>
      </w:r>
    </w:p>
    <w:p w14:paraId="23032984" w14:textId="2B84C6BC" w:rsidR="003653EB" w:rsidRDefault="00062207">
      <w:pPr>
        <w:autoSpaceDE w:val="0"/>
        <w:autoSpaceDN w:val="0"/>
        <w:adjustRightInd w:val="0"/>
        <w:spacing w:line="276" w:lineRule="auto"/>
        <w:rPr>
          <w:rFonts w:ascii="Arial" w:hAnsi="Arial" w:cs="Arial"/>
          <w:lang w:val="en-GB"/>
        </w:rPr>
      </w:pPr>
      <w:r w:rsidRPr="00D355D0">
        <w:rPr>
          <w:rFonts w:ascii="Arial" w:hAnsi="Arial" w:cs="Arial"/>
          <w:lang w:val="en-GB"/>
        </w:rPr>
        <w:t>According to the Federal ministry for Economic Affairs and Energy</w:t>
      </w:r>
      <w:r w:rsidRPr="009B30D6">
        <w:rPr>
          <w:rFonts w:ascii="Arial" w:hAnsi="Arial" w:cs="Arial"/>
          <w:lang w:val="en-GB"/>
        </w:rPr>
        <w:t xml:space="preserve">, </w:t>
      </w:r>
      <w:r w:rsidRPr="00917ECB">
        <w:rPr>
          <w:rFonts w:ascii="Arial" w:hAnsi="Arial" w:cs="Arial"/>
          <w:b/>
          <w:bCs/>
          <w:lang w:val="en-GB"/>
        </w:rPr>
        <w:t xml:space="preserve">such mechanism was introduced in order to build efficient </w:t>
      </w:r>
      <w:r w:rsidRPr="00D355D0">
        <w:rPr>
          <w:rFonts w:ascii="Arial" w:hAnsi="Arial" w:cs="Arial"/>
          <w:b/>
          <w:bCs/>
          <w:lang w:val="en-GB"/>
        </w:rPr>
        <w:t>installations at less windy sites by putting equivalent competitive conditions for funding in places with different wind conditions</w:t>
      </w:r>
      <w:r w:rsidRPr="009B30D6">
        <w:rPr>
          <w:rFonts w:ascii="Arial" w:hAnsi="Arial" w:cs="Arial"/>
          <w:lang w:val="en-GB"/>
        </w:rPr>
        <w:t>. Also considering that subsequent transmission of electricity brings additional costs as well as technical difficulties. (BMWi, 2016)</w:t>
      </w:r>
    </w:p>
    <w:p w14:paraId="72891A52" w14:textId="77777777" w:rsidR="00C37DCF" w:rsidRPr="009B30D6" w:rsidRDefault="00C37DCF" w:rsidP="00C37DCF">
      <w:pPr>
        <w:widowControl w:val="0"/>
        <w:autoSpaceDE w:val="0"/>
        <w:autoSpaceDN w:val="0"/>
        <w:adjustRightInd w:val="0"/>
        <w:spacing w:line="276" w:lineRule="auto"/>
        <w:rPr>
          <w:rFonts w:ascii="Arial" w:hAnsi="Arial" w:cs="Arial"/>
          <w:lang w:val="en-GB"/>
        </w:rPr>
      </w:pPr>
      <w:r w:rsidRPr="00C37DCF">
        <w:rPr>
          <w:rFonts w:ascii="Arial" w:hAnsi="Arial" w:cs="Arial"/>
          <w:lang w:val="en-GB"/>
        </w:rPr>
        <w:t xml:space="preserve">As projects with worse production potential gets prioritized over some of the projects with higher wind speed, one may argue that such a mechanism </w:t>
      </w:r>
      <w:r w:rsidRPr="00C37DCF">
        <w:rPr>
          <w:rFonts w:ascii="Arial" w:hAnsi="Arial" w:cs="Arial"/>
          <w:b/>
          <w:bCs/>
          <w:lang w:val="en-GB"/>
        </w:rPr>
        <w:t xml:space="preserve">decreases allocative efficiency </w:t>
      </w:r>
      <w:r w:rsidRPr="00C37DCF">
        <w:rPr>
          <w:rFonts w:ascii="Arial" w:hAnsi="Arial" w:cs="Arial"/>
          <w:lang w:val="en-GB"/>
        </w:rPr>
        <w:lastRenderedPageBreak/>
        <w:t>(as projects with higher costs can be chosen)</w:t>
      </w:r>
      <w:r w:rsidRPr="00C37DCF">
        <w:rPr>
          <w:rFonts w:ascii="Arial" w:hAnsi="Arial" w:cs="Arial"/>
          <w:b/>
          <w:bCs/>
          <w:lang w:val="en-GB"/>
        </w:rPr>
        <w:t>.</w:t>
      </w:r>
      <w:r w:rsidRPr="00C37DCF">
        <w:rPr>
          <w:rFonts w:ascii="Arial" w:hAnsi="Arial" w:cs="Arial"/>
          <w:lang w:val="en-GB"/>
        </w:rPr>
        <w:t xml:space="preserve"> On the other hand, one may also argue vice versa in specific cases as</w:t>
      </w:r>
      <w:r w:rsidRPr="00C37DCF">
        <w:rPr>
          <w:rFonts w:ascii="Arial" w:hAnsi="Arial" w:cs="Arial"/>
          <w:b/>
          <w:bCs/>
          <w:lang w:val="en-GB"/>
        </w:rPr>
        <w:t xml:space="preserve"> more spatially balanced expansion</w:t>
      </w:r>
      <w:r w:rsidRPr="00C37DCF">
        <w:rPr>
          <w:rFonts w:ascii="Arial" w:hAnsi="Arial" w:cs="Arial"/>
          <w:lang w:val="en-GB"/>
        </w:rPr>
        <w:t xml:space="preserve"> of renewable energy and lower system cost (e.g., for transmission) can be achieved (Anatolitis &amp; Welisch, 2017). For more details on this topic Klessmann et al. (2015) or Badeet al. (2015) is recommended.</w:t>
      </w:r>
    </w:p>
    <w:p w14:paraId="364D3B32" w14:textId="663D91C1" w:rsidR="003653EB" w:rsidRPr="009B30D6" w:rsidRDefault="00062207">
      <w:pPr>
        <w:widowControl w:val="0"/>
        <w:autoSpaceDE w:val="0"/>
        <w:autoSpaceDN w:val="0"/>
        <w:adjustRightInd w:val="0"/>
        <w:spacing w:line="276" w:lineRule="auto"/>
        <w:rPr>
          <w:rFonts w:ascii="Arial" w:hAnsi="Arial" w:cs="Arial"/>
          <w:lang w:val="en-GB"/>
        </w:rPr>
      </w:pPr>
      <w:r w:rsidRPr="009B30D6">
        <w:rPr>
          <w:rFonts w:ascii="Arial" w:hAnsi="Arial" w:cs="Arial"/>
          <w:lang w:val="en-GB"/>
        </w:rPr>
        <w:t>The reference yield mechanism fundamentally changes the principle of competition in auctions. Usually, it is mainly the production potential which is the determinant of difference between projects going into the auctions. Thus,</w:t>
      </w:r>
      <w:r w:rsidR="004270D7">
        <w:rPr>
          <w:rFonts w:ascii="Arial" w:hAnsi="Arial" w:cs="Arial"/>
          <w:lang w:val="en-GB"/>
        </w:rPr>
        <w:t xml:space="preserve"> </w:t>
      </w:r>
      <w:r w:rsidRPr="009B30D6">
        <w:rPr>
          <w:rFonts w:ascii="Arial" w:hAnsi="Arial" w:cs="Arial"/>
          <w:lang w:val="en-GB"/>
        </w:rPr>
        <w:t>the projects with</w:t>
      </w:r>
      <w:r w:rsidR="004270D7">
        <w:rPr>
          <w:rFonts w:ascii="Arial" w:hAnsi="Arial" w:cs="Arial"/>
          <w:lang w:val="en-GB"/>
        </w:rPr>
        <w:t xml:space="preserve"> </w:t>
      </w:r>
      <w:r w:rsidRPr="009B30D6">
        <w:rPr>
          <w:rFonts w:ascii="Arial" w:hAnsi="Arial" w:cs="Arial"/>
          <w:lang w:val="en-GB"/>
        </w:rPr>
        <w:t>the highest production potential should usually yield higher profitability. When such projects compete in competitive tenders it naturally doesn’t have to “compete hard”. Such project has higher potential to capture additional value in the auctions.</w:t>
      </w:r>
    </w:p>
    <w:p w14:paraId="4BE4CA99" w14:textId="77777777" w:rsidR="003653EB" w:rsidRPr="009B30D6" w:rsidRDefault="00062207">
      <w:pPr>
        <w:pStyle w:val="Heading1"/>
        <w:numPr>
          <w:ilvl w:val="1"/>
          <w:numId w:val="1"/>
        </w:numPr>
        <w:spacing w:after="240"/>
        <w:rPr>
          <w:rFonts w:ascii="Arial" w:eastAsiaTheme="minorHAnsi" w:hAnsi="Arial" w:cs="Arial"/>
          <w:color w:val="auto"/>
          <w:sz w:val="24"/>
          <w:szCs w:val="24"/>
          <w:lang w:val="en-GB"/>
        </w:rPr>
      </w:pPr>
      <w:bookmarkStart w:id="8" w:name="_Ref111752290"/>
      <w:bookmarkStart w:id="9" w:name="_Toc112352923"/>
      <w:r w:rsidRPr="009B30D6">
        <w:rPr>
          <w:rFonts w:ascii="Arial" w:eastAsiaTheme="minorHAnsi" w:hAnsi="Arial" w:cs="Arial"/>
          <w:color w:val="auto"/>
          <w:sz w:val="24"/>
          <w:szCs w:val="24"/>
          <w:lang w:val="en-GB"/>
        </w:rPr>
        <w:t>How it works</w:t>
      </w:r>
      <w:bookmarkEnd w:id="8"/>
      <w:bookmarkEnd w:id="9"/>
    </w:p>
    <w:p w14:paraId="233D3CD4" w14:textId="08E5AFC8" w:rsidR="003653EB" w:rsidRPr="009B30D6" w:rsidRDefault="00062207">
      <w:pPr>
        <w:widowControl w:val="0"/>
        <w:autoSpaceDE w:val="0"/>
        <w:autoSpaceDN w:val="0"/>
        <w:adjustRightInd w:val="0"/>
        <w:spacing w:line="276" w:lineRule="auto"/>
        <w:rPr>
          <w:rFonts w:ascii="Arial" w:hAnsi="Arial" w:cs="Arial"/>
          <w:lang w:val="en-GB"/>
        </w:rPr>
      </w:pPr>
      <w:r w:rsidRPr="009B30D6">
        <w:rPr>
          <w:rFonts w:ascii="Arial" w:hAnsi="Arial" w:cs="Arial"/>
          <w:lang w:val="en-GB"/>
        </w:rPr>
        <w:t xml:space="preserve">Based on technical parameters a “site quality” is assigned to each project and further correction factor ranging from, 0,79 to 1,29 is applied to a bid which was submitted to auction. The function is depicted in </w:t>
      </w:r>
      <w:r w:rsidRPr="009B30D6">
        <w:rPr>
          <w:rFonts w:ascii="Arial" w:hAnsi="Arial" w:cs="Arial"/>
          <w:lang w:val="en-GB"/>
        </w:rPr>
        <w:fldChar w:fldCharType="begin"/>
      </w:r>
      <w:r w:rsidRPr="009B30D6">
        <w:rPr>
          <w:rFonts w:ascii="Arial" w:hAnsi="Arial" w:cs="Arial"/>
          <w:lang w:val="en-GB"/>
        </w:rPr>
        <w:instrText xml:space="preserve"> REF _Ref87174791 \h </w:instrText>
      </w:r>
      <w:r w:rsidRPr="009B30D6">
        <w:rPr>
          <w:rFonts w:ascii="Arial" w:hAnsi="Arial" w:cs="Arial"/>
          <w:lang w:val="en-GB"/>
        </w:rPr>
      </w:r>
      <w:r w:rsidRPr="009B30D6">
        <w:rPr>
          <w:rFonts w:ascii="Arial" w:hAnsi="Arial" w:cs="Arial"/>
          <w:lang w:val="en-GB"/>
        </w:rPr>
        <w:fldChar w:fldCharType="separate"/>
      </w:r>
      <w:ins w:id="10" w:author="Prokop Čech" w:date="2023-01-13T23:01:00Z">
        <w:r w:rsidR="00545E4A" w:rsidRPr="009B30D6">
          <w:rPr>
            <w:rFonts w:ascii="Arial" w:hAnsi="Arial" w:cs="Arial"/>
            <w:lang w:val="en-GB"/>
          </w:rPr>
          <w:t xml:space="preserve">Figure </w:t>
        </w:r>
        <w:r w:rsidR="00545E4A">
          <w:rPr>
            <w:rFonts w:ascii="Arial" w:hAnsi="Arial" w:cs="Arial"/>
            <w:noProof/>
            <w:lang w:val="en-GB"/>
          </w:rPr>
          <w:t>2</w:t>
        </w:r>
      </w:ins>
      <w:r w:rsidRPr="009B30D6">
        <w:rPr>
          <w:rFonts w:ascii="Arial" w:hAnsi="Arial" w:cs="Arial"/>
          <w:lang w:val="en-GB"/>
        </w:rPr>
        <w:fldChar w:fldCharType="end"/>
      </w:r>
      <w:r w:rsidRPr="009B30D6">
        <w:rPr>
          <w:rFonts w:ascii="Arial" w:hAnsi="Arial" w:cs="Arial"/>
          <w:lang w:val="en-GB"/>
        </w:rPr>
        <w:t xml:space="preserve">. </w:t>
      </w:r>
    </w:p>
    <w:p w14:paraId="7F536468" w14:textId="5A8B0944" w:rsidR="003653EB" w:rsidRPr="009B30D6" w:rsidRDefault="00062207">
      <w:pPr>
        <w:pStyle w:val="Caption"/>
        <w:rPr>
          <w:rFonts w:ascii="Arial" w:hAnsi="Arial" w:cs="Arial"/>
          <w:color w:val="auto"/>
          <w:sz w:val="22"/>
          <w:szCs w:val="22"/>
          <w:lang w:val="en-GB"/>
        </w:rPr>
      </w:pPr>
      <w:bookmarkStart w:id="11" w:name="_Ref87174791"/>
      <w:bookmarkStart w:id="12" w:name="_Ref87174784"/>
      <w:r w:rsidRPr="009B30D6">
        <w:rPr>
          <w:rFonts w:ascii="Arial" w:hAnsi="Arial" w:cs="Arial"/>
          <w:color w:val="auto"/>
          <w:sz w:val="22"/>
          <w:szCs w:val="22"/>
          <w:lang w:val="en-GB"/>
        </w:rPr>
        <w:t xml:space="preserve">Figure </w:t>
      </w:r>
      <w:r w:rsidRPr="009B30D6">
        <w:rPr>
          <w:rFonts w:ascii="Arial" w:hAnsi="Arial" w:cs="Arial"/>
          <w:color w:val="auto"/>
          <w:sz w:val="22"/>
          <w:szCs w:val="22"/>
          <w:lang w:val="en-GB"/>
        </w:rPr>
        <w:fldChar w:fldCharType="begin"/>
      </w:r>
      <w:r w:rsidRPr="009B30D6">
        <w:rPr>
          <w:rFonts w:ascii="Arial" w:hAnsi="Arial" w:cs="Arial"/>
          <w:color w:val="auto"/>
          <w:sz w:val="22"/>
          <w:szCs w:val="22"/>
          <w:lang w:val="en-GB"/>
        </w:rPr>
        <w:instrText xml:space="preserve"> SEQ Figure \* ARABIC </w:instrText>
      </w:r>
      <w:r w:rsidRPr="009B30D6">
        <w:rPr>
          <w:rFonts w:ascii="Arial" w:hAnsi="Arial" w:cs="Arial"/>
          <w:color w:val="auto"/>
          <w:sz w:val="22"/>
          <w:szCs w:val="22"/>
          <w:lang w:val="en-GB"/>
        </w:rPr>
        <w:fldChar w:fldCharType="separate"/>
      </w:r>
      <w:r w:rsidR="00545E4A">
        <w:rPr>
          <w:rFonts w:ascii="Arial" w:hAnsi="Arial" w:cs="Arial"/>
          <w:noProof/>
          <w:color w:val="auto"/>
          <w:sz w:val="22"/>
          <w:szCs w:val="22"/>
          <w:lang w:val="en-GB"/>
        </w:rPr>
        <w:t>2</w:t>
      </w:r>
      <w:r w:rsidRPr="009B30D6">
        <w:rPr>
          <w:rFonts w:ascii="Arial" w:hAnsi="Arial" w:cs="Arial"/>
          <w:color w:val="auto"/>
          <w:sz w:val="22"/>
          <w:szCs w:val="22"/>
          <w:lang w:val="en-GB"/>
        </w:rPr>
        <w:fldChar w:fldCharType="end"/>
      </w:r>
      <w:bookmarkEnd w:id="11"/>
      <w:r w:rsidRPr="009B30D6">
        <w:rPr>
          <w:rFonts w:ascii="Arial" w:hAnsi="Arial" w:cs="Arial"/>
          <w:color w:val="auto"/>
          <w:sz w:val="22"/>
          <w:szCs w:val="22"/>
          <w:lang w:val="en-GB"/>
        </w:rPr>
        <w:t>; function of site quality and correction factor</w:t>
      </w:r>
      <w:bookmarkEnd w:id="12"/>
    </w:p>
    <w:p w14:paraId="3D3FF05A" w14:textId="77777777" w:rsidR="003653EB" w:rsidRPr="009B30D6" w:rsidRDefault="00062207">
      <w:pPr>
        <w:widowControl w:val="0"/>
        <w:autoSpaceDE w:val="0"/>
        <w:autoSpaceDN w:val="0"/>
        <w:adjustRightInd w:val="0"/>
        <w:spacing w:line="276" w:lineRule="auto"/>
        <w:rPr>
          <w:rFonts w:ascii="Arial" w:hAnsi="Arial" w:cs="Arial"/>
          <w:lang w:val="en-GB"/>
        </w:rPr>
      </w:pPr>
      <w:r w:rsidRPr="009B30D6">
        <w:rPr>
          <w:rFonts w:ascii="Arial" w:hAnsi="Arial" w:cs="Arial"/>
          <w:noProof/>
          <w:lang w:val="en-GB" w:eastAsia="cs-CZ"/>
        </w:rPr>
        <w:drawing>
          <wp:inline distT="0" distB="0" distL="0" distR="0" wp14:anchorId="23C6B699" wp14:editId="1957E413">
            <wp:extent cx="5614035" cy="1966595"/>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5639634" cy="1975963"/>
                    </a:xfrm>
                    <a:prstGeom prst="rect">
                      <a:avLst/>
                    </a:prstGeom>
                    <a:noFill/>
                    <a:ln>
                      <a:noFill/>
                    </a:ln>
                  </pic:spPr>
                </pic:pic>
              </a:graphicData>
            </a:graphic>
          </wp:inline>
        </w:drawing>
      </w:r>
    </w:p>
    <w:p w14:paraId="58F48F3A" w14:textId="77777777" w:rsidR="003653EB" w:rsidRPr="009B30D6" w:rsidRDefault="00062207">
      <w:pPr>
        <w:widowControl w:val="0"/>
        <w:autoSpaceDE w:val="0"/>
        <w:autoSpaceDN w:val="0"/>
        <w:adjustRightInd w:val="0"/>
        <w:spacing w:line="276" w:lineRule="auto"/>
        <w:rPr>
          <w:rFonts w:ascii="Arial" w:hAnsi="Arial" w:cs="Arial"/>
          <w:lang w:val="en-GB"/>
        </w:rPr>
      </w:pPr>
      <w:r w:rsidRPr="009B30D6">
        <w:rPr>
          <w:rFonts w:ascii="Arial" w:hAnsi="Arial" w:cs="Arial"/>
          <w:lang w:val="en-GB"/>
        </w:rPr>
        <w:t>Source: BMWi, 2016</w:t>
      </w:r>
    </w:p>
    <w:p w14:paraId="39277871" w14:textId="7DE0F61F" w:rsidR="003653EB" w:rsidRDefault="00062207">
      <w:pPr>
        <w:widowControl w:val="0"/>
        <w:autoSpaceDE w:val="0"/>
        <w:autoSpaceDN w:val="0"/>
        <w:adjustRightInd w:val="0"/>
        <w:spacing w:line="276" w:lineRule="auto"/>
        <w:rPr>
          <w:rFonts w:ascii="Arial" w:hAnsi="Arial" w:cs="Arial"/>
          <w:lang w:val="en-GB"/>
        </w:rPr>
      </w:pPr>
      <w:r w:rsidRPr="009B30D6">
        <w:rPr>
          <w:rFonts w:ascii="Arial" w:hAnsi="Arial" w:cs="Arial"/>
          <w:lang w:val="en-GB"/>
        </w:rPr>
        <w:t>The correction factor tries to minimize the difference between projects based on different production potential as every project would be competing in the same location, however simple function which would link the wind speed and other technical parameters at given place and the associated costs for the project construction and operation does not exist. Should the reference yield model be set precisely, the difference between projects and thus potential advantage and disadvantage in auctions, would then be determined by all other influences besides production potential.</w:t>
      </w:r>
    </w:p>
    <w:p w14:paraId="52FD6EFC" w14:textId="77777777" w:rsidR="003653EB" w:rsidRPr="009B30D6" w:rsidRDefault="00062207">
      <w:pPr>
        <w:pStyle w:val="Heading1"/>
        <w:numPr>
          <w:ilvl w:val="1"/>
          <w:numId w:val="1"/>
        </w:numPr>
        <w:spacing w:after="240"/>
        <w:rPr>
          <w:rFonts w:ascii="Arial" w:eastAsiaTheme="minorHAnsi" w:hAnsi="Arial" w:cs="Arial"/>
          <w:color w:val="auto"/>
          <w:sz w:val="24"/>
          <w:szCs w:val="24"/>
          <w:lang w:val="en-GB"/>
        </w:rPr>
      </w:pPr>
      <w:bookmarkStart w:id="13" w:name="_Toc112352924"/>
      <w:r w:rsidRPr="009B30D6">
        <w:rPr>
          <w:rFonts w:ascii="Arial" w:eastAsiaTheme="minorHAnsi" w:hAnsi="Arial" w:cs="Arial"/>
          <w:color w:val="auto"/>
          <w:sz w:val="24"/>
          <w:szCs w:val="24"/>
          <w:lang w:val="en-GB"/>
        </w:rPr>
        <w:t>Effect of RYM</w:t>
      </w:r>
      <w:bookmarkEnd w:id="13"/>
    </w:p>
    <w:p w14:paraId="5F978D8A" w14:textId="34A11EC1" w:rsidR="003653EB" w:rsidRPr="009B30D6" w:rsidRDefault="00062207">
      <w:pPr>
        <w:widowControl w:val="0"/>
        <w:autoSpaceDE w:val="0"/>
        <w:autoSpaceDN w:val="0"/>
        <w:adjustRightInd w:val="0"/>
        <w:spacing w:line="276" w:lineRule="auto"/>
        <w:rPr>
          <w:rFonts w:ascii="Arial" w:hAnsi="Arial" w:cs="Arial"/>
          <w:lang w:val="en-GB"/>
        </w:rPr>
      </w:pPr>
      <w:r w:rsidRPr="009B30D6">
        <w:rPr>
          <w:rFonts w:ascii="Arial" w:hAnsi="Arial" w:cs="Arial"/>
          <w:lang w:val="en-GB"/>
        </w:rPr>
        <w:t>An auction outcome is considered allocative efficient if no</w:t>
      </w:r>
      <w:r w:rsidRPr="009B30D6">
        <w:rPr>
          <w:lang w:val="en-GB"/>
        </w:rPr>
        <w:t xml:space="preserve"> </w:t>
      </w:r>
      <w:r w:rsidRPr="009B30D6">
        <w:rPr>
          <w:rFonts w:ascii="Arial" w:hAnsi="Arial" w:cs="Arial"/>
          <w:lang w:val="en-GB"/>
        </w:rPr>
        <w:t xml:space="preserve">ex-post incentives for resale exist (Ausubel and Cramton et al., 1998). This condition is not influenced by the reference yield model. The correction factor will be applied disregarded of the owner of the project, i.e., the correction factor is based on specific location of the project. However, the allocation efficiency in terms of whether the “best” projects will be built (both in terms of projects with lowest levelized cost of energy and cheapest for the system to integrate) will depend on the set up of the correction factor. As mentioned above, “ideal” correction factor can hardly be </w:t>
      </w:r>
      <w:r w:rsidRPr="009B30D6">
        <w:rPr>
          <w:rFonts w:ascii="Arial" w:hAnsi="Arial" w:cs="Arial"/>
          <w:lang w:val="en-GB"/>
        </w:rPr>
        <w:lastRenderedPageBreak/>
        <w:t>set, as the optimal allocative outcome is not just function of wind speed or production potential but rather a complex set of inputs.</w:t>
      </w:r>
    </w:p>
    <w:p w14:paraId="541DD8B9" w14:textId="77777777" w:rsidR="003653EB" w:rsidRPr="009B30D6" w:rsidRDefault="00062207">
      <w:pPr>
        <w:widowControl w:val="0"/>
        <w:autoSpaceDE w:val="0"/>
        <w:autoSpaceDN w:val="0"/>
        <w:adjustRightInd w:val="0"/>
        <w:spacing w:line="276" w:lineRule="auto"/>
        <w:rPr>
          <w:rFonts w:ascii="Arial" w:hAnsi="Arial" w:cs="Arial"/>
          <w:lang w:val="en-GB"/>
        </w:rPr>
      </w:pPr>
      <w:r w:rsidRPr="009B30D6">
        <w:rPr>
          <w:rFonts w:ascii="Arial" w:hAnsi="Arial" w:cs="Arial"/>
          <w:lang w:val="en-GB"/>
        </w:rPr>
        <w:t xml:space="preserve">Several studies have been performed in order to assess allocative efficiency of reference yield model, Bichler et al. (2019) concludes that the national reference yield model yields a </w:t>
      </w:r>
      <w:r w:rsidRPr="004814D8">
        <w:rPr>
          <w:rFonts w:ascii="Arial" w:hAnsi="Arial" w:cs="Arial"/>
          <w:lang w:val="en-GB"/>
        </w:rPr>
        <w:t>higher allocative efficiency at the expense of a higher average remuneration per kWh.</w:t>
      </w:r>
      <w:r w:rsidRPr="009B30D6">
        <w:rPr>
          <w:rFonts w:ascii="Arial" w:hAnsi="Arial" w:cs="Arial"/>
          <w:lang w:val="en-GB"/>
        </w:rPr>
        <w:t xml:space="preserve"> It is to be noted that higher remuneration per kWh due to reference yield model is further questioned in this paper, at least under some assumptions. For further analysis, please also see e.g., Luck &amp; Moser (2018).</w:t>
      </w:r>
    </w:p>
    <w:p w14:paraId="083ED8BE" w14:textId="0C8D9027" w:rsidR="003653EB" w:rsidRDefault="00062207">
      <w:pPr>
        <w:widowControl w:val="0"/>
        <w:autoSpaceDE w:val="0"/>
        <w:autoSpaceDN w:val="0"/>
        <w:adjustRightInd w:val="0"/>
        <w:spacing w:line="276" w:lineRule="auto"/>
        <w:rPr>
          <w:rFonts w:ascii="Arial" w:hAnsi="Arial" w:cs="Arial"/>
          <w:lang w:val="en-GB"/>
        </w:rPr>
      </w:pPr>
      <w:r w:rsidRPr="009B30D6">
        <w:rPr>
          <w:rFonts w:ascii="Arial" w:hAnsi="Arial" w:cs="Arial"/>
          <w:lang w:val="en-GB"/>
        </w:rPr>
        <w:t xml:space="preserve">Besides allocation effects, the reference yield model can also change the behaviour and strategy of bidders as the minimum bid each bidder can profitably submit in auctions is changed. The reference yield model can thus also significantly influence the remuneration that the regulator compensates, both because bidders behave differently, and the correction factor is applied on top of submitted bids and because of different projects that may end up being selected. </w:t>
      </w:r>
    </w:p>
    <w:p w14:paraId="6E0DB8F4" w14:textId="672B4D7B" w:rsidR="003653EB" w:rsidRPr="009B30D6" w:rsidRDefault="00E96825">
      <w:pPr>
        <w:pStyle w:val="Heading1"/>
        <w:numPr>
          <w:ilvl w:val="0"/>
          <w:numId w:val="1"/>
        </w:numPr>
        <w:spacing w:after="240"/>
        <w:rPr>
          <w:rFonts w:ascii="Arial" w:eastAsiaTheme="minorHAnsi" w:hAnsi="Arial" w:cs="Arial"/>
          <w:color w:val="auto"/>
          <w:lang w:val="en-GB"/>
        </w:rPr>
      </w:pPr>
      <w:bookmarkStart w:id="14" w:name="_Toc112352925"/>
      <w:r>
        <w:rPr>
          <w:rFonts w:ascii="Arial" w:eastAsiaTheme="minorHAnsi" w:hAnsi="Arial" w:cs="Arial"/>
          <w:color w:val="auto"/>
          <w:lang w:val="en-GB"/>
        </w:rPr>
        <w:t xml:space="preserve">Assumptions and </w:t>
      </w:r>
      <w:r w:rsidR="003672FD">
        <w:rPr>
          <w:rFonts w:ascii="Arial" w:eastAsiaTheme="minorHAnsi" w:hAnsi="Arial" w:cs="Arial"/>
          <w:color w:val="auto"/>
          <w:lang w:val="en-GB"/>
        </w:rPr>
        <w:t>distributions</w:t>
      </w:r>
      <w:bookmarkEnd w:id="14"/>
    </w:p>
    <w:p w14:paraId="1F7D50DE" w14:textId="3B7EF0B6" w:rsidR="003653EB" w:rsidRDefault="006434B6">
      <w:pPr>
        <w:widowControl w:val="0"/>
        <w:autoSpaceDE w:val="0"/>
        <w:autoSpaceDN w:val="0"/>
        <w:adjustRightInd w:val="0"/>
        <w:spacing w:line="276" w:lineRule="auto"/>
        <w:rPr>
          <w:rFonts w:ascii="Arial" w:hAnsi="Arial" w:cs="Arial"/>
          <w:lang w:val="en-GB"/>
        </w:rPr>
      </w:pPr>
      <w:r w:rsidRPr="00DA0A80">
        <w:rPr>
          <w:rFonts w:ascii="Arial" w:hAnsi="Arial" w:cs="Arial"/>
          <w:lang w:val="en-GB"/>
        </w:rPr>
        <w:t>In this section I</w:t>
      </w:r>
      <w:r w:rsidR="00062207" w:rsidRPr="00DA0A80">
        <w:rPr>
          <w:rFonts w:ascii="Arial" w:hAnsi="Arial" w:cs="Arial"/>
          <w:lang w:val="en-GB"/>
        </w:rPr>
        <w:t xml:space="preserve"> introduce the assumptions </w:t>
      </w:r>
      <w:r w:rsidR="001D1B9D" w:rsidRPr="00DA0A80">
        <w:rPr>
          <w:rFonts w:ascii="Arial" w:hAnsi="Arial" w:cs="Arial"/>
          <w:lang w:val="en-GB"/>
        </w:rPr>
        <w:t>of the model</w:t>
      </w:r>
      <w:r w:rsidRPr="00DA0A80">
        <w:rPr>
          <w:rFonts w:ascii="Arial" w:hAnsi="Arial" w:cs="Arial"/>
          <w:lang w:val="en-GB"/>
        </w:rPr>
        <w:t>. Further I discuss respective inputs and limits for their distribution</w:t>
      </w:r>
      <w:r w:rsidR="00DA0A80" w:rsidRPr="00DA0A80">
        <w:rPr>
          <w:rFonts w:ascii="Arial" w:hAnsi="Arial" w:cs="Arial"/>
          <w:lang w:val="en-GB"/>
        </w:rPr>
        <w:t>.</w:t>
      </w:r>
      <w:r w:rsidR="00DA0A80">
        <w:rPr>
          <w:rFonts w:ascii="Arial" w:hAnsi="Arial" w:cs="Arial"/>
          <w:lang w:val="en-GB"/>
        </w:rPr>
        <w:t xml:space="preserve"> From these inputs I show the calculation of d</w:t>
      </w:r>
      <w:r w:rsidR="00DA0A80" w:rsidRPr="00DA0A80">
        <w:rPr>
          <w:rFonts w:ascii="Arial" w:hAnsi="Arial" w:cs="Arial"/>
          <w:lang w:val="en-GB"/>
        </w:rPr>
        <w:t>erived parameters</w:t>
      </w:r>
      <w:r w:rsidR="00DA0A80">
        <w:rPr>
          <w:rFonts w:ascii="Arial" w:hAnsi="Arial" w:cs="Arial"/>
          <w:lang w:val="en-GB"/>
        </w:rPr>
        <w:t>.</w:t>
      </w:r>
    </w:p>
    <w:p w14:paraId="6A1C0BC9" w14:textId="75D445F2" w:rsidR="00394608" w:rsidRPr="001D1B9D" w:rsidRDefault="00394608" w:rsidP="00394608">
      <w:pPr>
        <w:pStyle w:val="Heading1"/>
        <w:numPr>
          <w:ilvl w:val="1"/>
          <w:numId w:val="1"/>
        </w:numPr>
        <w:spacing w:after="240"/>
        <w:rPr>
          <w:rFonts w:ascii="Arial" w:eastAsiaTheme="minorHAnsi" w:hAnsi="Arial" w:cs="Arial"/>
          <w:color w:val="auto"/>
          <w:sz w:val="24"/>
          <w:szCs w:val="24"/>
          <w:lang w:val="en-GB"/>
        </w:rPr>
      </w:pPr>
      <w:bookmarkStart w:id="15" w:name="_Toc112352926"/>
      <w:r w:rsidRPr="001D1B9D">
        <w:rPr>
          <w:rFonts w:ascii="Arial" w:eastAsiaTheme="minorHAnsi" w:hAnsi="Arial" w:cs="Arial"/>
          <w:color w:val="auto"/>
          <w:sz w:val="24"/>
          <w:szCs w:val="24"/>
          <w:lang w:val="en-GB"/>
        </w:rPr>
        <w:t>Assumptions</w:t>
      </w:r>
      <w:bookmarkEnd w:id="15"/>
    </w:p>
    <w:p w14:paraId="2CA90AAD" w14:textId="173981DB" w:rsidR="001D1B9D" w:rsidRPr="009B30D6" w:rsidRDefault="00AC26CF" w:rsidP="001D1B9D">
      <w:pPr>
        <w:widowControl w:val="0"/>
        <w:autoSpaceDE w:val="0"/>
        <w:autoSpaceDN w:val="0"/>
        <w:adjustRightInd w:val="0"/>
        <w:spacing w:after="240" w:line="276" w:lineRule="auto"/>
        <w:rPr>
          <w:rFonts w:ascii="Arial" w:hAnsi="Arial" w:cs="Arial"/>
          <w:lang w:val="en-GB"/>
        </w:rPr>
      </w:pPr>
      <w:r>
        <w:rPr>
          <w:rFonts w:ascii="Arial" w:hAnsi="Arial" w:cs="Arial"/>
          <w:lang w:val="en-GB"/>
        </w:rPr>
        <w:t xml:space="preserve">Three main simplifications are considered within the </w:t>
      </w:r>
      <w:r w:rsidR="00DA0A80">
        <w:rPr>
          <w:rFonts w:ascii="Arial" w:hAnsi="Arial" w:cs="Arial"/>
          <w:lang w:val="en-GB"/>
        </w:rPr>
        <w:t>model:</w:t>
      </w:r>
      <w:r>
        <w:rPr>
          <w:rFonts w:ascii="Arial" w:hAnsi="Arial" w:cs="Arial"/>
          <w:lang w:val="en-GB"/>
        </w:rPr>
        <w:t xml:space="preserve"> independent private values, uniform pricing and one project per bidder. </w:t>
      </w:r>
      <w:r w:rsidR="001D1B9D" w:rsidRPr="009B30D6">
        <w:rPr>
          <w:rFonts w:ascii="Arial" w:hAnsi="Arial" w:cs="Arial"/>
          <w:lang w:val="en-GB"/>
        </w:rPr>
        <w:t xml:space="preserve">The model thus assumes that bidding one´s cost (i.e., minimum bid) in a multi-unit auction with uniform pricing, when the bidder submits bid for only one unit, is a weakly dominant strategy (Milgrom, 2004). </w:t>
      </w:r>
    </w:p>
    <w:p w14:paraId="4566DDC2" w14:textId="0A3C9A23" w:rsidR="001B58D2" w:rsidRPr="00AC26CF" w:rsidRDefault="001B58D2" w:rsidP="00AC26CF">
      <w:pPr>
        <w:rPr>
          <w:rFonts w:ascii="Arial" w:hAnsi="Arial" w:cs="Arial"/>
          <w:u w:val="single"/>
          <w:lang w:val="en-GB"/>
        </w:rPr>
      </w:pPr>
      <w:r w:rsidRPr="00AC26CF">
        <w:rPr>
          <w:rFonts w:ascii="Arial" w:hAnsi="Arial" w:cs="Arial"/>
          <w:u w:val="single"/>
          <w:lang w:val="en-GB"/>
        </w:rPr>
        <w:t>Independent private values</w:t>
      </w:r>
    </w:p>
    <w:p w14:paraId="028EA81D" w14:textId="38D73C31" w:rsidR="001B58D2" w:rsidRPr="009B30D6" w:rsidRDefault="001B58D2" w:rsidP="001B58D2">
      <w:pPr>
        <w:widowControl w:val="0"/>
        <w:autoSpaceDE w:val="0"/>
        <w:autoSpaceDN w:val="0"/>
        <w:adjustRightInd w:val="0"/>
        <w:spacing w:line="276" w:lineRule="auto"/>
        <w:rPr>
          <w:rFonts w:ascii="Arial" w:hAnsi="Arial" w:cs="Arial"/>
          <w:lang w:val="en-GB"/>
        </w:rPr>
      </w:pPr>
      <w:r w:rsidRPr="009B30D6">
        <w:rPr>
          <w:rFonts w:ascii="Arial" w:hAnsi="Arial" w:cs="Arial"/>
          <w:lang w:val="en-GB"/>
        </w:rPr>
        <w:t xml:space="preserve">I </w:t>
      </w:r>
      <w:r w:rsidRPr="00AC26CF">
        <w:rPr>
          <w:rFonts w:ascii="Arial" w:hAnsi="Arial" w:cs="Arial"/>
          <w:lang w:val="en-GB"/>
        </w:rPr>
        <w:t>assume that independent private values hold in the</w:t>
      </w:r>
      <w:r w:rsidRPr="009B30D6">
        <w:rPr>
          <w:rFonts w:ascii="Arial" w:hAnsi="Arial" w:cs="Arial"/>
          <w:lang w:val="en-GB"/>
        </w:rPr>
        <w:t xml:space="preserve"> renewable energy auctions, i.e., each bidder has drawn its private value (valuation only known to him) from the same probability distribution and this distribution is known for all bidders prior to the auction.</w:t>
      </w:r>
      <w:r w:rsidR="00AC26CF">
        <w:rPr>
          <w:rStyle w:val="FootnoteReference"/>
          <w:rFonts w:ascii="Arial" w:hAnsi="Arial" w:cs="Arial"/>
          <w:lang w:val="en-GB"/>
        </w:rPr>
        <w:footnoteReference w:id="4"/>
      </w:r>
      <w:r w:rsidRPr="009B30D6">
        <w:rPr>
          <w:rFonts w:ascii="Arial" w:hAnsi="Arial" w:cs="Arial"/>
          <w:lang w:val="en-GB"/>
        </w:rPr>
        <w:t xml:space="preserve"> Such assumption is often used, see e.g., Haufe &amp; Ehrhart (2018) and specifically for German wind also supported by Wallasch and Luers, (2013). </w:t>
      </w:r>
    </w:p>
    <w:p w14:paraId="35D40CE5" w14:textId="3C2F00E9" w:rsidR="001B58D2" w:rsidRPr="009B30D6" w:rsidRDefault="001B58D2" w:rsidP="001B58D2">
      <w:pPr>
        <w:widowControl w:val="0"/>
        <w:autoSpaceDE w:val="0"/>
        <w:autoSpaceDN w:val="0"/>
        <w:adjustRightInd w:val="0"/>
        <w:spacing w:line="276" w:lineRule="auto"/>
        <w:rPr>
          <w:rFonts w:ascii="Arial" w:hAnsi="Arial" w:cs="Arial"/>
          <w:lang w:val="en-GB"/>
        </w:rPr>
      </w:pPr>
      <w:r w:rsidRPr="00AC26CF">
        <w:rPr>
          <w:rFonts w:ascii="Arial" w:hAnsi="Arial" w:cs="Arial"/>
          <w:lang w:val="en-GB"/>
        </w:rPr>
        <w:t>The distribution of the production potential is fairly</w:t>
      </w:r>
      <w:r w:rsidRPr="009B30D6">
        <w:rPr>
          <w:rFonts w:ascii="Arial" w:hAnsi="Arial" w:cs="Arial"/>
          <w:lang w:val="en-GB"/>
        </w:rPr>
        <w:t xml:space="preserve"> predictable. Bidders should know their project well (how much electricity it should produce if it is realized). Even free websites provide a rough calculation of the expected production based on geographical location and technology selection</w:t>
      </w:r>
      <w:r w:rsidRPr="009B30D6">
        <w:rPr>
          <w:rStyle w:val="FootnoteReference"/>
          <w:rFonts w:ascii="Arial" w:hAnsi="Arial" w:cs="Arial"/>
          <w:lang w:val="en-GB"/>
        </w:rPr>
        <w:footnoteReference w:id="5"/>
      </w:r>
      <w:r w:rsidRPr="009B30D6">
        <w:rPr>
          <w:rFonts w:ascii="Arial" w:hAnsi="Arial" w:cs="Arial"/>
          <w:lang w:val="en-GB"/>
        </w:rPr>
        <w:t xml:space="preserve">. Although such a simple analysis cannot substitute a proper evaluation, on average it should provide fairly reasonable prediction and also allows bidders to study other potential projects on the market. Therefore, the probability distribution of projects entering the auctions can be estimated with reasonable precision. Also, the regulator should </w:t>
      </w:r>
      <w:r w:rsidRPr="009B30D6">
        <w:rPr>
          <w:rFonts w:ascii="Arial" w:hAnsi="Arial" w:cs="Arial"/>
          <w:lang w:val="en-GB"/>
        </w:rPr>
        <w:lastRenderedPageBreak/>
        <w:t>thus have a general estimation of what the inherit differences between projects are (how much more electricity will be made on the best possible locations compared to less suitable ones).</w:t>
      </w:r>
    </w:p>
    <w:p w14:paraId="22FF750D" w14:textId="202EEA3C" w:rsidR="001B58D2" w:rsidRDefault="001B58D2" w:rsidP="001B58D2">
      <w:pPr>
        <w:widowControl w:val="0"/>
        <w:autoSpaceDE w:val="0"/>
        <w:autoSpaceDN w:val="0"/>
        <w:adjustRightInd w:val="0"/>
        <w:spacing w:line="276" w:lineRule="auto"/>
        <w:rPr>
          <w:rFonts w:ascii="Arial" w:hAnsi="Arial" w:cs="Arial"/>
          <w:lang w:val="en-GB"/>
        </w:rPr>
      </w:pPr>
      <w:r w:rsidRPr="00AC26CF">
        <w:rPr>
          <w:rFonts w:ascii="Arial" w:hAnsi="Arial" w:cs="Arial"/>
          <w:lang w:val="en-GB"/>
        </w:rPr>
        <w:t>Other costs</w:t>
      </w:r>
      <w:r w:rsidRPr="009B30D6">
        <w:rPr>
          <w:rFonts w:ascii="Arial" w:hAnsi="Arial" w:cs="Arial"/>
          <w:lang w:val="en-GB"/>
        </w:rPr>
        <w:t xml:space="preserve"> are predictable to a lesser extent and their distribution does not necessarily need to correlate with production potential. Nevertheless, certain knowledge of boundaries and distributions can be assumed for bidders operating within the RES market.</w:t>
      </w:r>
    </w:p>
    <w:p w14:paraId="023AD99A" w14:textId="4DCC56E3" w:rsidR="001B58D2" w:rsidRPr="00AC26CF" w:rsidRDefault="002C3A39" w:rsidP="00AC26CF">
      <w:pPr>
        <w:rPr>
          <w:rFonts w:ascii="Arial" w:hAnsi="Arial" w:cs="Arial"/>
          <w:u w:val="single"/>
          <w:lang w:val="en-GB"/>
        </w:rPr>
      </w:pPr>
      <w:r>
        <w:rPr>
          <w:rFonts w:ascii="Arial" w:hAnsi="Arial" w:cs="Arial"/>
          <w:u w:val="single"/>
          <w:lang w:val="en-GB"/>
        </w:rPr>
        <w:t>Uniform pricing</w:t>
      </w:r>
    </w:p>
    <w:p w14:paraId="6AA57B9F" w14:textId="3312E8EB" w:rsidR="001B58D2" w:rsidRDefault="001B58D2" w:rsidP="002C3A39">
      <w:pPr>
        <w:widowControl w:val="0"/>
        <w:autoSpaceDE w:val="0"/>
        <w:autoSpaceDN w:val="0"/>
        <w:adjustRightInd w:val="0"/>
        <w:spacing w:line="276" w:lineRule="auto"/>
        <w:rPr>
          <w:rFonts w:ascii="Arial" w:hAnsi="Arial" w:cs="Arial"/>
          <w:lang w:val="en-GB"/>
        </w:rPr>
      </w:pPr>
      <w:r w:rsidRPr="009B30D6">
        <w:rPr>
          <w:rFonts w:ascii="Arial" w:hAnsi="Arial" w:cs="Arial"/>
          <w:lang w:val="en-GB"/>
        </w:rPr>
        <w:t xml:space="preserve">Renewable energy auctions are typically conducted as multi-unit first price sealed bid auctions. To analyse the impact of the RYM, </w:t>
      </w:r>
      <w:r w:rsidRPr="002C3A39">
        <w:rPr>
          <w:rFonts w:ascii="Arial" w:hAnsi="Arial" w:cs="Arial"/>
          <w:b/>
          <w:bCs/>
          <w:lang w:val="en-GB"/>
        </w:rPr>
        <w:t>uniform pricing (second price)</w:t>
      </w:r>
      <w:r w:rsidRPr="009B30D6">
        <w:rPr>
          <w:rFonts w:ascii="Arial" w:hAnsi="Arial" w:cs="Arial"/>
          <w:lang w:val="en-GB"/>
        </w:rPr>
        <w:t xml:space="preserve"> is used instead of discriminatory pricing (first price). Although discriminatory pricing is mostly used in practice (as well as in German wind auctions). Uniform pricing can serve as a simple benchmark in the analysis, as only bidder´s costs and potentially correction factor is determinant for the bidding strategy (and both are known within the model).</w:t>
      </w:r>
      <w:r w:rsidR="002C3A39">
        <w:rPr>
          <w:rStyle w:val="FootnoteReference"/>
          <w:rFonts w:ascii="Arial" w:hAnsi="Arial" w:cs="Arial"/>
          <w:lang w:val="en-GB"/>
        </w:rPr>
        <w:footnoteReference w:id="6"/>
      </w:r>
    </w:p>
    <w:p w14:paraId="633A9EC7" w14:textId="77777777" w:rsidR="001D1B9D" w:rsidRPr="009B30D6" w:rsidRDefault="001D1B9D" w:rsidP="001D1B9D">
      <w:pPr>
        <w:widowControl w:val="0"/>
        <w:autoSpaceDE w:val="0"/>
        <w:autoSpaceDN w:val="0"/>
        <w:adjustRightInd w:val="0"/>
        <w:spacing w:line="276" w:lineRule="auto"/>
        <w:rPr>
          <w:rFonts w:ascii="Arial" w:hAnsi="Arial" w:cs="Arial"/>
          <w:lang w:val="en-GB"/>
        </w:rPr>
      </w:pPr>
      <w:r w:rsidRPr="009B30D6">
        <w:rPr>
          <w:rFonts w:ascii="Arial" w:hAnsi="Arial" w:cs="Arial"/>
          <w:lang w:val="en-GB"/>
        </w:rPr>
        <w:t>It is important to note that as Anatolitis &amp; Welisch, (2017) show, that under discriminatory pricing (pay as bid) average bids should be lower compared to uniform pricing, specifically for German wind auctions. However, the difference is not significant and should thus not change the conclusions derived from the simplified model using uniform pricing. Nevertheless, such simplification should be kept in mind.</w:t>
      </w:r>
    </w:p>
    <w:p w14:paraId="5B0A901D" w14:textId="49A065A7" w:rsidR="002C3A39" w:rsidRPr="002C3A39" w:rsidRDefault="002C3A39" w:rsidP="002C3A39">
      <w:pPr>
        <w:rPr>
          <w:rFonts w:ascii="Arial" w:hAnsi="Arial" w:cs="Arial"/>
          <w:u w:val="single"/>
          <w:lang w:val="en-GB"/>
        </w:rPr>
      </w:pPr>
      <w:r>
        <w:rPr>
          <w:rFonts w:ascii="Arial" w:hAnsi="Arial" w:cs="Arial"/>
          <w:u w:val="single"/>
          <w:lang w:val="en-GB"/>
        </w:rPr>
        <w:t>O</w:t>
      </w:r>
      <w:r w:rsidRPr="002C3A39">
        <w:rPr>
          <w:rFonts w:ascii="Arial" w:hAnsi="Arial" w:cs="Arial"/>
          <w:u w:val="single"/>
          <w:lang w:val="en-GB"/>
        </w:rPr>
        <w:t>ne project per bidder</w:t>
      </w:r>
    </w:p>
    <w:p w14:paraId="698471CE" w14:textId="22C50022" w:rsidR="001B58D2" w:rsidRPr="002C3A39" w:rsidRDefault="001B58D2" w:rsidP="002C3A39">
      <w:pPr>
        <w:widowControl w:val="0"/>
        <w:autoSpaceDE w:val="0"/>
        <w:autoSpaceDN w:val="0"/>
        <w:adjustRightInd w:val="0"/>
        <w:spacing w:after="240" w:line="276" w:lineRule="auto"/>
        <w:rPr>
          <w:rFonts w:ascii="Arial" w:hAnsi="Arial" w:cs="Arial"/>
          <w:lang w:val="en-GB"/>
        </w:rPr>
      </w:pPr>
      <w:r w:rsidRPr="002C3A39">
        <w:rPr>
          <w:rFonts w:ascii="Arial" w:hAnsi="Arial" w:cs="Arial"/>
          <w:lang w:val="en-GB"/>
        </w:rPr>
        <w:t>The model does not assume bidders entering with multiple projects within one auction.</w:t>
      </w:r>
      <w:r w:rsidR="002C3A39" w:rsidRPr="002C3A39">
        <w:rPr>
          <w:rFonts w:ascii="Arial" w:hAnsi="Arial" w:cs="Arial"/>
          <w:lang w:val="en-GB"/>
        </w:rPr>
        <w:t xml:space="preserve"> Such condition allows to disregard possible bid shading, as the bid for one unit can influence the payment for other units. As discussed by Ausubel et al., (2014) such shading is enhanced by the market power of bidders. One can argue that the amount tendered in the renewable energy auctions is relatively high as well as the number of bidders, hence such bid shading should not have significant impact on the results, as the differences between bids around last winning project should decrease with increased number of projects.</w:t>
      </w:r>
    </w:p>
    <w:p w14:paraId="2CE714DF" w14:textId="114309E3" w:rsidR="004460DD" w:rsidRPr="00CB6DAC" w:rsidRDefault="004460DD" w:rsidP="001B58D2">
      <w:pPr>
        <w:pStyle w:val="Heading1"/>
        <w:numPr>
          <w:ilvl w:val="1"/>
          <w:numId w:val="1"/>
        </w:numPr>
        <w:spacing w:after="240"/>
        <w:rPr>
          <w:rFonts w:ascii="Arial" w:eastAsiaTheme="minorHAnsi" w:hAnsi="Arial" w:cs="Arial"/>
          <w:color w:val="auto"/>
          <w:sz w:val="24"/>
          <w:szCs w:val="24"/>
          <w:lang w:val="en-GB"/>
        </w:rPr>
      </w:pPr>
      <w:bookmarkStart w:id="16" w:name="_Toc112352927"/>
      <w:r w:rsidRPr="00CB6DAC">
        <w:rPr>
          <w:rFonts w:ascii="Arial" w:eastAsiaTheme="minorHAnsi" w:hAnsi="Arial" w:cs="Arial"/>
          <w:color w:val="auto"/>
          <w:sz w:val="24"/>
          <w:szCs w:val="24"/>
          <w:lang w:val="en-GB"/>
        </w:rPr>
        <w:t>Inputs</w:t>
      </w:r>
      <w:r w:rsidR="007A7394" w:rsidRPr="00CB6DAC">
        <w:rPr>
          <w:rFonts w:ascii="Arial" w:eastAsiaTheme="minorHAnsi" w:hAnsi="Arial" w:cs="Arial"/>
          <w:color w:val="auto"/>
          <w:sz w:val="24"/>
          <w:szCs w:val="24"/>
          <w:lang w:val="en-GB"/>
        </w:rPr>
        <w:t xml:space="preserve"> and distribution</w:t>
      </w:r>
      <w:bookmarkEnd w:id="16"/>
    </w:p>
    <w:p w14:paraId="7801CA1E" w14:textId="1FE0154F" w:rsidR="009D08AC" w:rsidRDefault="009D08AC">
      <w:pPr>
        <w:widowControl w:val="0"/>
        <w:autoSpaceDE w:val="0"/>
        <w:autoSpaceDN w:val="0"/>
        <w:adjustRightInd w:val="0"/>
        <w:spacing w:line="276" w:lineRule="auto"/>
        <w:rPr>
          <w:rFonts w:ascii="Arial" w:hAnsi="Arial" w:cs="Arial"/>
          <w:lang w:val="en-GB"/>
        </w:rPr>
      </w:pPr>
      <w:r w:rsidRPr="009D08AC">
        <w:rPr>
          <w:rFonts w:ascii="Arial" w:hAnsi="Arial" w:cs="Arial"/>
          <w:lang w:val="en-GB"/>
        </w:rPr>
        <w:t xml:space="preserve">Below I summarise </w:t>
      </w:r>
      <w:r>
        <w:rPr>
          <w:rFonts w:ascii="Arial" w:hAnsi="Arial" w:cs="Arial"/>
          <w:lang w:val="en-GB"/>
        </w:rPr>
        <w:t>inputs</w:t>
      </w:r>
      <w:r w:rsidRPr="009B30D6">
        <w:rPr>
          <w:rFonts w:ascii="Arial" w:hAnsi="Arial" w:cs="Arial"/>
          <w:lang w:val="en-GB"/>
        </w:rPr>
        <w:t xml:space="preserve"> entering the model</w:t>
      </w:r>
      <w:r>
        <w:rPr>
          <w:rFonts w:ascii="Arial" w:hAnsi="Arial" w:cs="Arial"/>
          <w:lang w:val="en-GB"/>
        </w:rPr>
        <w:t xml:space="preserve"> and their</w:t>
      </w:r>
      <w:r w:rsidRPr="009D08AC">
        <w:rPr>
          <w:rFonts w:ascii="Arial" w:hAnsi="Arial" w:cs="Arial"/>
          <w:lang w:val="en-GB"/>
        </w:rPr>
        <w:t xml:space="preserve"> maximum and minimum value. Respective distributions will be specified later based on parameters of specific analysis. </w:t>
      </w:r>
      <w:r>
        <w:rPr>
          <w:rFonts w:ascii="Arial" w:hAnsi="Arial" w:cs="Arial"/>
          <w:lang w:val="en-GB"/>
        </w:rPr>
        <w:t>D</w:t>
      </w:r>
      <w:r w:rsidRPr="009D08AC">
        <w:rPr>
          <w:rFonts w:ascii="Arial" w:hAnsi="Arial" w:cs="Arial"/>
          <w:lang w:val="en-GB"/>
        </w:rPr>
        <w:t xml:space="preserve">istribution used are chosen to follow German conditions. </w:t>
      </w:r>
      <w:r>
        <w:rPr>
          <w:rFonts w:ascii="Arial" w:hAnsi="Arial" w:cs="Arial"/>
          <w:lang w:val="en-GB"/>
        </w:rPr>
        <w:t>However, s</w:t>
      </w:r>
      <w:r w:rsidRPr="009D08AC">
        <w:rPr>
          <w:rFonts w:ascii="Arial" w:hAnsi="Arial" w:cs="Arial"/>
          <w:lang w:val="en-GB"/>
        </w:rPr>
        <w:t>hould other distribution be used instead, the results of the analysis might differ.</w:t>
      </w:r>
    </w:p>
    <w:p w14:paraId="6C0DDAA1" w14:textId="0B9A5C76" w:rsidR="009D08AC" w:rsidRDefault="009D08AC">
      <w:pPr>
        <w:widowControl w:val="0"/>
        <w:autoSpaceDE w:val="0"/>
        <w:autoSpaceDN w:val="0"/>
        <w:adjustRightInd w:val="0"/>
        <w:spacing w:line="276" w:lineRule="auto"/>
        <w:rPr>
          <w:rFonts w:ascii="Arial" w:hAnsi="Arial" w:cs="Arial"/>
          <w:lang w:val="en-GB"/>
        </w:rPr>
      </w:pPr>
      <w:r>
        <w:rPr>
          <w:rFonts w:ascii="Arial" w:hAnsi="Arial" w:cs="Arial"/>
          <w:lang w:val="en-GB"/>
        </w:rPr>
        <w:t>Inputs considered include project parameters (wind speed and other costs), set up of the reference yield model (correction factor), constants (technological and cost</w:t>
      </w:r>
      <w:r w:rsidR="000C3B9D">
        <w:rPr>
          <w:rFonts w:ascii="Arial" w:hAnsi="Arial" w:cs="Arial"/>
          <w:lang w:val="en-GB"/>
        </w:rPr>
        <w:t>s) and auction parameters (supply and demand).</w:t>
      </w:r>
    </w:p>
    <w:p w14:paraId="7C9FEC0A" w14:textId="39A1940B" w:rsidR="00241427" w:rsidRDefault="00241427" w:rsidP="00241427">
      <w:pPr>
        <w:widowControl w:val="0"/>
        <w:autoSpaceDE w:val="0"/>
        <w:autoSpaceDN w:val="0"/>
        <w:adjustRightInd w:val="0"/>
        <w:spacing w:line="276" w:lineRule="auto"/>
        <w:rPr>
          <w:rFonts w:ascii="Arial" w:hAnsi="Arial" w:cs="Arial"/>
          <w:u w:val="single"/>
          <w:lang w:val="en-GB"/>
        </w:rPr>
      </w:pPr>
      <w:r w:rsidRPr="000C3B9D">
        <w:rPr>
          <w:rFonts w:ascii="Arial" w:hAnsi="Arial" w:cs="Arial"/>
          <w:u w:val="single"/>
          <w:lang w:val="en-GB"/>
        </w:rPr>
        <w:t>Project parameters</w:t>
      </w:r>
    </w:p>
    <w:p w14:paraId="7F344EEC" w14:textId="52C12BC8" w:rsidR="00324F52" w:rsidRPr="009B30D6" w:rsidRDefault="00324F52" w:rsidP="00324F52">
      <w:pPr>
        <w:widowControl w:val="0"/>
        <w:autoSpaceDE w:val="0"/>
        <w:autoSpaceDN w:val="0"/>
        <w:adjustRightInd w:val="0"/>
        <w:spacing w:line="276" w:lineRule="auto"/>
        <w:rPr>
          <w:rFonts w:ascii="Arial" w:hAnsi="Arial" w:cs="Arial"/>
          <w:lang w:val="en-GB"/>
        </w:rPr>
      </w:pPr>
      <w:r>
        <w:rPr>
          <w:rFonts w:ascii="Arial" w:hAnsi="Arial" w:cs="Arial"/>
          <w:lang w:val="en-GB"/>
        </w:rPr>
        <w:t xml:space="preserve">Average wind speed is used as a proxy for calculation of production potential of given site (disregarding other factors). </w:t>
      </w:r>
      <w:r w:rsidR="00DA0A80" w:rsidRPr="009B30D6">
        <w:rPr>
          <w:rFonts w:ascii="Arial" w:hAnsi="Arial" w:cs="Arial"/>
          <w:lang w:val="en-GB"/>
        </w:rPr>
        <w:t xml:space="preserve">The model is inspired by the underlying German policy framework which use the wind speed at 100m as a basis for calculating the site quality based </w:t>
      </w:r>
      <w:r w:rsidR="00DA0A80" w:rsidRPr="009B30D6">
        <w:rPr>
          <w:rFonts w:ascii="Arial" w:hAnsi="Arial" w:cs="Arial"/>
          <w:lang w:val="en-GB"/>
        </w:rPr>
        <w:lastRenderedPageBreak/>
        <w:t>on RYM.</w:t>
      </w:r>
    </w:p>
    <w:p w14:paraId="5DEAFE60" w14:textId="4E1075B0" w:rsidR="00324F52" w:rsidRDefault="00324F52" w:rsidP="00324F52">
      <w:pPr>
        <w:widowControl w:val="0"/>
        <w:autoSpaceDE w:val="0"/>
        <w:autoSpaceDN w:val="0"/>
        <w:adjustRightInd w:val="0"/>
        <w:spacing w:line="276" w:lineRule="auto"/>
        <w:ind w:left="708"/>
        <w:rPr>
          <w:rFonts w:ascii="Arial" w:hAnsi="Arial" w:cs="Arial"/>
          <w:i/>
          <w:iCs/>
          <w:lang w:val="en-GB"/>
        </w:rPr>
      </w:pPr>
      <w:r w:rsidRPr="009B30D6">
        <w:rPr>
          <w:rFonts w:ascii="Arial" w:hAnsi="Arial" w:cs="Arial"/>
          <w:i/>
          <w:iCs/>
          <w:lang w:val="en-GB"/>
        </w:rPr>
        <w:t>WS = wind speed</w:t>
      </w:r>
    </w:p>
    <w:p w14:paraId="5C495938" w14:textId="77777777" w:rsidR="00324F52" w:rsidRPr="009B30D6" w:rsidRDefault="00324F52" w:rsidP="00324F52">
      <w:pPr>
        <w:widowControl w:val="0"/>
        <w:autoSpaceDE w:val="0"/>
        <w:autoSpaceDN w:val="0"/>
        <w:adjustRightInd w:val="0"/>
        <w:spacing w:line="276" w:lineRule="auto"/>
        <w:ind w:left="708" w:firstLine="708"/>
        <w:rPr>
          <w:rFonts w:ascii="Arial" w:hAnsi="Arial" w:cs="Arial"/>
          <w:lang w:val="en-GB"/>
        </w:rPr>
      </w:pPr>
      <w:r w:rsidRPr="009B30D6">
        <w:rPr>
          <w:rFonts w:ascii="Arial" w:hAnsi="Arial" w:cs="Arial"/>
          <w:lang w:val="en-GB"/>
        </w:rPr>
        <w:t xml:space="preserve">The minimum value </w:t>
      </w:r>
      <w:r>
        <w:rPr>
          <w:rFonts w:ascii="Arial" w:hAnsi="Arial" w:cs="Arial"/>
          <w:lang w:val="en-GB"/>
        </w:rPr>
        <w:t xml:space="preserve">for wind speed at 100m </w:t>
      </w:r>
      <w:r w:rsidRPr="009B30D6">
        <w:rPr>
          <w:rFonts w:ascii="Arial" w:hAnsi="Arial" w:cs="Arial"/>
          <w:lang w:val="en-GB"/>
        </w:rPr>
        <w:t xml:space="preserve">is 5m/s </w:t>
      </w:r>
    </w:p>
    <w:p w14:paraId="04F0AEE9" w14:textId="77777777" w:rsidR="00324F52" w:rsidRPr="009B30D6" w:rsidRDefault="00324F52" w:rsidP="00324F52">
      <w:pPr>
        <w:widowControl w:val="0"/>
        <w:autoSpaceDE w:val="0"/>
        <w:autoSpaceDN w:val="0"/>
        <w:adjustRightInd w:val="0"/>
        <w:spacing w:line="276" w:lineRule="auto"/>
        <w:ind w:left="708" w:firstLine="708"/>
        <w:rPr>
          <w:rFonts w:ascii="Arial" w:hAnsi="Arial" w:cs="Arial"/>
          <w:lang w:val="en-GB"/>
        </w:rPr>
      </w:pPr>
      <w:r w:rsidRPr="009B30D6">
        <w:rPr>
          <w:rFonts w:ascii="Arial" w:hAnsi="Arial" w:cs="Arial"/>
          <w:lang w:val="en-GB"/>
        </w:rPr>
        <w:t>The maximum value</w:t>
      </w:r>
      <w:r>
        <w:rPr>
          <w:rFonts w:ascii="Arial" w:hAnsi="Arial" w:cs="Arial"/>
          <w:lang w:val="en-GB"/>
        </w:rPr>
        <w:t xml:space="preserve"> for wind speed at 100m </w:t>
      </w:r>
      <w:r w:rsidRPr="009B30D6">
        <w:rPr>
          <w:rFonts w:ascii="Arial" w:hAnsi="Arial" w:cs="Arial"/>
          <w:lang w:val="en-GB"/>
        </w:rPr>
        <w:t xml:space="preserve">9m/s. </w:t>
      </w:r>
    </w:p>
    <w:p w14:paraId="686D3565" w14:textId="33802908" w:rsidR="00CA0967" w:rsidRPr="009B30D6" w:rsidRDefault="00CA0967" w:rsidP="00CA0967">
      <w:pPr>
        <w:widowControl w:val="0"/>
        <w:autoSpaceDE w:val="0"/>
        <w:autoSpaceDN w:val="0"/>
        <w:adjustRightInd w:val="0"/>
        <w:spacing w:line="276" w:lineRule="auto"/>
        <w:rPr>
          <w:rFonts w:ascii="Arial" w:hAnsi="Arial" w:cs="Arial"/>
          <w:lang w:val="en-GB"/>
        </w:rPr>
      </w:pPr>
      <w:r w:rsidRPr="009B30D6">
        <w:rPr>
          <w:rFonts w:ascii="Arial" w:hAnsi="Arial" w:cs="Arial"/>
          <w:lang w:val="en-GB"/>
        </w:rPr>
        <w:t xml:space="preserve">Other costs are to </w:t>
      </w:r>
      <w:r w:rsidR="00324F52">
        <w:rPr>
          <w:rFonts w:ascii="Arial" w:hAnsi="Arial" w:cs="Arial"/>
          <w:lang w:val="en-GB"/>
        </w:rPr>
        <w:t>certain extent less</w:t>
      </w:r>
      <w:r w:rsidRPr="009B30D6">
        <w:rPr>
          <w:rFonts w:ascii="Arial" w:hAnsi="Arial" w:cs="Arial"/>
          <w:lang w:val="en-GB"/>
        </w:rPr>
        <w:t xml:space="preserve"> predictable (without the knowledge of specific projects). Simplified assumption is made that other costs may change the respective </w:t>
      </w:r>
      <w:r w:rsidR="008253D4">
        <w:rPr>
          <w:rFonts w:ascii="Arial" w:hAnsi="Arial" w:cs="Arial"/>
          <w:lang w:val="en-GB"/>
        </w:rPr>
        <w:t>calculated costs</w:t>
      </w:r>
      <w:r w:rsidRPr="009B30D6">
        <w:rPr>
          <w:rFonts w:ascii="Arial" w:hAnsi="Arial" w:cs="Arial"/>
          <w:lang w:val="en-GB"/>
        </w:rPr>
        <w:t xml:space="preserve"> by 20%.</w:t>
      </w:r>
    </w:p>
    <w:p w14:paraId="3C1D5034" w14:textId="77777777" w:rsidR="008253D4" w:rsidRPr="009B30D6" w:rsidRDefault="008253D4" w:rsidP="008253D4">
      <w:pPr>
        <w:widowControl w:val="0"/>
        <w:autoSpaceDE w:val="0"/>
        <w:autoSpaceDN w:val="0"/>
        <w:adjustRightInd w:val="0"/>
        <w:spacing w:line="276" w:lineRule="auto"/>
        <w:ind w:left="708"/>
        <w:rPr>
          <w:rFonts w:ascii="Arial" w:hAnsi="Arial" w:cs="Arial"/>
          <w:i/>
          <w:iCs/>
          <w:lang w:val="en-GB"/>
        </w:rPr>
      </w:pPr>
      <w:r w:rsidRPr="009B30D6">
        <w:rPr>
          <w:rFonts w:ascii="Arial" w:hAnsi="Arial" w:cs="Arial"/>
          <w:i/>
          <w:iCs/>
          <w:lang w:val="en-GB"/>
        </w:rPr>
        <w:t>OC = other costs distribution</w:t>
      </w:r>
    </w:p>
    <w:p w14:paraId="498CC2C9" w14:textId="77777777" w:rsidR="00CA0967" w:rsidRPr="009B30D6" w:rsidRDefault="00CA0967" w:rsidP="00CA0967">
      <w:pPr>
        <w:widowControl w:val="0"/>
        <w:autoSpaceDE w:val="0"/>
        <w:autoSpaceDN w:val="0"/>
        <w:adjustRightInd w:val="0"/>
        <w:spacing w:line="276" w:lineRule="auto"/>
        <w:ind w:left="708" w:firstLine="708"/>
        <w:rPr>
          <w:rFonts w:ascii="Arial" w:hAnsi="Arial" w:cs="Arial"/>
          <w:lang w:val="en-GB"/>
        </w:rPr>
      </w:pPr>
      <w:r w:rsidRPr="009B30D6">
        <w:rPr>
          <w:rFonts w:ascii="Arial" w:hAnsi="Arial" w:cs="Arial"/>
          <w:lang w:val="en-GB"/>
        </w:rPr>
        <w:t xml:space="preserve">The minimum value is 0.8 </w:t>
      </w:r>
    </w:p>
    <w:p w14:paraId="38198238" w14:textId="77777777" w:rsidR="00CA0967" w:rsidRPr="009B30D6" w:rsidRDefault="00CA0967" w:rsidP="00CA0967">
      <w:pPr>
        <w:widowControl w:val="0"/>
        <w:autoSpaceDE w:val="0"/>
        <w:autoSpaceDN w:val="0"/>
        <w:adjustRightInd w:val="0"/>
        <w:spacing w:line="276" w:lineRule="auto"/>
        <w:ind w:left="708" w:firstLine="708"/>
        <w:rPr>
          <w:rFonts w:ascii="Arial" w:hAnsi="Arial" w:cs="Arial"/>
          <w:lang w:val="en-GB"/>
        </w:rPr>
      </w:pPr>
      <w:r w:rsidRPr="009B30D6">
        <w:rPr>
          <w:rFonts w:ascii="Arial" w:hAnsi="Arial" w:cs="Arial"/>
          <w:lang w:val="en-GB"/>
        </w:rPr>
        <w:t xml:space="preserve">The maximum value 1.2. </w:t>
      </w:r>
    </w:p>
    <w:p w14:paraId="19EFAF0B" w14:textId="2215A0AF" w:rsidR="000F6A9D" w:rsidRPr="000F6A9D" w:rsidRDefault="000F6A9D" w:rsidP="008253D4">
      <w:pPr>
        <w:widowControl w:val="0"/>
        <w:autoSpaceDE w:val="0"/>
        <w:autoSpaceDN w:val="0"/>
        <w:adjustRightInd w:val="0"/>
        <w:spacing w:line="276" w:lineRule="auto"/>
        <w:rPr>
          <w:rFonts w:ascii="Arial" w:hAnsi="Arial" w:cs="Arial"/>
          <w:u w:val="single"/>
          <w:lang w:val="en-GB"/>
        </w:rPr>
      </w:pPr>
      <w:r w:rsidRPr="000F6A9D">
        <w:rPr>
          <w:rFonts w:ascii="Arial" w:hAnsi="Arial" w:cs="Arial"/>
          <w:u w:val="single"/>
          <w:lang w:val="en-GB"/>
        </w:rPr>
        <w:t>Reference yield model</w:t>
      </w:r>
    </w:p>
    <w:p w14:paraId="20A108CD" w14:textId="6F8A08E1" w:rsidR="00A4723B" w:rsidRDefault="008253D4" w:rsidP="008253D4">
      <w:pPr>
        <w:widowControl w:val="0"/>
        <w:autoSpaceDE w:val="0"/>
        <w:autoSpaceDN w:val="0"/>
        <w:adjustRightInd w:val="0"/>
        <w:spacing w:line="276" w:lineRule="auto"/>
        <w:rPr>
          <w:rFonts w:ascii="Arial" w:hAnsi="Arial" w:cs="Arial"/>
          <w:lang w:val="en-GB"/>
        </w:rPr>
      </w:pPr>
      <w:r w:rsidRPr="009B30D6">
        <w:rPr>
          <w:rFonts w:ascii="Arial" w:hAnsi="Arial" w:cs="Arial"/>
          <w:lang w:val="en-GB"/>
        </w:rPr>
        <w:t>The setup of the correction factor follows the logic of German regulation as described in the Section</w:t>
      </w:r>
      <w:r w:rsidR="00D425FD">
        <w:rPr>
          <w:rFonts w:ascii="Arial" w:hAnsi="Arial" w:cs="Arial"/>
          <w:lang w:val="en-GB"/>
        </w:rPr>
        <w:t xml:space="preserve"> </w:t>
      </w:r>
      <w:r w:rsidR="00D425FD">
        <w:rPr>
          <w:rFonts w:ascii="Arial" w:hAnsi="Arial" w:cs="Arial"/>
          <w:lang w:val="en-GB"/>
        </w:rPr>
        <w:fldChar w:fldCharType="begin"/>
      </w:r>
      <w:r w:rsidR="00D425FD">
        <w:rPr>
          <w:rFonts w:ascii="Arial" w:hAnsi="Arial" w:cs="Arial"/>
          <w:lang w:val="en-GB"/>
        </w:rPr>
        <w:instrText xml:space="preserve"> REF _Ref111752290 \r \h </w:instrText>
      </w:r>
      <w:r w:rsidR="00D425FD">
        <w:rPr>
          <w:rFonts w:ascii="Arial" w:hAnsi="Arial" w:cs="Arial"/>
          <w:lang w:val="en-GB"/>
        </w:rPr>
      </w:r>
      <w:r w:rsidR="00D425FD">
        <w:rPr>
          <w:rFonts w:ascii="Arial" w:hAnsi="Arial" w:cs="Arial"/>
          <w:lang w:val="en-GB"/>
        </w:rPr>
        <w:fldChar w:fldCharType="separate"/>
      </w:r>
      <w:r w:rsidR="00545E4A">
        <w:rPr>
          <w:rFonts w:ascii="Arial" w:hAnsi="Arial" w:cs="Arial"/>
          <w:lang w:val="en-GB"/>
        </w:rPr>
        <w:t>3.1</w:t>
      </w:r>
      <w:r w:rsidR="00D425FD">
        <w:rPr>
          <w:rFonts w:ascii="Arial" w:hAnsi="Arial" w:cs="Arial"/>
          <w:lang w:val="en-GB"/>
        </w:rPr>
        <w:fldChar w:fldCharType="end"/>
      </w:r>
      <w:r w:rsidRPr="009B30D6">
        <w:rPr>
          <w:rFonts w:ascii="Arial" w:hAnsi="Arial" w:cs="Arial"/>
          <w:lang w:val="en-GB"/>
        </w:rPr>
        <w:t xml:space="preserve">. The respective correction factor is applied based on percentage of production as compared to the fictional production on the reference site (“Site quality”). </w:t>
      </w:r>
    </w:p>
    <w:p w14:paraId="069A4F33" w14:textId="5A7168D6" w:rsidR="0093092B" w:rsidRDefault="00A1088B" w:rsidP="008253D4">
      <w:pPr>
        <w:widowControl w:val="0"/>
        <w:autoSpaceDE w:val="0"/>
        <w:autoSpaceDN w:val="0"/>
        <w:adjustRightInd w:val="0"/>
        <w:spacing w:line="276" w:lineRule="auto"/>
        <w:rPr>
          <w:rFonts w:ascii="Arial" w:hAnsi="Arial" w:cs="Arial"/>
          <w:lang w:val="en-GB"/>
        </w:rPr>
      </w:pPr>
      <w:r>
        <w:rPr>
          <w:rFonts w:ascii="Arial" w:hAnsi="Arial" w:cs="Arial"/>
          <w:lang w:val="en-GB"/>
        </w:rPr>
        <w:t>To compare scenarios with and without the RYM, t</w:t>
      </w:r>
      <w:r w:rsidR="00A4723B">
        <w:rPr>
          <w:rFonts w:ascii="Arial" w:hAnsi="Arial" w:cs="Arial"/>
          <w:lang w:val="en-GB"/>
        </w:rPr>
        <w:t xml:space="preserve">he applicability of RYM is also used in </w:t>
      </w:r>
      <w:r>
        <w:rPr>
          <w:rFonts w:ascii="Arial" w:hAnsi="Arial" w:cs="Arial"/>
          <w:lang w:val="en-GB"/>
        </w:rPr>
        <w:t xml:space="preserve">scenarios as proportions of the correction specified within the German law. As it is very likely that the relation of the correction factor and LCOE of projects with different production potential is likely not precise, such approach should provide insights into scenarios </w:t>
      </w:r>
      <w:r w:rsidR="000D3935">
        <w:rPr>
          <w:rFonts w:ascii="Arial" w:hAnsi="Arial" w:cs="Arial"/>
          <w:lang w:val="en-GB"/>
        </w:rPr>
        <w:t xml:space="preserve">with and without the RYM and scenarios </w:t>
      </w:r>
      <w:r>
        <w:rPr>
          <w:rFonts w:ascii="Arial" w:hAnsi="Arial" w:cs="Arial"/>
          <w:lang w:val="en-GB"/>
        </w:rPr>
        <w:t xml:space="preserve">where the law would over or under correct the differences. </w:t>
      </w:r>
    </w:p>
    <w:p w14:paraId="0E150183" w14:textId="0DBC08D7" w:rsidR="00BB06BE" w:rsidRDefault="00A1088B" w:rsidP="008253D4">
      <w:pPr>
        <w:widowControl w:val="0"/>
        <w:autoSpaceDE w:val="0"/>
        <w:autoSpaceDN w:val="0"/>
        <w:adjustRightInd w:val="0"/>
        <w:spacing w:line="276" w:lineRule="auto"/>
        <w:rPr>
          <w:rFonts w:ascii="Arial" w:hAnsi="Arial" w:cs="Arial"/>
          <w:lang w:val="en-GB"/>
        </w:rPr>
      </w:pPr>
      <w:r>
        <w:rPr>
          <w:rFonts w:ascii="Arial" w:hAnsi="Arial" w:cs="Arial"/>
          <w:lang w:val="en-GB"/>
        </w:rPr>
        <w:t xml:space="preserve">Applicability of correction factor is specified in </w:t>
      </w:r>
      <w:r w:rsidR="0093092B">
        <w:rPr>
          <w:rFonts w:ascii="Arial" w:hAnsi="Arial" w:cs="Arial"/>
          <w:lang w:val="en-GB"/>
        </w:rPr>
        <w:fldChar w:fldCharType="begin"/>
      </w:r>
      <w:r w:rsidR="0093092B">
        <w:rPr>
          <w:rFonts w:ascii="Arial" w:hAnsi="Arial" w:cs="Arial"/>
          <w:lang w:val="en-GB"/>
        </w:rPr>
        <w:instrText xml:space="preserve"> REF _Ref112087317 \h </w:instrText>
      </w:r>
      <w:r w:rsidR="0093092B">
        <w:rPr>
          <w:rFonts w:ascii="Arial" w:hAnsi="Arial" w:cs="Arial"/>
          <w:lang w:val="en-GB"/>
        </w:rPr>
      </w:r>
      <w:r w:rsidR="0093092B">
        <w:rPr>
          <w:rFonts w:ascii="Arial" w:hAnsi="Arial" w:cs="Arial"/>
          <w:lang w:val="en-GB"/>
        </w:rPr>
        <w:fldChar w:fldCharType="separate"/>
      </w:r>
      <w:ins w:id="17" w:author="Prokop Čech" w:date="2023-01-13T23:01:00Z">
        <w:r w:rsidR="00545E4A" w:rsidRPr="00A1088B">
          <w:rPr>
            <w:rFonts w:ascii="Arial" w:hAnsi="Arial" w:cs="Arial"/>
            <w:lang w:val="en-GB"/>
          </w:rPr>
          <w:t xml:space="preserve">Equation </w:t>
        </w:r>
        <w:r w:rsidR="00545E4A">
          <w:rPr>
            <w:rFonts w:ascii="Arial" w:hAnsi="Arial" w:cs="Arial"/>
            <w:noProof/>
            <w:lang w:val="en-GB"/>
          </w:rPr>
          <w:t>1</w:t>
        </w:r>
      </w:ins>
      <w:r w:rsidR="0093092B">
        <w:rPr>
          <w:rFonts w:ascii="Arial" w:hAnsi="Arial" w:cs="Arial"/>
          <w:lang w:val="en-GB"/>
        </w:rPr>
        <w:fldChar w:fldCharType="end"/>
      </w:r>
      <w:r w:rsidR="000D3935">
        <w:rPr>
          <w:rFonts w:ascii="Arial" w:hAnsi="Arial" w:cs="Arial"/>
          <w:lang w:val="en-GB"/>
        </w:rPr>
        <w:t>.</w:t>
      </w:r>
    </w:p>
    <w:p w14:paraId="0CE57A29" w14:textId="77777777" w:rsidR="00A1088B" w:rsidRDefault="00A1088B" w:rsidP="00A1088B">
      <w:pPr>
        <w:widowControl w:val="0"/>
        <w:autoSpaceDE w:val="0"/>
        <w:autoSpaceDN w:val="0"/>
        <w:adjustRightInd w:val="0"/>
        <w:spacing w:line="276" w:lineRule="auto"/>
        <w:ind w:left="708"/>
        <w:rPr>
          <w:rFonts w:ascii="Arial" w:hAnsi="Arial" w:cs="Arial"/>
          <w:i/>
          <w:iCs/>
          <w:lang w:val="en-GB"/>
        </w:rPr>
      </w:pPr>
      <w:r w:rsidRPr="009B30D6">
        <w:rPr>
          <w:rFonts w:ascii="Arial" w:hAnsi="Arial" w:cs="Arial"/>
          <w:i/>
          <w:iCs/>
          <w:lang w:val="en-GB"/>
        </w:rPr>
        <w:t>CF = correction factor</w:t>
      </w:r>
    </w:p>
    <w:p w14:paraId="361ED243" w14:textId="4B836B53" w:rsidR="00A1088B" w:rsidRDefault="00A1088B" w:rsidP="00A1088B">
      <w:pPr>
        <w:pStyle w:val="Caption"/>
        <w:rPr>
          <w:rFonts w:ascii="Arial" w:hAnsi="Arial" w:cs="Arial"/>
          <w:color w:val="auto"/>
          <w:sz w:val="22"/>
          <w:szCs w:val="22"/>
          <w:lang w:val="en-GB"/>
        </w:rPr>
      </w:pPr>
      <w:bookmarkStart w:id="18" w:name="_Ref112087317"/>
      <w:r w:rsidRPr="00A1088B">
        <w:rPr>
          <w:rFonts w:ascii="Arial" w:hAnsi="Arial" w:cs="Arial"/>
          <w:color w:val="auto"/>
          <w:sz w:val="22"/>
          <w:szCs w:val="22"/>
          <w:lang w:val="en-GB"/>
        </w:rPr>
        <w:t xml:space="preserve">Equation </w:t>
      </w:r>
      <w:r w:rsidRPr="00A1088B">
        <w:rPr>
          <w:rFonts w:ascii="Arial" w:hAnsi="Arial" w:cs="Arial"/>
          <w:color w:val="auto"/>
          <w:sz w:val="22"/>
          <w:szCs w:val="22"/>
          <w:lang w:val="en-GB"/>
        </w:rPr>
        <w:fldChar w:fldCharType="begin"/>
      </w:r>
      <w:r w:rsidRPr="00A1088B">
        <w:rPr>
          <w:rFonts w:ascii="Arial" w:hAnsi="Arial" w:cs="Arial"/>
          <w:color w:val="auto"/>
          <w:sz w:val="22"/>
          <w:szCs w:val="22"/>
          <w:lang w:val="en-GB"/>
        </w:rPr>
        <w:instrText xml:space="preserve"> SEQ Equation \* ARABIC </w:instrText>
      </w:r>
      <w:r w:rsidRPr="00A1088B">
        <w:rPr>
          <w:rFonts w:ascii="Arial" w:hAnsi="Arial" w:cs="Arial"/>
          <w:color w:val="auto"/>
          <w:sz w:val="22"/>
          <w:szCs w:val="22"/>
          <w:lang w:val="en-GB"/>
        </w:rPr>
        <w:fldChar w:fldCharType="separate"/>
      </w:r>
      <w:r w:rsidR="00545E4A">
        <w:rPr>
          <w:rFonts w:ascii="Arial" w:hAnsi="Arial" w:cs="Arial"/>
          <w:noProof/>
          <w:color w:val="auto"/>
          <w:sz w:val="22"/>
          <w:szCs w:val="22"/>
          <w:lang w:val="en-GB"/>
        </w:rPr>
        <w:t>1</w:t>
      </w:r>
      <w:r w:rsidRPr="00A1088B">
        <w:rPr>
          <w:rFonts w:ascii="Arial" w:hAnsi="Arial" w:cs="Arial"/>
          <w:color w:val="auto"/>
          <w:sz w:val="22"/>
          <w:szCs w:val="22"/>
          <w:lang w:val="en-GB"/>
        </w:rPr>
        <w:fldChar w:fldCharType="end"/>
      </w:r>
      <w:bookmarkEnd w:id="18"/>
      <w:r>
        <w:rPr>
          <w:rFonts w:ascii="Arial" w:hAnsi="Arial" w:cs="Arial"/>
          <w:color w:val="auto"/>
          <w:sz w:val="22"/>
          <w:szCs w:val="22"/>
          <w:lang w:val="en-GB"/>
        </w:rPr>
        <w:t>; Applicability of RYM</w:t>
      </w:r>
    </w:p>
    <w:p w14:paraId="2C7A3099" w14:textId="10460867" w:rsidR="00A1088B" w:rsidRPr="009B30D6" w:rsidRDefault="0093092B" w:rsidP="00A1088B">
      <w:pPr>
        <w:widowControl w:val="0"/>
        <w:autoSpaceDE w:val="0"/>
        <w:autoSpaceDN w:val="0"/>
        <w:adjustRightInd w:val="0"/>
        <w:spacing w:line="276" w:lineRule="auto"/>
        <w:rPr>
          <w:rFonts w:ascii="Arial" w:hAnsi="Arial" w:cs="Arial"/>
          <w:lang w:val="en-GB"/>
        </w:rPr>
      </w:pPr>
      <m:oMathPara>
        <m:oMath>
          <m:r>
            <w:rPr>
              <w:rFonts w:ascii="Cambria Math" w:hAnsi="Cambria Math" w:cs="Arial"/>
              <w:lang w:val="en-GB"/>
            </w:rPr>
            <m:t>CFx=</m:t>
          </m:r>
          <m:d>
            <m:dPr>
              <m:ctrlPr>
                <w:rPr>
                  <w:rFonts w:ascii="Cambria Math" w:hAnsi="Cambria Math" w:cs="Arial"/>
                  <w:i/>
                  <w:lang w:val="en-GB"/>
                </w:rPr>
              </m:ctrlPr>
            </m:dPr>
            <m:e>
              <m:r>
                <w:rPr>
                  <w:rFonts w:ascii="Cambria Math" w:hAnsi="Cambria Math" w:cs="Arial"/>
                  <w:lang w:val="en-GB"/>
                </w:rPr>
                <m:t xml:space="preserve">CF-1 </m:t>
              </m:r>
            </m:e>
          </m:d>
          <m:r>
            <w:rPr>
              <w:rFonts w:ascii="Cambria Math" w:hAnsi="Cambria Math" w:cs="Arial"/>
              <w:lang w:val="en-GB"/>
            </w:rPr>
            <m:t xml:space="preserve"> ×%applicability+1</m:t>
          </m:r>
        </m:oMath>
      </m:oMathPara>
    </w:p>
    <w:p w14:paraId="3929C1F1" w14:textId="7DAA31CE" w:rsidR="008253D4" w:rsidRDefault="008253D4" w:rsidP="008253D4">
      <w:pPr>
        <w:widowControl w:val="0"/>
        <w:autoSpaceDE w:val="0"/>
        <w:autoSpaceDN w:val="0"/>
        <w:adjustRightInd w:val="0"/>
        <w:spacing w:line="276" w:lineRule="auto"/>
        <w:rPr>
          <w:rFonts w:ascii="Arial" w:hAnsi="Arial" w:cs="Arial"/>
          <w:lang w:val="en-GB"/>
        </w:rPr>
      </w:pPr>
      <w:r w:rsidRPr="009B30D6">
        <w:rPr>
          <w:rFonts w:ascii="Arial" w:hAnsi="Arial" w:cs="Arial"/>
          <w:lang w:val="en-GB"/>
        </w:rPr>
        <w:t xml:space="preserve">Respective values </w:t>
      </w:r>
      <w:r w:rsidR="0093092B">
        <w:rPr>
          <w:rFonts w:ascii="Arial" w:hAnsi="Arial" w:cs="Arial"/>
          <w:lang w:val="en-GB"/>
        </w:rPr>
        <w:t xml:space="preserve">of correction factor with different degree of application </w:t>
      </w:r>
      <w:r w:rsidRPr="009B30D6">
        <w:rPr>
          <w:rFonts w:ascii="Arial" w:hAnsi="Arial" w:cs="Arial"/>
          <w:lang w:val="en-GB"/>
        </w:rPr>
        <w:t xml:space="preserve">are provided in </w:t>
      </w:r>
      <w:r w:rsidRPr="009B30D6">
        <w:rPr>
          <w:rFonts w:ascii="Arial" w:hAnsi="Arial" w:cs="Arial"/>
          <w:lang w:val="en-GB"/>
        </w:rPr>
        <w:fldChar w:fldCharType="begin"/>
      </w:r>
      <w:r w:rsidRPr="009B30D6">
        <w:rPr>
          <w:rFonts w:ascii="Arial" w:hAnsi="Arial" w:cs="Arial"/>
          <w:lang w:val="en-GB"/>
        </w:rPr>
        <w:instrText xml:space="preserve"> REF _Ref87174623 \h </w:instrText>
      </w:r>
      <w:r w:rsidRPr="009B30D6">
        <w:rPr>
          <w:rFonts w:ascii="Arial" w:hAnsi="Arial" w:cs="Arial"/>
          <w:lang w:val="en-GB"/>
        </w:rPr>
      </w:r>
      <w:r w:rsidRPr="009B30D6">
        <w:rPr>
          <w:rFonts w:ascii="Arial" w:hAnsi="Arial" w:cs="Arial"/>
          <w:lang w:val="en-GB"/>
        </w:rPr>
        <w:fldChar w:fldCharType="separate"/>
      </w:r>
      <w:ins w:id="19" w:author="Prokop Čech" w:date="2023-01-13T23:01:00Z">
        <w:r w:rsidR="00545E4A" w:rsidRPr="009B30D6">
          <w:rPr>
            <w:rFonts w:ascii="Arial" w:hAnsi="Arial" w:cs="Arial"/>
            <w:lang w:val="en-GB"/>
          </w:rPr>
          <w:t xml:space="preserve">Table </w:t>
        </w:r>
        <w:r w:rsidR="00545E4A">
          <w:rPr>
            <w:rFonts w:ascii="Arial" w:hAnsi="Arial" w:cs="Arial"/>
            <w:noProof/>
            <w:lang w:val="en-GB"/>
          </w:rPr>
          <w:t>1</w:t>
        </w:r>
      </w:ins>
      <w:r w:rsidRPr="009B30D6">
        <w:rPr>
          <w:rFonts w:ascii="Arial" w:hAnsi="Arial" w:cs="Arial"/>
          <w:lang w:val="en-GB"/>
        </w:rPr>
        <w:fldChar w:fldCharType="end"/>
      </w:r>
      <w:r w:rsidR="00327AC5">
        <w:rPr>
          <w:rFonts w:ascii="Arial" w:hAnsi="Arial" w:cs="Arial"/>
          <w:lang w:val="en-GB"/>
        </w:rPr>
        <w:t>, scenario with 100% applicability of RYM equals German law conditions, highlighted in bold</w:t>
      </w:r>
      <w:r w:rsidR="00BB06BE">
        <w:rPr>
          <w:rFonts w:ascii="Arial" w:hAnsi="Arial" w:cs="Arial"/>
          <w:lang w:val="en-GB"/>
        </w:rPr>
        <w:t>.</w:t>
      </w:r>
    </w:p>
    <w:p w14:paraId="12020376" w14:textId="2CDA8BDB" w:rsidR="008253D4" w:rsidRPr="009B30D6" w:rsidRDefault="008253D4" w:rsidP="008253D4">
      <w:pPr>
        <w:pStyle w:val="Caption"/>
        <w:keepNext/>
        <w:keepLines/>
        <w:rPr>
          <w:rFonts w:ascii="Arial" w:hAnsi="Arial" w:cs="Arial"/>
          <w:color w:val="auto"/>
          <w:sz w:val="22"/>
          <w:szCs w:val="22"/>
          <w:lang w:val="en-GB"/>
        </w:rPr>
      </w:pPr>
      <w:bookmarkStart w:id="20" w:name="_Ref87174623"/>
      <w:r w:rsidRPr="009B30D6">
        <w:rPr>
          <w:rFonts w:ascii="Arial" w:hAnsi="Arial" w:cs="Arial"/>
          <w:color w:val="auto"/>
          <w:sz w:val="22"/>
          <w:szCs w:val="22"/>
          <w:lang w:val="en-GB"/>
        </w:rPr>
        <w:t xml:space="preserve">Table </w:t>
      </w:r>
      <w:r w:rsidRPr="009B30D6">
        <w:rPr>
          <w:rFonts w:ascii="Arial" w:hAnsi="Arial" w:cs="Arial"/>
          <w:color w:val="auto"/>
          <w:sz w:val="22"/>
          <w:szCs w:val="22"/>
          <w:lang w:val="en-GB"/>
        </w:rPr>
        <w:fldChar w:fldCharType="begin"/>
      </w:r>
      <w:r w:rsidRPr="009B30D6">
        <w:rPr>
          <w:rFonts w:ascii="Arial" w:hAnsi="Arial" w:cs="Arial"/>
          <w:color w:val="auto"/>
          <w:sz w:val="22"/>
          <w:szCs w:val="22"/>
          <w:lang w:val="en-GB"/>
        </w:rPr>
        <w:instrText xml:space="preserve"> SEQ Table \* ARABIC </w:instrText>
      </w:r>
      <w:r w:rsidRPr="009B30D6">
        <w:rPr>
          <w:rFonts w:ascii="Arial" w:hAnsi="Arial" w:cs="Arial"/>
          <w:color w:val="auto"/>
          <w:sz w:val="22"/>
          <w:szCs w:val="22"/>
          <w:lang w:val="en-GB"/>
        </w:rPr>
        <w:fldChar w:fldCharType="separate"/>
      </w:r>
      <w:r w:rsidR="00545E4A">
        <w:rPr>
          <w:rFonts w:ascii="Arial" w:hAnsi="Arial" w:cs="Arial"/>
          <w:noProof/>
          <w:color w:val="auto"/>
          <w:sz w:val="22"/>
          <w:szCs w:val="22"/>
          <w:lang w:val="en-GB"/>
        </w:rPr>
        <w:t>1</w:t>
      </w:r>
      <w:r w:rsidRPr="009B30D6">
        <w:rPr>
          <w:rFonts w:ascii="Arial" w:hAnsi="Arial" w:cs="Arial"/>
          <w:color w:val="auto"/>
          <w:sz w:val="22"/>
          <w:szCs w:val="22"/>
          <w:lang w:val="en-GB"/>
        </w:rPr>
        <w:fldChar w:fldCharType="end"/>
      </w:r>
      <w:bookmarkEnd w:id="20"/>
      <w:r w:rsidRPr="009B30D6">
        <w:rPr>
          <w:rFonts w:ascii="Arial" w:hAnsi="Arial" w:cs="Arial"/>
          <w:color w:val="auto"/>
          <w:sz w:val="22"/>
          <w:szCs w:val="22"/>
          <w:lang w:val="en-GB"/>
        </w:rPr>
        <w:t>; RYM, site quality and correction factor</w:t>
      </w:r>
    </w:p>
    <w:tbl>
      <w:tblPr>
        <w:tblW w:w="6020" w:type="dxa"/>
        <w:tblLook w:val="04A0" w:firstRow="1" w:lastRow="0" w:firstColumn="1" w:lastColumn="0" w:noHBand="0" w:noVBand="1"/>
      </w:tblPr>
      <w:tblGrid>
        <w:gridCol w:w="925"/>
        <w:gridCol w:w="1329"/>
        <w:gridCol w:w="1329"/>
        <w:gridCol w:w="1329"/>
        <w:gridCol w:w="1329"/>
      </w:tblGrid>
      <w:tr w:rsidR="00327AC5" w:rsidRPr="00327AC5" w14:paraId="23F1656B" w14:textId="77777777" w:rsidTr="00327AC5">
        <w:trPr>
          <w:trHeight w:val="600"/>
        </w:trPr>
        <w:tc>
          <w:tcPr>
            <w:tcW w:w="820" w:type="dxa"/>
            <w:tcBorders>
              <w:top w:val="single" w:sz="4" w:space="0" w:color="D9D9D9"/>
              <w:left w:val="single" w:sz="4" w:space="0" w:color="D9D9D9"/>
              <w:bottom w:val="single" w:sz="4" w:space="0" w:color="D9D9D9"/>
              <w:right w:val="single" w:sz="4" w:space="0" w:color="D9D9D9"/>
            </w:tcBorders>
            <w:shd w:val="clear" w:color="000000" w:fill="305496"/>
            <w:vAlign w:val="center"/>
            <w:hideMark/>
          </w:tcPr>
          <w:p w14:paraId="010F1BB9" w14:textId="77777777" w:rsidR="00327AC5" w:rsidRPr="00327AC5" w:rsidRDefault="00327AC5" w:rsidP="00327AC5">
            <w:pPr>
              <w:spacing w:after="0" w:line="240" w:lineRule="auto"/>
              <w:jc w:val="center"/>
              <w:rPr>
                <w:rFonts w:ascii="Arial" w:eastAsia="Times New Roman" w:hAnsi="Arial" w:cs="Arial"/>
                <w:b/>
                <w:bCs/>
                <w:color w:val="FFFFFF"/>
                <w:lang w:val="en-GB" w:eastAsia="en-GB"/>
              </w:rPr>
            </w:pPr>
            <w:r w:rsidRPr="00327AC5">
              <w:rPr>
                <w:rFonts w:ascii="Arial" w:eastAsia="Times New Roman" w:hAnsi="Arial" w:cs="Arial"/>
                <w:b/>
                <w:bCs/>
                <w:color w:val="FFFFFF"/>
                <w:lang w:val="en-GB" w:eastAsia="en-GB"/>
              </w:rPr>
              <w:t>Site quality</w:t>
            </w:r>
          </w:p>
        </w:tc>
        <w:tc>
          <w:tcPr>
            <w:tcW w:w="1300" w:type="dxa"/>
            <w:tcBorders>
              <w:top w:val="single" w:sz="4" w:space="0" w:color="D9D9D9"/>
              <w:left w:val="nil"/>
              <w:bottom w:val="single" w:sz="4" w:space="0" w:color="D9D9D9"/>
              <w:right w:val="single" w:sz="4" w:space="0" w:color="D9D9D9"/>
            </w:tcBorders>
            <w:shd w:val="clear" w:color="000000" w:fill="305496"/>
            <w:vAlign w:val="center"/>
            <w:hideMark/>
          </w:tcPr>
          <w:p w14:paraId="3BA73889" w14:textId="77777777" w:rsidR="00327AC5" w:rsidRPr="00327AC5" w:rsidRDefault="00327AC5" w:rsidP="00327AC5">
            <w:pPr>
              <w:spacing w:after="0" w:line="240" w:lineRule="auto"/>
              <w:jc w:val="center"/>
              <w:rPr>
                <w:rFonts w:ascii="Arial" w:eastAsia="Times New Roman" w:hAnsi="Arial" w:cs="Arial"/>
                <w:b/>
                <w:bCs/>
                <w:color w:val="FFFFFF"/>
                <w:lang w:val="en-GB" w:eastAsia="en-GB"/>
              </w:rPr>
            </w:pPr>
            <w:r w:rsidRPr="00327AC5">
              <w:rPr>
                <w:rFonts w:ascii="Arial" w:eastAsia="Times New Roman" w:hAnsi="Arial" w:cs="Arial"/>
                <w:b/>
                <w:bCs/>
                <w:color w:val="FFFFFF"/>
                <w:lang w:val="en-GB" w:eastAsia="en-GB"/>
              </w:rPr>
              <w:t>Correction (RYM 0)</w:t>
            </w:r>
          </w:p>
        </w:tc>
        <w:tc>
          <w:tcPr>
            <w:tcW w:w="1300" w:type="dxa"/>
            <w:tcBorders>
              <w:top w:val="single" w:sz="4" w:space="0" w:color="D9D9D9"/>
              <w:left w:val="nil"/>
              <w:bottom w:val="single" w:sz="4" w:space="0" w:color="D9D9D9"/>
              <w:right w:val="single" w:sz="4" w:space="0" w:color="D9D9D9"/>
            </w:tcBorders>
            <w:shd w:val="clear" w:color="000000" w:fill="305496"/>
            <w:vAlign w:val="center"/>
            <w:hideMark/>
          </w:tcPr>
          <w:p w14:paraId="1930BFAE" w14:textId="77777777" w:rsidR="00327AC5" w:rsidRPr="00327AC5" w:rsidRDefault="00327AC5" w:rsidP="00327AC5">
            <w:pPr>
              <w:spacing w:after="0" w:line="240" w:lineRule="auto"/>
              <w:jc w:val="center"/>
              <w:rPr>
                <w:rFonts w:ascii="Arial" w:eastAsia="Times New Roman" w:hAnsi="Arial" w:cs="Arial"/>
                <w:b/>
                <w:bCs/>
                <w:color w:val="FFFFFF"/>
                <w:lang w:val="en-GB" w:eastAsia="en-GB"/>
              </w:rPr>
            </w:pPr>
            <w:r w:rsidRPr="00327AC5">
              <w:rPr>
                <w:rFonts w:ascii="Arial" w:eastAsia="Times New Roman" w:hAnsi="Arial" w:cs="Arial"/>
                <w:b/>
                <w:bCs/>
                <w:color w:val="FFFFFF"/>
                <w:lang w:val="en-GB" w:eastAsia="en-GB"/>
              </w:rPr>
              <w:t>Correction (RYM 0,5)</w:t>
            </w:r>
          </w:p>
        </w:tc>
        <w:tc>
          <w:tcPr>
            <w:tcW w:w="1300" w:type="dxa"/>
            <w:tcBorders>
              <w:top w:val="single" w:sz="4" w:space="0" w:color="D9D9D9"/>
              <w:left w:val="nil"/>
              <w:bottom w:val="single" w:sz="4" w:space="0" w:color="D9D9D9"/>
              <w:right w:val="single" w:sz="4" w:space="0" w:color="D9D9D9"/>
            </w:tcBorders>
            <w:shd w:val="clear" w:color="000000" w:fill="305496"/>
            <w:vAlign w:val="center"/>
            <w:hideMark/>
          </w:tcPr>
          <w:p w14:paraId="7E364854" w14:textId="77777777" w:rsidR="00327AC5" w:rsidRPr="00327AC5" w:rsidRDefault="00327AC5" w:rsidP="00327AC5">
            <w:pPr>
              <w:spacing w:after="0" w:line="240" w:lineRule="auto"/>
              <w:jc w:val="center"/>
              <w:rPr>
                <w:rFonts w:ascii="Arial" w:eastAsia="Times New Roman" w:hAnsi="Arial" w:cs="Arial"/>
                <w:b/>
                <w:bCs/>
                <w:color w:val="FFFFFF"/>
                <w:lang w:val="en-GB" w:eastAsia="en-GB"/>
              </w:rPr>
            </w:pPr>
            <w:r w:rsidRPr="00327AC5">
              <w:rPr>
                <w:rFonts w:ascii="Arial" w:eastAsia="Times New Roman" w:hAnsi="Arial" w:cs="Arial"/>
                <w:b/>
                <w:bCs/>
                <w:color w:val="FFFFFF"/>
                <w:lang w:val="en-GB" w:eastAsia="en-GB"/>
              </w:rPr>
              <w:t>Correction (RYM 1)</w:t>
            </w:r>
          </w:p>
        </w:tc>
        <w:tc>
          <w:tcPr>
            <w:tcW w:w="1300" w:type="dxa"/>
            <w:tcBorders>
              <w:top w:val="single" w:sz="4" w:space="0" w:color="D9D9D9"/>
              <w:left w:val="nil"/>
              <w:bottom w:val="single" w:sz="4" w:space="0" w:color="D9D9D9"/>
              <w:right w:val="single" w:sz="4" w:space="0" w:color="D9D9D9"/>
            </w:tcBorders>
            <w:shd w:val="clear" w:color="000000" w:fill="305496"/>
            <w:vAlign w:val="center"/>
            <w:hideMark/>
          </w:tcPr>
          <w:p w14:paraId="0381C1B8" w14:textId="77777777" w:rsidR="00327AC5" w:rsidRPr="00327AC5" w:rsidRDefault="00327AC5" w:rsidP="00327AC5">
            <w:pPr>
              <w:spacing w:after="0" w:line="240" w:lineRule="auto"/>
              <w:jc w:val="center"/>
              <w:rPr>
                <w:rFonts w:ascii="Arial" w:eastAsia="Times New Roman" w:hAnsi="Arial" w:cs="Arial"/>
                <w:b/>
                <w:bCs/>
                <w:color w:val="FFFFFF"/>
                <w:lang w:val="en-GB" w:eastAsia="en-GB"/>
              </w:rPr>
            </w:pPr>
            <w:r w:rsidRPr="00327AC5">
              <w:rPr>
                <w:rFonts w:ascii="Arial" w:eastAsia="Times New Roman" w:hAnsi="Arial" w:cs="Arial"/>
                <w:b/>
                <w:bCs/>
                <w:color w:val="FFFFFF"/>
                <w:lang w:val="en-GB" w:eastAsia="en-GB"/>
              </w:rPr>
              <w:t>Correction (RYM 1,5)</w:t>
            </w:r>
          </w:p>
        </w:tc>
      </w:tr>
      <w:tr w:rsidR="00327AC5" w:rsidRPr="00327AC5" w14:paraId="3A43AFC8" w14:textId="77777777" w:rsidTr="00327AC5">
        <w:trPr>
          <w:trHeight w:val="300"/>
        </w:trPr>
        <w:tc>
          <w:tcPr>
            <w:tcW w:w="820" w:type="dxa"/>
            <w:tcBorders>
              <w:top w:val="nil"/>
              <w:left w:val="single" w:sz="4" w:space="0" w:color="D9D9D9"/>
              <w:bottom w:val="single" w:sz="4" w:space="0" w:color="D9D9D9"/>
              <w:right w:val="single" w:sz="4" w:space="0" w:color="D9D9D9"/>
            </w:tcBorders>
            <w:shd w:val="clear" w:color="000000" w:fill="FFFFFF"/>
            <w:noWrap/>
            <w:vAlign w:val="center"/>
            <w:hideMark/>
          </w:tcPr>
          <w:p w14:paraId="7ECC8ED6" w14:textId="77777777" w:rsidR="00327AC5" w:rsidRPr="00327AC5" w:rsidRDefault="00327AC5" w:rsidP="00327AC5">
            <w:pPr>
              <w:spacing w:after="0" w:line="240" w:lineRule="auto"/>
              <w:jc w:val="center"/>
              <w:rPr>
                <w:rFonts w:ascii="Arial" w:eastAsia="Times New Roman" w:hAnsi="Arial" w:cs="Arial"/>
                <w:color w:val="000000"/>
                <w:lang w:val="en-GB" w:eastAsia="en-GB"/>
              </w:rPr>
            </w:pPr>
            <w:r w:rsidRPr="00327AC5">
              <w:rPr>
                <w:rFonts w:ascii="Arial" w:eastAsia="Times New Roman" w:hAnsi="Arial" w:cs="Arial"/>
                <w:color w:val="000000"/>
                <w:lang w:val="en-GB" w:eastAsia="en-GB"/>
              </w:rPr>
              <w:t>0.7</w:t>
            </w:r>
          </w:p>
        </w:tc>
        <w:tc>
          <w:tcPr>
            <w:tcW w:w="1300" w:type="dxa"/>
            <w:tcBorders>
              <w:top w:val="nil"/>
              <w:left w:val="nil"/>
              <w:bottom w:val="single" w:sz="4" w:space="0" w:color="D9D9D9"/>
              <w:right w:val="single" w:sz="4" w:space="0" w:color="D9D9D9"/>
            </w:tcBorders>
            <w:shd w:val="clear" w:color="000000" w:fill="FFFFFF"/>
            <w:noWrap/>
            <w:vAlign w:val="center"/>
            <w:hideMark/>
          </w:tcPr>
          <w:p w14:paraId="0890A733" w14:textId="77777777" w:rsidR="00327AC5" w:rsidRPr="00327AC5" w:rsidRDefault="00327AC5" w:rsidP="00327AC5">
            <w:pPr>
              <w:spacing w:after="0" w:line="240" w:lineRule="auto"/>
              <w:jc w:val="center"/>
              <w:rPr>
                <w:rFonts w:ascii="Arial" w:eastAsia="Times New Roman" w:hAnsi="Arial" w:cs="Arial"/>
                <w:color w:val="000000"/>
                <w:lang w:val="en-GB" w:eastAsia="en-GB"/>
              </w:rPr>
            </w:pPr>
            <w:r w:rsidRPr="00327AC5">
              <w:rPr>
                <w:rFonts w:ascii="Arial" w:eastAsia="Times New Roman" w:hAnsi="Arial" w:cs="Arial"/>
                <w:color w:val="000000"/>
                <w:lang w:val="en-GB" w:eastAsia="en-GB"/>
              </w:rPr>
              <w:t>1</w:t>
            </w:r>
          </w:p>
        </w:tc>
        <w:tc>
          <w:tcPr>
            <w:tcW w:w="1300" w:type="dxa"/>
            <w:tcBorders>
              <w:top w:val="nil"/>
              <w:left w:val="nil"/>
              <w:bottom w:val="single" w:sz="4" w:space="0" w:color="D9D9D9"/>
              <w:right w:val="single" w:sz="4" w:space="0" w:color="D9D9D9"/>
            </w:tcBorders>
            <w:shd w:val="clear" w:color="000000" w:fill="FFFFFF"/>
            <w:noWrap/>
            <w:vAlign w:val="center"/>
            <w:hideMark/>
          </w:tcPr>
          <w:p w14:paraId="306B01F5" w14:textId="77777777" w:rsidR="00327AC5" w:rsidRPr="00327AC5" w:rsidRDefault="00327AC5" w:rsidP="00327AC5">
            <w:pPr>
              <w:spacing w:after="0" w:line="240" w:lineRule="auto"/>
              <w:jc w:val="center"/>
              <w:rPr>
                <w:rFonts w:ascii="Arial" w:eastAsia="Times New Roman" w:hAnsi="Arial" w:cs="Arial"/>
                <w:color w:val="000000"/>
                <w:lang w:val="en-GB" w:eastAsia="en-GB"/>
              </w:rPr>
            </w:pPr>
            <w:r w:rsidRPr="00327AC5">
              <w:rPr>
                <w:rFonts w:ascii="Arial" w:eastAsia="Times New Roman" w:hAnsi="Arial" w:cs="Arial"/>
                <w:color w:val="000000"/>
                <w:lang w:val="en-GB" w:eastAsia="en-GB"/>
              </w:rPr>
              <w:t>1.145</w:t>
            </w:r>
          </w:p>
        </w:tc>
        <w:tc>
          <w:tcPr>
            <w:tcW w:w="1300" w:type="dxa"/>
            <w:tcBorders>
              <w:top w:val="nil"/>
              <w:left w:val="nil"/>
              <w:bottom w:val="single" w:sz="4" w:space="0" w:color="D9D9D9"/>
              <w:right w:val="single" w:sz="4" w:space="0" w:color="D9D9D9"/>
            </w:tcBorders>
            <w:shd w:val="clear" w:color="000000" w:fill="FFFFFF"/>
            <w:noWrap/>
            <w:vAlign w:val="center"/>
            <w:hideMark/>
          </w:tcPr>
          <w:p w14:paraId="1436D0D9" w14:textId="77777777" w:rsidR="00327AC5" w:rsidRPr="00327AC5" w:rsidRDefault="00327AC5" w:rsidP="00327AC5">
            <w:pPr>
              <w:spacing w:after="0" w:line="240" w:lineRule="auto"/>
              <w:jc w:val="center"/>
              <w:rPr>
                <w:rFonts w:ascii="Arial" w:eastAsia="Times New Roman" w:hAnsi="Arial" w:cs="Arial"/>
                <w:b/>
                <w:bCs/>
                <w:color w:val="000000"/>
                <w:lang w:val="en-GB" w:eastAsia="en-GB"/>
              </w:rPr>
            </w:pPr>
            <w:r w:rsidRPr="00327AC5">
              <w:rPr>
                <w:rFonts w:ascii="Arial" w:eastAsia="Times New Roman" w:hAnsi="Arial" w:cs="Arial"/>
                <w:b/>
                <w:bCs/>
                <w:color w:val="000000"/>
                <w:lang w:val="en-GB" w:eastAsia="en-GB"/>
              </w:rPr>
              <w:t>1.29</w:t>
            </w:r>
          </w:p>
        </w:tc>
        <w:tc>
          <w:tcPr>
            <w:tcW w:w="1300" w:type="dxa"/>
            <w:tcBorders>
              <w:top w:val="nil"/>
              <w:left w:val="nil"/>
              <w:bottom w:val="single" w:sz="4" w:space="0" w:color="D9D9D9"/>
              <w:right w:val="single" w:sz="4" w:space="0" w:color="D9D9D9"/>
            </w:tcBorders>
            <w:shd w:val="clear" w:color="000000" w:fill="FFFFFF"/>
            <w:noWrap/>
            <w:vAlign w:val="center"/>
            <w:hideMark/>
          </w:tcPr>
          <w:p w14:paraId="15F6DB31" w14:textId="77777777" w:rsidR="00327AC5" w:rsidRPr="00327AC5" w:rsidRDefault="00327AC5" w:rsidP="00327AC5">
            <w:pPr>
              <w:spacing w:after="0" w:line="240" w:lineRule="auto"/>
              <w:jc w:val="center"/>
              <w:rPr>
                <w:rFonts w:ascii="Arial" w:eastAsia="Times New Roman" w:hAnsi="Arial" w:cs="Arial"/>
                <w:color w:val="000000"/>
                <w:lang w:val="en-GB" w:eastAsia="en-GB"/>
              </w:rPr>
            </w:pPr>
            <w:r w:rsidRPr="00327AC5">
              <w:rPr>
                <w:rFonts w:ascii="Arial" w:eastAsia="Times New Roman" w:hAnsi="Arial" w:cs="Arial"/>
                <w:color w:val="000000"/>
                <w:lang w:val="en-GB" w:eastAsia="en-GB"/>
              </w:rPr>
              <w:t>1.435</w:t>
            </w:r>
          </w:p>
        </w:tc>
      </w:tr>
      <w:tr w:rsidR="00327AC5" w:rsidRPr="00327AC5" w14:paraId="00F2F541" w14:textId="77777777" w:rsidTr="00327AC5">
        <w:trPr>
          <w:trHeight w:val="300"/>
        </w:trPr>
        <w:tc>
          <w:tcPr>
            <w:tcW w:w="820" w:type="dxa"/>
            <w:tcBorders>
              <w:top w:val="nil"/>
              <w:left w:val="single" w:sz="4" w:space="0" w:color="D9D9D9"/>
              <w:bottom w:val="single" w:sz="4" w:space="0" w:color="D9D9D9"/>
              <w:right w:val="single" w:sz="4" w:space="0" w:color="D9D9D9"/>
            </w:tcBorders>
            <w:shd w:val="clear" w:color="000000" w:fill="FFFFFF"/>
            <w:noWrap/>
            <w:vAlign w:val="center"/>
            <w:hideMark/>
          </w:tcPr>
          <w:p w14:paraId="51BB6259" w14:textId="77777777" w:rsidR="00327AC5" w:rsidRPr="00327AC5" w:rsidRDefault="00327AC5" w:rsidP="00327AC5">
            <w:pPr>
              <w:spacing w:after="0" w:line="240" w:lineRule="auto"/>
              <w:jc w:val="center"/>
              <w:rPr>
                <w:rFonts w:ascii="Arial" w:eastAsia="Times New Roman" w:hAnsi="Arial" w:cs="Arial"/>
                <w:color w:val="000000"/>
                <w:lang w:val="en-GB" w:eastAsia="en-GB"/>
              </w:rPr>
            </w:pPr>
            <w:r w:rsidRPr="00327AC5">
              <w:rPr>
                <w:rFonts w:ascii="Arial" w:eastAsia="Times New Roman" w:hAnsi="Arial" w:cs="Arial"/>
                <w:color w:val="000000"/>
                <w:lang w:val="en-GB" w:eastAsia="en-GB"/>
              </w:rPr>
              <w:t>0.8</w:t>
            </w:r>
          </w:p>
        </w:tc>
        <w:tc>
          <w:tcPr>
            <w:tcW w:w="1300" w:type="dxa"/>
            <w:tcBorders>
              <w:top w:val="nil"/>
              <w:left w:val="nil"/>
              <w:bottom w:val="single" w:sz="4" w:space="0" w:color="D9D9D9"/>
              <w:right w:val="single" w:sz="4" w:space="0" w:color="D9D9D9"/>
            </w:tcBorders>
            <w:shd w:val="clear" w:color="000000" w:fill="FFFFFF"/>
            <w:noWrap/>
            <w:vAlign w:val="center"/>
            <w:hideMark/>
          </w:tcPr>
          <w:p w14:paraId="1CB8D03E" w14:textId="77777777" w:rsidR="00327AC5" w:rsidRPr="00327AC5" w:rsidRDefault="00327AC5" w:rsidP="00327AC5">
            <w:pPr>
              <w:spacing w:after="0" w:line="240" w:lineRule="auto"/>
              <w:jc w:val="center"/>
              <w:rPr>
                <w:rFonts w:ascii="Arial" w:eastAsia="Times New Roman" w:hAnsi="Arial" w:cs="Arial"/>
                <w:color w:val="000000"/>
                <w:lang w:val="en-GB" w:eastAsia="en-GB"/>
              </w:rPr>
            </w:pPr>
            <w:r w:rsidRPr="00327AC5">
              <w:rPr>
                <w:rFonts w:ascii="Arial" w:eastAsia="Times New Roman" w:hAnsi="Arial" w:cs="Arial"/>
                <w:color w:val="000000"/>
                <w:lang w:val="en-GB" w:eastAsia="en-GB"/>
              </w:rPr>
              <w:t>1</w:t>
            </w:r>
          </w:p>
        </w:tc>
        <w:tc>
          <w:tcPr>
            <w:tcW w:w="1300" w:type="dxa"/>
            <w:tcBorders>
              <w:top w:val="nil"/>
              <w:left w:val="nil"/>
              <w:bottom w:val="single" w:sz="4" w:space="0" w:color="D9D9D9"/>
              <w:right w:val="single" w:sz="4" w:space="0" w:color="D9D9D9"/>
            </w:tcBorders>
            <w:shd w:val="clear" w:color="000000" w:fill="FFFFFF"/>
            <w:noWrap/>
            <w:vAlign w:val="center"/>
            <w:hideMark/>
          </w:tcPr>
          <w:p w14:paraId="7919A12D" w14:textId="77777777" w:rsidR="00327AC5" w:rsidRPr="00327AC5" w:rsidRDefault="00327AC5" w:rsidP="00327AC5">
            <w:pPr>
              <w:spacing w:after="0" w:line="240" w:lineRule="auto"/>
              <w:jc w:val="center"/>
              <w:rPr>
                <w:rFonts w:ascii="Arial" w:eastAsia="Times New Roman" w:hAnsi="Arial" w:cs="Arial"/>
                <w:color w:val="000000"/>
                <w:lang w:val="en-GB" w:eastAsia="en-GB"/>
              </w:rPr>
            </w:pPr>
            <w:r w:rsidRPr="00327AC5">
              <w:rPr>
                <w:rFonts w:ascii="Arial" w:eastAsia="Times New Roman" w:hAnsi="Arial" w:cs="Arial"/>
                <w:color w:val="000000"/>
                <w:lang w:val="en-GB" w:eastAsia="en-GB"/>
              </w:rPr>
              <w:t>1.08</w:t>
            </w:r>
          </w:p>
        </w:tc>
        <w:tc>
          <w:tcPr>
            <w:tcW w:w="1300" w:type="dxa"/>
            <w:tcBorders>
              <w:top w:val="nil"/>
              <w:left w:val="nil"/>
              <w:bottom w:val="single" w:sz="4" w:space="0" w:color="D9D9D9"/>
              <w:right w:val="single" w:sz="4" w:space="0" w:color="D9D9D9"/>
            </w:tcBorders>
            <w:shd w:val="clear" w:color="000000" w:fill="FFFFFF"/>
            <w:noWrap/>
            <w:vAlign w:val="center"/>
            <w:hideMark/>
          </w:tcPr>
          <w:p w14:paraId="67494690" w14:textId="77777777" w:rsidR="00327AC5" w:rsidRPr="00327AC5" w:rsidRDefault="00327AC5" w:rsidP="00327AC5">
            <w:pPr>
              <w:spacing w:after="0" w:line="240" w:lineRule="auto"/>
              <w:jc w:val="center"/>
              <w:rPr>
                <w:rFonts w:ascii="Arial" w:eastAsia="Times New Roman" w:hAnsi="Arial" w:cs="Arial"/>
                <w:b/>
                <w:bCs/>
                <w:color w:val="000000"/>
                <w:lang w:val="en-GB" w:eastAsia="en-GB"/>
              </w:rPr>
            </w:pPr>
            <w:r w:rsidRPr="00327AC5">
              <w:rPr>
                <w:rFonts w:ascii="Arial" w:eastAsia="Times New Roman" w:hAnsi="Arial" w:cs="Arial"/>
                <w:b/>
                <w:bCs/>
                <w:color w:val="000000"/>
                <w:lang w:val="en-GB" w:eastAsia="en-GB"/>
              </w:rPr>
              <w:t>1.16</w:t>
            </w:r>
          </w:p>
        </w:tc>
        <w:tc>
          <w:tcPr>
            <w:tcW w:w="1300" w:type="dxa"/>
            <w:tcBorders>
              <w:top w:val="nil"/>
              <w:left w:val="nil"/>
              <w:bottom w:val="single" w:sz="4" w:space="0" w:color="D9D9D9"/>
              <w:right w:val="single" w:sz="4" w:space="0" w:color="D9D9D9"/>
            </w:tcBorders>
            <w:shd w:val="clear" w:color="000000" w:fill="FFFFFF"/>
            <w:noWrap/>
            <w:vAlign w:val="center"/>
            <w:hideMark/>
          </w:tcPr>
          <w:p w14:paraId="0124EF0A" w14:textId="77777777" w:rsidR="00327AC5" w:rsidRPr="00327AC5" w:rsidRDefault="00327AC5" w:rsidP="00327AC5">
            <w:pPr>
              <w:spacing w:after="0" w:line="240" w:lineRule="auto"/>
              <w:jc w:val="center"/>
              <w:rPr>
                <w:rFonts w:ascii="Arial" w:eastAsia="Times New Roman" w:hAnsi="Arial" w:cs="Arial"/>
                <w:color w:val="000000"/>
                <w:lang w:val="en-GB" w:eastAsia="en-GB"/>
              </w:rPr>
            </w:pPr>
            <w:r w:rsidRPr="00327AC5">
              <w:rPr>
                <w:rFonts w:ascii="Arial" w:eastAsia="Times New Roman" w:hAnsi="Arial" w:cs="Arial"/>
                <w:color w:val="000000"/>
                <w:lang w:val="en-GB" w:eastAsia="en-GB"/>
              </w:rPr>
              <w:t>1.24</w:t>
            </w:r>
          </w:p>
        </w:tc>
      </w:tr>
      <w:tr w:rsidR="00327AC5" w:rsidRPr="00327AC5" w14:paraId="4F622FE8" w14:textId="77777777" w:rsidTr="00327AC5">
        <w:trPr>
          <w:trHeight w:val="300"/>
        </w:trPr>
        <w:tc>
          <w:tcPr>
            <w:tcW w:w="820" w:type="dxa"/>
            <w:tcBorders>
              <w:top w:val="nil"/>
              <w:left w:val="single" w:sz="4" w:space="0" w:color="D9D9D9"/>
              <w:bottom w:val="single" w:sz="4" w:space="0" w:color="D9D9D9"/>
              <w:right w:val="single" w:sz="4" w:space="0" w:color="D9D9D9"/>
            </w:tcBorders>
            <w:shd w:val="clear" w:color="000000" w:fill="FFFFFF"/>
            <w:noWrap/>
            <w:vAlign w:val="center"/>
            <w:hideMark/>
          </w:tcPr>
          <w:p w14:paraId="03B76EF2" w14:textId="77777777" w:rsidR="00327AC5" w:rsidRPr="00327AC5" w:rsidRDefault="00327AC5" w:rsidP="00327AC5">
            <w:pPr>
              <w:spacing w:after="0" w:line="240" w:lineRule="auto"/>
              <w:jc w:val="center"/>
              <w:rPr>
                <w:rFonts w:ascii="Arial" w:eastAsia="Times New Roman" w:hAnsi="Arial" w:cs="Arial"/>
                <w:color w:val="000000"/>
                <w:lang w:val="en-GB" w:eastAsia="en-GB"/>
              </w:rPr>
            </w:pPr>
            <w:r w:rsidRPr="00327AC5">
              <w:rPr>
                <w:rFonts w:ascii="Arial" w:eastAsia="Times New Roman" w:hAnsi="Arial" w:cs="Arial"/>
                <w:color w:val="000000"/>
                <w:lang w:val="en-GB" w:eastAsia="en-GB"/>
              </w:rPr>
              <w:t>0.9</w:t>
            </w:r>
          </w:p>
        </w:tc>
        <w:tc>
          <w:tcPr>
            <w:tcW w:w="1300" w:type="dxa"/>
            <w:tcBorders>
              <w:top w:val="nil"/>
              <w:left w:val="nil"/>
              <w:bottom w:val="single" w:sz="4" w:space="0" w:color="D9D9D9"/>
              <w:right w:val="single" w:sz="4" w:space="0" w:color="D9D9D9"/>
            </w:tcBorders>
            <w:shd w:val="clear" w:color="000000" w:fill="FFFFFF"/>
            <w:noWrap/>
            <w:vAlign w:val="center"/>
            <w:hideMark/>
          </w:tcPr>
          <w:p w14:paraId="2F27FEF6" w14:textId="77777777" w:rsidR="00327AC5" w:rsidRPr="00327AC5" w:rsidRDefault="00327AC5" w:rsidP="00327AC5">
            <w:pPr>
              <w:spacing w:after="0" w:line="240" w:lineRule="auto"/>
              <w:jc w:val="center"/>
              <w:rPr>
                <w:rFonts w:ascii="Arial" w:eastAsia="Times New Roman" w:hAnsi="Arial" w:cs="Arial"/>
                <w:color w:val="000000"/>
                <w:lang w:val="en-GB" w:eastAsia="en-GB"/>
              </w:rPr>
            </w:pPr>
            <w:r w:rsidRPr="00327AC5">
              <w:rPr>
                <w:rFonts w:ascii="Arial" w:eastAsia="Times New Roman" w:hAnsi="Arial" w:cs="Arial"/>
                <w:color w:val="000000"/>
                <w:lang w:val="en-GB" w:eastAsia="en-GB"/>
              </w:rPr>
              <w:t>1</w:t>
            </w:r>
          </w:p>
        </w:tc>
        <w:tc>
          <w:tcPr>
            <w:tcW w:w="1300" w:type="dxa"/>
            <w:tcBorders>
              <w:top w:val="nil"/>
              <w:left w:val="nil"/>
              <w:bottom w:val="single" w:sz="4" w:space="0" w:color="D9D9D9"/>
              <w:right w:val="single" w:sz="4" w:space="0" w:color="D9D9D9"/>
            </w:tcBorders>
            <w:shd w:val="clear" w:color="000000" w:fill="FFFFFF"/>
            <w:noWrap/>
            <w:vAlign w:val="center"/>
            <w:hideMark/>
          </w:tcPr>
          <w:p w14:paraId="2C6CE1AE" w14:textId="77777777" w:rsidR="00327AC5" w:rsidRPr="00327AC5" w:rsidRDefault="00327AC5" w:rsidP="00327AC5">
            <w:pPr>
              <w:spacing w:after="0" w:line="240" w:lineRule="auto"/>
              <w:jc w:val="center"/>
              <w:rPr>
                <w:rFonts w:ascii="Arial" w:eastAsia="Times New Roman" w:hAnsi="Arial" w:cs="Arial"/>
                <w:color w:val="000000"/>
                <w:lang w:val="en-GB" w:eastAsia="en-GB"/>
              </w:rPr>
            </w:pPr>
            <w:r w:rsidRPr="00327AC5">
              <w:rPr>
                <w:rFonts w:ascii="Arial" w:eastAsia="Times New Roman" w:hAnsi="Arial" w:cs="Arial"/>
                <w:color w:val="000000"/>
                <w:lang w:val="en-GB" w:eastAsia="en-GB"/>
              </w:rPr>
              <w:t>1.035</w:t>
            </w:r>
          </w:p>
        </w:tc>
        <w:tc>
          <w:tcPr>
            <w:tcW w:w="1300" w:type="dxa"/>
            <w:tcBorders>
              <w:top w:val="nil"/>
              <w:left w:val="nil"/>
              <w:bottom w:val="single" w:sz="4" w:space="0" w:color="D9D9D9"/>
              <w:right w:val="single" w:sz="4" w:space="0" w:color="D9D9D9"/>
            </w:tcBorders>
            <w:shd w:val="clear" w:color="000000" w:fill="FFFFFF"/>
            <w:noWrap/>
            <w:vAlign w:val="center"/>
            <w:hideMark/>
          </w:tcPr>
          <w:p w14:paraId="681AA76D" w14:textId="77777777" w:rsidR="00327AC5" w:rsidRPr="00327AC5" w:rsidRDefault="00327AC5" w:rsidP="00327AC5">
            <w:pPr>
              <w:spacing w:after="0" w:line="240" w:lineRule="auto"/>
              <w:jc w:val="center"/>
              <w:rPr>
                <w:rFonts w:ascii="Arial" w:eastAsia="Times New Roman" w:hAnsi="Arial" w:cs="Arial"/>
                <w:b/>
                <w:bCs/>
                <w:color w:val="000000"/>
                <w:lang w:val="en-GB" w:eastAsia="en-GB"/>
              </w:rPr>
            </w:pPr>
            <w:r w:rsidRPr="00327AC5">
              <w:rPr>
                <w:rFonts w:ascii="Arial" w:eastAsia="Times New Roman" w:hAnsi="Arial" w:cs="Arial"/>
                <w:b/>
                <w:bCs/>
                <w:color w:val="000000"/>
                <w:lang w:val="en-GB" w:eastAsia="en-GB"/>
              </w:rPr>
              <w:t>1.07</w:t>
            </w:r>
          </w:p>
        </w:tc>
        <w:tc>
          <w:tcPr>
            <w:tcW w:w="1300" w:type="dxa"/>
            <w:tcBorders>
              <w:top w:val="nil"/>
              <w:left w:val="nil"/>
              <w:bottom w:val="single" w:sz="4" w:space="0" w:color="D9D9D9"/>
              <w:right w:val="single" w:sz="4" w:space="0" w:color="D9D9D9"/>
            </w:tcBorders>
            <w:shd w:val="clear" w:color="000000" w:fill="FFFFFF"/>
            <w:noWrap/>
            <w:vAlign w:val="center"/>
            <w:hideMark/>
          </w:tcPr>
          <w:p w14:paraId="6195EAEB" w14:textId="77777777" w:rsidR="00327AC5" w:rsidRPr="00327AC5" w:rsidRDefault="00327AC5" w:rsidP="00327AC5">
            <w:pPr>
              <w:spacing w:after="0" w:line="240" w:lineRule="auto"/>
              <w:jc w:val="center"/>
              <w:rPr>
                <w:rFonts w:ascii="Arial" w:eastAsia="Times New Roman" w:hAnsi="Arial" w:cs="Arial"/>
                <w:color w:val="000000"/>
                <w:lang w:val="en-GB" w:eastAsia="en-GB"/>
              </w:rPr>
            </w:pPr>
            <w:r w:rsidRPr="00327AC5">
              <w:rPr>
                <w:rFonts w:ascii="Arial" w:eastAsia="Times New Roman" w:hAnsi="Arial" w:cs="Arial"/>
                <w:color w:val="000000"/>
                <w:lang w:val="en-GB" w:eastAsia="en-GB"/>
              </w:rPr>
              <w:t>1.105</w:t>
            </w:r>
          </w:p>
        </w:tc>
      </w:tr>
      <w:tr w:rsidR="00327AC5" w:rsidRPr="00327AC5" w14:paraId="3162AD91" w14:textId="77777777" w:rsidTr="00327AC5">
        <w:trPr>
          <w:trHeight w:val="300"/>
        </w:trPr>
        <w:tc>
          <w:tcPr>
            <w:tcW w:w="820" w:type="dxa"/>
            <w:tcBorders>
              <w:top w:val="nil"/>
              <w:left w:val="single" w:sz="4" w:space="0" w:color="D9D9D9"/>
              <w:bottom w:val="single" w:sz="4" w:space="0" w:color="D9D9D9"/>
              <w:right w:val="single" w:sz="4" w:space="0" w:color="D9D9D9"/>
            </w:tcBorders>
            <w:shd w:val="clear" w:color="000000" w:fill="FFFFFF"/>
            <w:noWrap/>
            <w:vAlign w:val="center"/>
            <w:hideMark/>
          </w:tcPr>
          <w:p w14:paraId="04D4BEC3" w14:textId="77777777" w:rsidR="00327AC5" w:rsidRPr="00327AC5" w:rsidRDefault="00327AC5" w:rsidP="00327AC5">
            <w:pPr>
              <w:spacing w:after="0" w:line="240" w:lineRule="auto"/>
              <w:jc w:val="center"/>
              <w:rPr>
                <w:rFonts w:ascii="Arial" w:eastAsia="Times New Roman" w:hAnsi="Arial" w:cs="Arial"/>
                <w:color w:val="000000"/>
                <w:lang w:val="en-GB" w:eastAsia="en-GB"/>
              </w:rPr>
            </w:pPr>
            <w:r w:rsidRPr="00327AC5">
              <w:rPr>
                <w:rFonts w:ascii="Arial" w:eastAsia="Times New Roman" w:hAnsi="Arial" w:cs="Arial"/>
                <w:color w:val="000000"/>
                <w:lang w:val="en-GB" w:eastAsia="en-GB"/>
              </w:rPr>
              <w:t>1</w:t>
            </w:r>
          </w:p>
        </w:tc>
        <w:tc>
          <w:tcPr>
            <w:tcW w:w="1300" w:type="dxa"/>
            <w:tcBorders>
              <w:top w:val="nil"/>
              <w:left w:val="nil"/>
              <w:bottom w:val="single" w:sz="4" w:space="0" w:color="D9D9D9"/>
              <w:right w:val="single" w:sz="4" w:space="0" w:color="D9D9D9"/>
            </w:tcBorders>
            <w:shd w:val="clear" w:color="000000" w:fill="FFFFFF"/>
            <w:noWrap/>
            <w:vAlign w:val="center"/>
            <w:hideMark/>
          </w:tcPr>
          <w:p w14:paraId="70A6EC65" w14:textId="77777777" w:rsidR="00327AC5" w:rsidRPr="00327AC5" w:rsidRDefault="00327AC5" w:rsidP="00327AC5">
            <w:pPr>
              <w:spacing w:after="0" w:line="240" w:lineRule="auto"/>
              <w:jc w:val="center"/>
              <w:rPr>
                <w:rFonts w:ascii="Arial" w:eastAsia="Times New Roman" w:hAnsi="Arial" w:cs="Arial"/>
                <w:color w:val="000000"/>
                <w:lang w:val="en-GB" w:eastAsia="en-GB"/>
              </w:rPr>
            </w:pPr>
            <w:r w:rsidRPr="00327AC5">
              <w:rPr>
                <w:rFonts w:ascii="Arial" w:eastAsia="Times New Roman" w:hAnsi="Arial" w:cs="Arial"/>
                <w:color w:val="000000"/>
                <w:lang w:val="en-GB" w:eastAsia="en-GB"/>
              </w:rPr>
              <w:t>1</w:t>
            </w:r>
          </w:p>
        </w:tc>
        <w:tc>
          <w:tcPr>
            <w:tcW w:w="1300" w:type="dxa"/>
            <w:tcBorders>
              <w:top w:val="nil"/>
              <w:left w:val="nil"/>
              <w:bottom w:val="single" w:sz="4" w:space="0" w:color="D9D9D9"/>
              <w:right w:val="single" w:sz="4" w:space="0" w:color="D9D9D9"/>
            </w:tcBorders>
            <w:shd w:val="clear" w:color="000000" w:fill="FFFFFF"/>
            <w:noWrap/>
            <w:vAlign w:val="center"/>
            <w:hideMark/>
          </w:tcPr>
          <w:p w14:paraId="4EC7C950" w14:textId="77777777" w:rsidR="00327AC5" w:rsidRPr="00327AC5" w:rsidRDefault="00327AC5" w:rsidP="00327AC5">
            <w:pPr>
              <w:spacing w:after="0" w:line="240" w:lineRule="auto"/>
              <w:jc w:val="center"/>
              <w:rPr>
                <w:rFonts w:ascii="Arial" w:eastAsia="Times New Roman" w:hAnsi="Arial" w:cs="Arial"/>
                <w:color w:val="000000"/>
                <w:lang w:val="en-GB" w:eastAsia="en-GB"/>
              </w:rPr>
            </w:pPr>
            <w:r w:rsidRPr="00327AC5">
              <w:rPr>
                <w:rFonts w:ascii="Arial" w:eastAsia="Times New Roman" w:hAnsi="Arial" w:cs="Arial"/>
                <w:color w:val="000000"/>
                <w:lang w:val="en-GB" w:eastAsia="en-GB"/>
              </w:rPr>
              <w:t>1</w:t>
            </w:r>
          </w:p>
        </w:tc>
        <w:tc>
          <w:tcPr>
            <w:tcW w:w="1300" w:type="dxa"/>
            <w:tcBorders>
              <w:top w:val="nil"/>
              <w:left w:val="nil"/>
              <w:bottom w:val="single" w:sz="4" w:space="0" w:color="D9D9D9"/>
              <w:right w:val="single" w:sz="4" w:space="0" w:color="D9D9D9"/>
            </w:tcBorders>
            <w:shd w:val="clear" w:color="000000" w:fill="FFFFFF"/>
            <w:noWrap/>
            <w:vAlign w:val="center"/>
            <w:hideMark/>
          </w:tcPr>
          <w:p w14:paraId="6182EE2F" w14:textId="77777777" w:rsidR="00327AC5" w:rsidRPr="00327AC5" w:rsidRDefault="00327AC5" w:rsidP="00327AC5">
            <w:pPr>
              <w:spacing w:after="0" w:line="240" w:lineRule="auto"/>
              <w:jc w:val="center"/>
              <w:rPr>
                <w:rFonts w:ascii="Arial" w:eastAsia="Times New Roman" w:hAnsi="Arial" w:cs="Arial"/>
                <w:b/>
                <w:bCs/>
                <w:color w:val="000000"/>
                <w:lang w:val="en-GB" w:eastAsia="en-GB"/>
              </w:rPr>
            </w:pPr>
            <w:r w:rsidRPr="00327AC5">
              <w:rPr>
                <w:rFonts w:ascii="Arial" w:eastAsia="Times New Roman" w:hAnsi="Arial" w:cs="Arial"/>
                <w:b/>
                <w:bCs/>
                <w:color w:val="000000"/>
                <w:lang w:val="en-GB" w:eastAsia="en-GB"/>
              </w:rPr>
              <w:t>1</w:t>
            </w:r>
          </w:p>
        </w:tc>
        <w:tc>
          <w:tcPr>
            <w:tcW w:w="1300" w:type="dxa"/>
            <w:tcBorders>
              <w:top w:val="nil"/>
              <w:left w:val="nil"/>
              <w:bottom w:val="single" w:sz="4" w:space="0" w:color="D9D9D9"/>
              <w:right w:val="single" w:sz="4" w:space="0" w:color="D9D9D9"/>
            </w:tcBorders>
            <w:shd w:val="clear" w:color="000000" w:fill="FFFFFF"/>
            <w:noWrap/>
            <w:vAlign w:val="center"/>
            <w:hideMark/>
          </w:tcPr>
          <w:p w14:paraId="76F85F08" w14:textId="77777777" w:rsidR="00327AC5" w:rsidRPr="00327AC5" w:rsidRDefault="00327AC5" w:rsidP="00327AC5">
            <w:pPr>
              <w:spacing w:after="0" w:line="240" w:lineRule="auto"/>
              <w:jc w:val="center"/>
              <w:rPr>
                <w:rFonts w:ascii="Arial" w:eastAsia="Times New Roman" w:hAnsi="Arial" w:cs="Arial"/>
                <w:color w:val="000000"/>
                <w:lang w:val="en-GB" w:eastAsia="en-GB"/>
              </w:rPr>
            </w:pPr>
            <w:r w:rsidRPr="00327AC5">
              <w:rPr>
                <w:rFonts w:ascii="Arial" w:eastAsia="Times New Roman" w:hAnsi="Arial" w:cs="Arial"/>
                <w:color w:val="000000"/>
                <w:lang w:val="en-GB" w:eastAsia="en-GB"/>
              </w:rPr>
              <w:t>1</w:t>
            </w:r>
          </w:p>
        </w:tc>
      </w:tr>
      <w:tr w:rsidR="00327AC5" w:rsidRPr="00327AC5" w14:paraId="18224248" w14:textId="77777777" w:rsidTr="00327AC5">
        <w:trPr>
          <w:trHeight w:val="300"/>
        </w:trPr>
        <w:tc>
          <w:tcPr>
            <w:tcW w:w="820" w:type="dxa"/>
            <w:tcBorders>
              <w:top w:val="nil"/>
              <w:left w:val="single" w:sz="4" w:space="0" w:color="D9D9D9"/>
              <w:bottom w:val="single" w:sz="4" w:space="0" w:color="D9D9D9"/>
              <w:right w:val="single" w:sz="4" w:space="0" w:color="D9D9D9"/>
            </w:tcBorders>
            <w:shd w:val="clear" w:color="000000" w:fill="FFFFFF"/>
            <w:noWrap/>
            <w:vAlign w:val="center"/>
            <w:hideMark/>
          </w:tcPr>
          <w:p w14:paraId="31A970AA" w14:textId="77777777" w:rsidR="00327AC5" w:rsidRPr="00327AC5" w:rsidRDefault="00327AC5" w:rsidP="00327AC5">
            <w:pPr>
              <w:spacing w:after="0" w:line="240" w:lineRule="auto"/>
              <w:jc w:val="center"/>
              <w:rPr>
                <w:rFonts w:ascii="Arial" w:eastAsia="Times New Roman" w:hAnsi="Arial" w:cs="Arial"/>
                <w:color w:val="000000"/>
                <w:lang w:val="en-GB" w:eastAsia="en-GB"/>
              </w:rPr>
            </w:pPr>
            <w:r w:rsidRPr="00327AC5">
              <w:rPr>
                <w:rFonts w:ascii="Arial" w:eastAsia="Times New Roman" w:hAnsi="Arial" w:cs="Arial"/>
                <w:color w:val="000000"/>
                <w:lang w:val="en-GB" w:eastAsia="en-GB"/>
              </w:rPr>
              <w:t>1.1</w:t>
            </w:r>
          </w:p>
        </w:tc>
        <w:tc>
          <w:tcPr>
            <w:tcW w:w="1300" w:type="dxa"/>
            <w:tcBorders>
              <w:top w:val="nil"/>
              <w:left w:val="nil"/>
              <w:bottom w:val="single" w:sz="4" w:space="0" w:color="D9D9D9"/>
              <w:right w:val="single" w:sz="4" w:space="0" w:color="D9D9D9"/>
            </w:tcBorders>
            <w:shd w:val="clear" w:color="000000" w:fill="FFFFFF"/>
            <w:noWrap/>
            <w:vAlign w:val="center"/>
            <w:hideMark/>
          </w:tcPr>
          <w:p w14:paraId="4C53ED31" w14:textId="77777777" w:rsidR="00327AC5" w:rsidRPr="00327AC5" w:rsidRDefault="00327AC5" w:rsidP="00327AC5">
            <w:pPr>
              <w:spacing w:after="0" w:line="240" w:lineRule="auto"/>
              <w:jc w:val="center"/>
              <w:rPr>
                <w:rFonts w:ascii="Arial" w:eastAsia="Times New Roman" w:hAnsi="Arial" w:cs="Arial"/>
                <w:color w:val="000000"/>
                <w:lang w:val="en-GB" w:eastAsia="en-GB"/>
              </w:rPr>
            </w:pPr>
            <w:r w:rsidRPr="00327AC5">
              <w:rPr>
                <w:rFonts w:ascii="Arial" w:eastAsia="Times New Roman" w:hAnsi="Arial" w:cs="Arial"/>
                <w:color w:val="000000"/>
                <w:lang w:val="en-GB" w:eastAsia="en-GB"/>
              </w:rPr>
              <w:t>1</w:t>
            </w:r>
          </w:p>
        </w:tc>
        <w:tc>
          <w:tcPr>
            <w:tcW w:w="1300" w:type="dxa"/>
            <w:tcBorders>
              <w:top w:val="nil"/>
              <w:left w:val="nil"/>
              <w:bottom w:val="single" w:sz="4" w:space="0" w:color="D9D9D9"/>
              <w:right w:val="single" w:sz="4" w:space="0" w:color="D9D9D9"/>
            </w:tcBorders>
            <w:shd w:val="clear" w:color="000000" w:fill="FFFFFF"/>
            <w:noWrap/>
            <w:vAlign w:val="center"/>
            <w:hideMark/>
          </w:tcPr>
          <w:p w14:paraId="4ABF5CEC" w14:textId="77777777" w:rsidR="00327AC5" w:rsidRPr="00327AC5" w:rsidRDefault="00327AC5" w:rsidP="00327AC5">
            <w:pPr>
              <w:spacing w:after="0" w:line="240" w:lineRule="auto"/>
              <w:jc w:val="center"/>
              <w:rPr>
                <w:rFonts w:ascii="Arial" w:eastAsia="Times New Roman" w:hAnsi="Arial" w:cs="Arial"/>
                <w:color w:val="000000"/>
                <w:lang w:val="en-GB" w:eastAsia="en-GB"/>
              </w:rPr>
            </w:pPr>
            <w:r w:rsidRPr="00327AC5">
              <w:rPr>
                <w:rFonts w:ascii="Arial" w:eastAsia="Times New Roman" w:hAnsi="Arial" w:cs="Arial"/>
                <w:color w:val="000000"/>
                <w:lang w:val="en-GB" w:eastAsia="en-GB"/>
              </w:rPr>
              <w:t>0.97</w:t>
            </w:r>
          </w:p>
        </w:tc>
        <w:tc>
          <w:tcPr>
            <w:tcW w:w="1300" w:type="dxa"/>
            <w:tcBorders>
              <w:top w:val="nil"/>
              <w:left w:val="nil"/>
              <w:bottom w:val="single" w:sz="4" w:space="0" w:color="D9D9D9"/>
              <w:right w:val="single" w:sz="4" w:space="0" w:color="D9D9D9"/>
            </w:tcBorders>
            <w:shd w:val="clear" w:color="000000" w:fill="FFFFFF"/>
            <w:noWrap/>
            <w:vAlign w:val="center"/>
            <w:hideMark/>
          </w:tcPr>
          <w:p w14:paraId="2A5CA7B2" w14:textId="77777777" w:rsidR="00327AC5" w:rsidRPr="00327AC5" w:rsidRDefault="00327AC5" w:rsidP="00327AC5">
            <w:pPr>
              <w:spacing w:after="0" w:line="240" w:lineRule="auto"/>
              <w:jc w:val="center"/>
              <w:rPr>
                <w:rFonts w:ascii="Arial" w:eastAsia="Times New Roman" w:hAnsi="Arial" w:cs="Arial"/>
                <w:b/>
                <w:bCs/>
                <w:color w:val="000000"/>
                <w:lang w:val="en-GB" w:eastAsia="en-GB"/>
              </w:rPr>
            </w:pPr>
            <w:r w:rsidRPr="00327AC5">
              <w:rPr>
                <w:rFonts w:ascii="Arial" w:eastAsia="Times New Roman" w:hAnsi="Arial" w:cs="Arial"/>
                <w:b/>
                <w:bCs/>
                <w:color w:val="000000"/>
                <w:lang w:val="en-GB" w:eastAsia="en-GB"/>
              </w:rPr>
              <w:t>0.94</w:t>
            </w:r>
          </w:p>
        </w:tc>
        <w:tc>
          <w:tcPr>
            <w:tcW w:w="1300" w:type="dxa"/>
            <w:tcBorders>
              <w:top w:val="nil"/>
              <w:left w:val="nil"/>
              <w:bottom w:val="single" w:sz="4" w:space="0" w:color="D9D9D9"/>
              <w:right w:val="single" w:sz="4" w:space="0" w:color="D9D9D9"/>
            </w:tcBorders>
            <w:shd w:val="clear" w:color="000000" w:fill="FFFFFF"/>
            <w:noWrap/>
            <w:vAlign w:val="center"/>
            <w:hideMark/>
          </w:tcPr>
          <w:p w14:paraId="3F9A28F6" w14:textId="77777777" w:rsidR="00327AC5" w:rsidRPr="00327AC5" w:rsidRDefault="00327AC5" w:rsidP="00327AC5">
            <w:pPr>
              <w:spacing w:after="0" w:line="240" w:lineRule="auto"/>
              <w:jc w:val="center"/>
              <w:rPr>
                <w:rFonts w:ascii="Arial" w:eastAsia="Times New Roman" w:hAnsi="Arial" w:cs="Arial"/>
                <w:color w:val="000000"/>
                <w:lang w:val="en-GB" w:eastAsia="en-GB"/>
              </w:rPr>
            </w:pPr>
            <w:r w:rsidRPr="00327AC5">
              <w:rPr>
                <w:rFonts w:ascii="Arial" w:eastAsia="Times New Roman" w:hAnsi="Arial" w:cs="Arial"/>
                <w:color w:val="000000"/>
                <w:lang w:val="en-GB" w:eastAsia="en-GB"/>
              </w:rPr>
              <w:t>0.91</w:t>
            </w:r>
          </w:p>
        </w:tc>
      </w:tr>
      <w:tr w:rsidR="00327AC5" w:rsidRPr="00327AC5" w14:paraId="1841150E" w14:textId="77777777" w:rsidTr="00327AC5">
        <w:trPr>
          <w:trHeight w:val="300"/>
        </w:trPr>
        <w:tc>
          <w:tcPr>
            <w:tcW w:w="820" w:type="dxa"/>
            <w:tcBorders>
              <w:top w:val="nil"/>
              <w:left w:val="single" w:sz="4" w:space="0" w:color="D9D9D9"/>
              <w:bottom w:val="single" w:sz="4" w:space="0" w:color="D9D9D9"/>
              <w:right w:val="single" w:sz="4" w:space="0" w:color="D9D9D9"/>
            </w:tcBorders>
            <w:shd w:val="clear" w:color="000000" w:fill="FFFFFF"/>
            <w:noWrap/>
            <w:vAlign w:val="center"/>
            <w:hideMark/>
          </w:tcPr>
          <w:p w14:paraId="7555809F" w14:textId="77777777" w:rsidR="00327AC5" w:rsidRPr="00327AC5" w:rsidRDefault="00327AC5" w:rsidP="00327AC5">
            <w:pPr>
              <w:spacing w:after="0" w:line="240" w:lineRule="auto"/>
              <w:jc w:val="center"/>
              <w:rPr>
                <w:rFonts w:ascii="Arial" w:eastAsia="Times New Roman" w:hAnsi="Arial" w:cs="Arial"/>
                <w:color w:val="000000"/>
                <w:lang w:val="en-GB" w:eastAsia="en-GB"/>
              </w:rPr>
            </w:pPr>
            <w:r w:rsidRPr="00327AC5">
              <w:rPr>
                <w:rFonts w:ascii="Arial" w:eastAsia="Times New Roman" w:hAnsi="Arial" w:cs="Arial"/>
                <w:color w:val="000000"/>
                <w:lang w:val="en-GB" w:eastAsia="en-GB"/>
              </w:rPr>
              <w:t>1.2</w:t>
            </w:r>
          </w:p>
        </w:tc>
        <w:tc>
          <w:tcPr>
            <w:tcW w:w="1300" w:type="dxa"/>
            <w:tcBorders>
              <w:top w:val="nil"/>
              <w:left w:val="nil"/>
              <w:bottom w:val="single" w:sz="4" w:space="0" w:color="D9D9D9"/>
              <w:right w:val="single" w:sz="4" w:space="0" w:color="D9D9D9"/>
            </w:tcBorders>
            <w:shd w:val="clear" w:color="000000" w:fill="FFFFFF"/>
            <w:noWrap/>
            <w:vAlign w:val="center"/>
            <w:hideMark/>
          </w:tcPr>
          <w:p w14:paraId="6C344400" w14:textId="77777777" w:rsidR="00327AC5" w:rsidRPr="00327AC5" w:rsidRDefault="00327AC5" w:rsidP="00327AC5">
            <w:pPr>
              <w:spacing w:after="0" w:line="240" w:lineRule="auto"/>
              <w:jc w:val="center"/>
              <w:rPr>
                <w:rFonts w:ascii="Arial" w:eastAsia="Times New Roman" w:hAnsi="Arial" w:cs="Arial"/>
                <w:color w:val="000000"/>
                <w:lang w:val="en-GB" w:eastAsia="en-GB"/>
              </w:rPr>
            </w:pPr>
            <w:r w:rsidRPr="00327AC5">
              <w:rPr>
                <w:rFonts w:ascii="Arial" w:eastAsia="Times New Roman" w:hAnsi="Arial" w:cs="Arial"/>
                <w:color w:val="000000"/>
                <w:lang w:val="en-GB" w:eastAsia="en-GB"/>
              </w:rPr>
              <w:t>1</w:t>
            </w:r>
          </w:p>
        </w:tc>
        <w:tc>
          <w:tcPr>
            <w:tcW w:w="1300" w:type="dxa"/>
            <w:tcBorders>
              <w:top w:val="nil"/>
              <w:left w:val="nil"/>
              <w:bottom w:val="single" w:sz="4" w:space="0" w:color="D9D9D9"/>
              <w:right w:val="single" w:sz="4" w:space="0" w:color="D9D9D9"/>
            </w:tcBorders>
            <w:shd w:val="clear" w:color="000000" w:fill="FFFFFF"/>
            <w:noWrap/>
            <w:vAlign w:val="center"/>
            <w:hideMark/>
          </w:tcPr>
          <w:p w14:paraId="2C21B81A" w14:textId="77777777" w:rsidR="00327AC5" w:rsidRPr="00327AC5" w:rsidRDefault="00327AC5" w:rsidP="00327AC5">
            <w:pPr>
              <w:spacing w:after="0" w:line="240" w:lineRule="auto"/>
              <w:jc w:val="center"/>
              <w:rPr>
                <w:rFonts w:ascii="Arial" w:eastAsia="Times New Roman" w:hAnsi="Arial" w:cs="Arial"/>
                <w:color w:val="000000"/>
                <w:lang w:val="en-GB" w:eastAsia="en-GB"/>
              </w:rPr>
            </w:pPr>
            <w:r w:rsidRPr="00327AC5">
              <w:rPr>
                <w:rFonts w:ascii="Arial" w:eastAsia="Times New Roman" w:hAnsi="Arial" w:cs="Arial"/>
                <w:color w:val="000000"/>
                <w:lang w:val="en-GB" w:eastAsia="en-GB"/>
              </w:rPr>
              <w:t>0.945</w:t>
            </w:r>
          </w:p>
        </w:tc>
        <w:tc>
          <w:tcPr>
            <w:tcW w:w="1300" w:type="dxa"/>
            <w:tcBorders>
              <w:top w:val="nil"/>
              <w:left w:val="nil"/>
              <w:bottom w:val="single" w:sz="4" w:space="0" w:color="D9D9D9"/>
              <w:right w:val="single" w:sz="4" w:space="0" w:color="D9D9D9"/>
            </w:tcBorders>
            <w:shd w:val="clear" w:color="000000" w:fill="FFFFFF"/>
            <w:noWrap/>
            <w:vAlign w:val="center"/>
            <w:hideMark/>
          </w:tcPr>
          <w:p w14:paraId="24A079EA" w14:textId="77777777" w:rsidR="00327AC5" w:rsidRPr="00327AC5" w:rsidRDefault="00327AC5" w:rsidP="00327AC5">
            <w:pPr>
              <w:spacing w:after="0" w:line="240" w:lineRule="auto"/>
              <w:jc w:val="center"/>
              <w:rPr>
                <w:rFonts w:ascii="Arial" w:eastAsia="Times New Roman" w:hAnsi="Arial" w:cs="Arial"/>
                <w:b/>
                <w:bCs/>
                <w:color w:val="000000"/>
                <w:lang w:val="en-GB" w:eastAsia="en-GB"/>
              </w:rPr>
            </w:pPr>
            <w:r w:rsidRPr="00327AC5">
              <w:rPr>
                <w:rFonts w:ascii="Arial" w:eastAsia="Times New Roman" w:hAnsi="Arial" w:cs="Arial"/>
                <w:b/>
                <w:bCs/>
                <w:color w:val="000000"/>
                <w:lang w:val="en-GB" w:eastAsia="en-GB"/>
              </w:rPr>
              <w:t>0.89</w:t>
            </w:r>
          </w:p>
        </w:tc>
        <w:tc>
          <w:tcPr>
            <w:tcW w:w="1300" w:type="dxa"/>
            <w:tcBorders>
              <w:top w:val="nil"/>
              <w:left w:val="nil"/>
              <w:bottom w:val="single" w:sz="4" w:space="0" w:color="D9D9D9"/>
              <w:right w:val="single" w:sz="4" w:space="0" w:color="D9D9D9"/>
            </w:tcBorders>
            <w:shd w:val="clear" w:color="000000" w:fill="FFFFFF"/>
            <w:noWrap/>
            <w:vAlign w:val="center"/>
            <w:hideMark/>
          </w:tcPr>
          <w:p w14:paraId="3B71CFE3" w14:textId="77777777" w:rsidR="00327AC5" w:rsidRPr="00327AC5" w:rsidRDefault="00327AC5" w:rsidP="00327AC5">
            <w:pPr>
              <w:spacing w:after="0" w:line="240" w:lineRule="auto"/>
              <w:jc w:val="center"/>
              <w:rPr>
                <w:rFonts w:ascii="Arial" w:eastAsia="Times New Roman" w:hAnsi="Arial" w:cs="Arial"/>
                <w:color w:val="000000"/>
                <w:lang w:val="en-GB" w:eastAsia="en-GB"/>
              </w:rPr>
            </w:pPr>
            <w:r w:rsidRPr="00327AC5">
              <w:rPr>
                <w:rFonts w:ascii="Arial" w:eastAsia="Times New Roman" w:hAnsi="Arial" w:cs="Arial"/>
                <w:color w:val="000000"/>
                <w:lang w:val="en-GB" w:eastAsia="en-GB"/>
              </w:rPr>
              <w:t>0.835</w:t>
            </w:r>
          </w:p>
        </w:tc>
      </w:tr>
      <w:tr w:rsidR="00327AC5" w:rsidRPr="00327AC5" w14:paraId="17D0A097" w14:textId="77777777" w:rsidTr="00327AC5">
        <w:trPr>
          <w:trHeight w:val="300"/>
        </w:trPr>
        <w:tc>
          <w:tcPr>
            <w:tcW w:w="820" w:type="dxa"/>
            <w:tcBorders>
              <w:top w:val="nil"/>
              <w:left w:val="single" w:sz="4" w:space="0" w:color="D9D9D9"/>
              <w:bottom w:val="single" w:sz="4" w:space="0" w:color="D9D9D9"/>
              <w:right w:val="single" w:sz="4" w:space="0" w:color="D9D9D9"/>
            </w:tcBorders>
            <w:shd w:val="clear" w:color="000000" w:fill="FFFFFF"/>
            <w:noWrap/>
            <w:vAlign w:val="center"/>
            <w:hideMark/>
          </w:tcPr>
          <w:p w14:paraId="13D1688B" w14:textId="77777777" w:rsidR="00327AC5" w:rsidRPr="00327AC5" w:rsidRDefault="00327AC5" w:rsidP="00327AC5">
            <w:pPr>
              <w:spacing w:after="0" w:line="240" w:lineRule="auto"/>
              <w:jc w:val="center"/>
              <w:rPr>
                <w:rFonts w:ascii="Arial" w:eastAsia="Times New Roman" w:hAnsi="Arial" w:cs="Arial"/>
                <w:color w:val="000000"/>
                <w:lang w:val="en-GB" w:eastAsia="en-GB"/>
              </w:rPr>
            </w:pPr>
            <w:r w:rsidRPr="00327AC5">
              <w:rPr>
                <w:rFonts w:ascii="Arial" w:eastAsia="Times New Roman" w:hAnsi="Arial" w:cs="Arial"/>
                <w:color w:val="000000"/>
                <w:lang w:val="en-GB" w:eastAsia="en-GB"/>
              </w:rPr>
              <w:t>1.3</w:t>
            </w:r>
          </w:p>
        </w:tc>
        <w:tc>
          <w:tcPr>
            <w:tcW w:w="1300" w:type="dxa"/>
            <w:tcBorders>
              <w:top w:val="nil"/>
              <w:left w:val="nil"/>
              <w:bottom w:val="single" w:sz="4" w:space="0" w:color="D9D9D9"/>
              <w:right w:val="single" w:sz="4" w:space="0" w:color="D9D9D9"/>
            </w:tcBorders>
            <w:shd w:val="clear" w:color="000000" w:fill="FFFFFF"/>
            <w:noWrap/>
            <w:vAlign w:val="center"/>
            <w:hideMark/>
          </w:tcPr>
          <w:p w14:paraId="63A467A6" w14:textId="77777777" w:rsidR="00327AC5" w:rsidRPr="00327AC5" w:rsidRDefault="00327AC5" w:rsidP="00327AC5">
            <w:pPr>
              <w:spacing w:after="0" w:line="240" w:lineRule="auto"/>
              <w:jc w:val="center"/>
              <w:rPr>
                <w:rFonts w:ascii="Arial" w:eastAsia="Times New Roman" w:hAnsi="Arial" w:cs="Arial"/>
                <w:color w:val="000000"/>
                <w:lang w:val="en-GB" w:eastAsia="en-GB"/>
              </w:rPr>
            </w:pPr>
            <w:r w:rsidRPr="00327AC5">
              <w:rPr>
                <w:rFonts w:ascii="Arial" w:eastAsia="Times New Roman" w:hAnsi="Arial" w:cs="Arial"/>
                <w:color w:val="000000"/>
                <w:lang w:val="en-GB" w:eastAsia="en-GB"/>
              </w:rPr>
              <w:t>1</w:t>
            </w:r>
          </w:p>
        </w:tc>
        <w:tc>
          <w:tcPr>
            <w:tcW w:w="1300" w:type="dxa"/>
            <w:tcBorders>
              <w:top w:val="nil"/>
              <w:left w:val="nil"/>
              <w:bottom w:val="single" w:sz="4" w:space="0" w:color="D9D9D9"/>
              <w:right w:val="single" w:sz="4" w:space="0" w:color="D9D9D9"/>
            </w:tcBorders>
            <w:shd w:val="clear" w:color="000000" w:fill="FFFFFF"/>
            <w:noWrap/>
            <w:vAlign w:val="center"/>
            <w:hideMark/>
          </w:tcPr>
          <w:p w14:paraId="35292C43" w14:textId="77777777" w:rsidR="00327AC5" w:rsidRPr="00327AC5" w:rsidRDefault="00327AC5" w:rsidP="00327AC5">
            <w:pPr>
              <w:spacing w:after="0" w:line="240" w:lineRule="auto"/>
              <w:jc w:val="center"/>
              <w:rPr>
                <w:rFonts w:ascii="Arial" w:eastAsia="Times New Roman" w:hAnsi="Arial" w:cs="Arial"/>
                <w:color w:val="000000"/>
                <w:lang w:val="en-GB" w:eastAsia="en-GB"/>
              </w:rPr>
            </w:pPr>
            <w:r w:rsidRPr="00327AC5">
              <w:rPr>
                <w:rFonts w:ascii="Arial" w:eastAsia="Times New Roman" w:hAnsi="Arial" w:cs="Arial"/>
                <w:color w:val="000000"/>
                <w:lang w:val="en-GB" w:eastAsia="en-GB"/>
              </w:rPr>
              <w:t>0.925</w:t>
            </w:r>
          </w:p>
        </w:tc>
        <w:tc>
          <w:tcPr>
            <w:tcW w:w="1300" w:type="dxa"/>
            <w:tcBorders>
              <w:top w:val="nil"/>
              <w:left w:val="nil"/>
              <w:bottom w:val="single" w:sz="4" w:space="0" w:color="D9D9D9"/>
              <w:right w:val="single" w:sz="4" w:space="0" w:color="D9D9D9"/>
            </w:tcBorders>
            <w:shd w:val="clear" w:color="000000" w:fill="FFFFFF"/>
            <w:noWrap/>
            <w:vAlign w:val="center"/>
            <w:hideMark/>
          </w:tcPr>
          <w:p w14:paraId="0793E1D5" w14:textId="77777777" w:rsidR="00327AC5" w:rsidRPr="00327AC5" w:rsidRDefault="00327AC5" w:rsidP="00327AC5">
            <w:pPr>
              <w:spacing w:after="0" w:line="240" w:lineRule="auto"/>
              <w:jc w:val="center"/>
              <w:rPr>
                <w:rFonts w:ascii="Arial" w:eastAsia="Times New Roman" w:hAnsi="Arial" w:cs="Arial"/>
                <w:b/>
                <w:bCs/>
                <w:color w:val="000000"/>
                <w:lang w:val="en-GB" w:eastAsia="en-GB"/>
              </w:rPr>
            </w:pPr>
            <w:r w:rsidRPr="00327AC5">
              <w:rPr>
                <w:rFonts w:ascii="Arial" w:eastAsia="Times New Roman" w:hAnsi="Arial" w:cs="Arial"/>
                <w:b/>
                <w:bCs/>
                <w:color w:val="000000"/>
                <w:lang w:val="en-GB" w:eastAsia="en-GB"/>
              </w:rPr>
              <w:t>0.85</w:t>
            </w:r>
          </w:p>
        </w:tc>
        <w:tc>
          <w:tcPr>
            <w:tcW w:w="1300" w:type="dxa"/>
            <w:tcBorders>
              <w:top w:val="nil"/>
              <w:left w:val="nil"/>
              <w:bottom w:val="single" w:sz="4" w:space="0" w:color="D9D9D9"/>
              <w:right w:val="single" w:sz="4" w:space="0" w:color="D9D9D9"/>
            </w:tcBorders>
            <w:shd w:val="clear" w:color="000000" w:fill="FFFFFF"/>
            <w:noWrap/>
            <w:vAlign w:val="center"/>
            <w:hideMark/>
          </w:tcPr>
          <w:p w14:paraId="4F4B5389" w14:textId="77777777" w:rsidR="00327AC5" w:rsidRPr="00327AC5" w:rsidRDefault="00327AC5" w:rsidP="00327AC5">
            <w:pPr>
              <w:spacing w:after="0" w:line="240" w:lineRule="auto"/>
              <w:jc w:val="center"/>
              <w:rPr>
                <w:rFonts w:ascii="Arial" w:eastAsia="Times New Roman" w:hAnsi="Arial" w:cs="Arial"/>
                <w:color w:val="000000"/>
                <w:lang w:val="en-GB" w:eastAsia="en-GB"/>
              </w:rPr>
            </w:pPr>
            <w:r w:rsidRPr="00327AC5">
              <w:rPr>
                <w:rFonts w:ascii="Arial" w:eastAsia="Times New Roman" w:hAnsi="Arial" w:cs="Arial"/>
                <w:color w:val="000000"/>
                <w:lang w:val="en-GB" w:eastAsia="en-GB"/>
              </w:rPr>
              <w:t>0.775</w:t>
            </w:r>
          </w:p>
        </w:tc>
      </w:tr>
      <w:tr w:rsidR="00327AC5" w:rsidRPr="00327AC5" w14:paraId="112B50E9" w14:textId="77777777" w:rsidTr="00327AC5">
        <w:trPr>
          <w:trHeight w:val="300"/>
        </w:trPr>
        <w:tc>
          <w:tcPr>
            <w:tcW w:w="820" w:type="dxa"/>
            <w:tcBorders>
              <w:top w:val="nil"/>
              <w:left w:val="single" w:sz="4" w:space="0" w:color="D9D9D9"/>
              <w:bottom w:val="single" w:sz="4" w:space="0" w:color="D9D9D9"/>
              <w:right w:val="single" w:sz="4" w:space="0" w:color="D9D9D9"/>
            </w:tcBorders>
            <w:shd w:val="clear" w:color="000000" w:fill="FFFFFF"/>
            <w:noWrap/>
            <w:vAlign w:val="center"/>
            <w:hideMark/>
          </w:tcPr>
          <w:p w14:paraId="39AD70F6" w14:textId="77777777" w:rsidR="00327AC5" w:rsidRPr="00327AC5" w:rsidRDefault="00327AC5" w:rsidP="00327AC5">
            <w:pPr>
              <w:spacing w:after="0" w:line="240" w:lineRule="auto"/>
              <w:jc w:val="center"/>
              <w:rPr>
                <w:rFonts w:ascii="Arial" w:eastAsia="Times New Roman" w:hAnsi="Arial" w:cs="Arial"/>
                <w:color w:val="000000"/>
                <w:lang w:val="en-GB" w:eastAsia="en-GB"/>
              </w:rPr>
            </w:pPr>
            <w:r w:rsidRPr="00327AC5">
              <w:rPr>
                <w:rFonts w:ascii="Arial" w:eastAsia="Times New Roman" w:hAnsi="Arial" w:cs="Arial"/>
                <w:color w:val="000000"/>
                <w:lang w:val="en-GB" w:eastAsia="en-GB"/>
              </w:rPr>
              <w:t>1.4</w:t>
            </w:r>
          </w:p>
        </w:tc>
        <w:tc>
          <w:tcPr>
            <w:tcW w:w="1300" w:type="dxa"/>
            <w:tcBorders>
              <w:top w:val="nil"/>
              <w:left w:val="nil"/>
              <w:bottom w:val="single" w:sz="4" w:space="0" w:color="D9D9D9"/>
              <w:right w:val="single" w:sz="4" w:space="0" w:color="D9D9D9"/>
            </w:tcBorders>
            <w:shd w:val="clear" w:color="000000" w:fill="FFFFFF"/>
            <w:noWrap/>
            <w:vAlign w:val="center"/>
            <w:hideMark/>
          </w:tcPr>
          <w:p w14:paraId="4DD3585F" w14:textId="77777777" w:rsidR="00327AC5" w:rsidRPr="00327AC5" w:rsidRDefault="00327AC5" w:rsidP="00327AC5">
            <w:pPr>
              <w:spacing w:after="0" w:line="240" w:lineRule="auto"/>
              <w:jc w:val="center"/>
              <w:rPr>
                <w:rFonts w:ascii="Arial" w:eastAsia="Times New Roman" w:hAnsi="Arial" w:cs="Arial"/>
                <w:color w:val="000000"/>
                <w:lang w:val="en-GB" w:eastAsia="en-GB"/>
              </w:rPr>
            </w:pPr>
            <w:r w:rsidRPr="00327AC5">
              <w:rPr>
                <w:rFonts w:ascii="Arial" w:eastAsia="Times New Roman" w:hAnsi="Arial" w:cs="Arial"/>
                <w:color w:val="000000"/>
                <w:lang w:val="en-GB" w:eastAsia="en-GB"/>
              </w:rPr>
              <w:t>1</w:t>
            </w:r>
          </w:p>
        </w:tc>
        <w:tc>
          <w:tcPr>
            <w:tcW w:w="1300" w:type="dxa"/>
            <w:tcBorders>
              <w:top w:val="nil"/>
              <w:left w:val="nil"/>
              <w:bottom w:val="single" w:sz="4" w:space="0" w:color="D9D9D9"/>
              <w:right w:val="single" w:sz="4" w:space="0" w:color="D9D9D9"/>
            </w:tcBorders>
            <w:shd w:val="clear" w:color="000000" w:fill="FFFFFF"/>
            <w:noWrap/>
            <w:vAlign w:val="center"/>
            <w:hideMark/>
          </w:tcPr>
          <w:p w14:paraId="3FF20788" w14:textId="77777777" w:rsidR="00327AC5" w:rsidRPr="00327AC5" w:rsidRDefault="00327AC5" w:rsidP="00327AC5">
            <w:pPr>
              <w:spacing w:after="0" w:line="240" w:lineRule="auto"/>
              <w:jc w:val="center"/>
              <w:rPr>
                <w:rFonts w:ascii="Arial" w:eastAsia="Times New Roman" w:hAnsi="Arial" w:cs="Arial"/>
                <w:color w:val="000000"/>
                <w:lang w:val="en-GB" w:eastAsia="en-GB"/>
              </w:rPr>
            </w:pPr>
            <w:r w:rsidRPr="00327AC5">
              <w:rPr>
                <w:rFonts w:ascii="Arial" w:eastAsia="Times New Roman" w:hAnsi="Arial" w:cs="Arial"/>
                <w:color w:val="000000"/>
                <w:lang w:val="en-GB" w:eastAsia="en-GB"/>
              </w:rPr>
              <w:t>0.905</w:t>
            </w:r>
          </w:p>
        </w:tc>
        <w:tc>
          <w:tcPr>
            <w:tcW w:w="1300" w:type="dxa"/>
            <w:tcBorders>
              <w:top w:val="nil"/>
              <w:left w:val="nil"/>
              <w:bottom w:val="single" w:sz="4" w:space="0" w:color="D9D9D9"/>
              <w:right w:val="single" w:sz="4" w:space="0" w:color="D9D9D9"/>
            </w:tcBorders>
            <w:shd w:val="clear" w:color="000000" w:fill="FFFFFF"/>
            <w:noWrap/>
            <w:vAlign w:val="center"/>
            <w:hideMark/>
          </w:tcPr>
          <w:p w14:paraId="4317D023" w14:textId="77777777" w:rsidR="00327AC5" w:rsidRPr="00327AC5" w:rsidRDefault="00327AC5" w:rsidP="00327AC5">
            <w:pPr>
              <w:spacing w:after="0" w:line="240" w:lineRule="auto"/>
              <w:jc w:val="center"/>
              <w:rPr>
                <w:rFonts w:ascii="Arial" w:eastAsia="Times New Roman" w:hAnsi="Arial" w:cs="Arial"/>
                <w:b/>
                <w:bCs/>
                <w:color w:val="000000"/>
                <w:lang w:val="en-GB" w:eastAsia="en-GB"/>
              </w:rPr>
            </w:pPr>
            <w:r w:rsidRPr="00327AC5">
              <w:rPr>
                <w:rFonts w:ascii="Arial" w:eastAsia="Times New Roman" w:hAnsi="Arial" w:cs="Arial"/>
                <w:b/>
                <w:bCs/>
                <w:color w:val="000000"/>
                <w:lang w:val="en-GB" w:eastAsia="en-GB"/>
              </w:rPr>
              <w:t>0.81</w:t>
            </w:r>
          </w:p>
        </w:tc>
        <w:tc>
          <w:tcPr>
            <w:tcW w:w="1300" w:type="dxa"/>
            <w:tcBorders>
              <w:top w:val="nil"/>
              <w:left w:val="nil"/>
              <w:bottom w:val="single" w:sz="4" w:space="0" w:color="D9D9D9"/>
              <w:right w:val="single" w:sz="4" w:space="0" w:color="D9D9D9"/>
            </w:tcBorders>
            <w:shd w:val="clear" w:color="000000" w:fill="FFFFFF"/>
            <w:noWrap/>
            <w:vAlign w:val="center"/>
            <w:hideMark/>
          </w:tcPr>
          <w:p w14:paraId="03989F7E" w14:textId="77777777" w:rsidR="00327AC5" w:rsidRPr="00327AC5" w:rsidRDefault="00327AC5" w:rsidP="00327AC5">
            <w:pPr>
              <w:spacing w:after="0" w:line="240" w:lineRule="auto"/>
              <w:jc w:val="center"/>
              <w:rPr>
                <w:rFonts w:ascii="Arial" w:eastAsia="Times New Roman" w:hAnsi="Arial" w:cs="Arial"/>
                <w:color w:val="000000"/>
                <w:lang w:val="en-GB" w:eastAsia="en-GB"/>
              </w:rPr>
            </w:pPr>
            <w:r w:rsidRPr="00327AC5">
              <w:rPr>
                <w:rFonts w:ascii="Arial" w:eastAsia="Times New Roman" w:hAnsi="Arial" w:cs="Arial"/>
                <w:color w:val="000000"/>
                <w:lang w:val="en-GB" w:eastAsia="en-GB"/>
              </w:rPr>
              <w:t>0.715</w:t>
            </w:r>
          </w:p>
        </w:tc>
      </w:tr>
      <w:tr w:rsidR="00327AC5" w:rsidRPr="00327AC5" w14:paraId="4C112E5D" w14:textId="77777777" w:rsidTr="00327AC5">
        <w:trPr>
          <w:trHeight w:val="300"/>
        </w:trPr>
        <w:tc>
          <w:tcPr>
            <w:tcW w:w="820" w:type="dxa"/>
            <w:tcBorders>
              <w:top w:val="nil"/>
              <w:left w:val="single" w:sz="4" w:space="0" w:color="D9D9D9"/>
              <w:bottom w:val="single" w:sz="4" w:space="0" w:color="D9D9D9"/>
              <w:right w:val="single" w:sz="4" w:space="0" w:color="D9D9D9"/>
            </w:tcBorders>
            <w:shd w:val="clear" w:color="000000" w:fill="FFFFFF"/>
            <w:noWrap/>
            <w:vAlign w:val="center"/>
            <w:hideMark/>
          </w:tcPr>
          <w:p w14:paraId="45CBAD99" w14:textId="77777777" w:rsidR="00327AC5" w:rsidRPr="00327AC5" w:rsidRDefault="00327AC5" w:rsidP="00327AC5">
            <w:pPr>
              <w:spacing w:after="0" w:line="240" w:lineRule="auto"/>
              <w:jc w:val="center"/>
              <w:rPr>
                <w:rFonts w:ascii="Arial" w:eastAsia="Times New Roman" w:hAnsi="Arial" w:cs="Arial"/>
                <w:color w:val="000000"/>
                <w:lang w:val="en-GB" w:eastAsia="en-GB"/>
              </w:rPr>
            </w:pPr>
            <w:r w:rsidRPr="00327AC5">
              <w:rPr>
                <w:rFonts w:ascii="Arial" w:eastAsia="Times New Roman" w:hAnsi="Arial" w:cs="Arial"/>
                <w:color w:val="000000"/>
                <w:lang w:val="en-GB" w:eastAsia="en-GB"/>
              </w:rPr>
              <w:t>1.5</w:t>
            </w:r>
          </w:p>
        </w:tc>
        <w:tc>
          <w:tcPr>
            <w:tcW w:w="1300" w:type="dxa"/>
            <w:tcBorders>
              <w:top w:val="nil"/>
              <w:left w:val="nil"/>
              <w:bottom w:val="single" w:sz="4" w:space="0" w:color="D9D9D9"/>
              <w:right w:val="single" w:sz="4" w:space="0" w:color="D9D9D9"/>
            </w:tcBorders>
            <w:shd w:val="clear" w:color="000000" w:fill="FFFFFF"/>
            <w:noWrap/>
            <w:vAlign w:val="center"/>
            <w:hideMark/>
          </w:tcPr>
          <w:p w14:paraId="31CF8DD7" w14:textId="77777777" w:rsidR="00327AC5" w:rsidRPr="00327AC5" w:rsidRDefault="00327AC5" w:rsidP="00327AC5">
            <w:pPr>
              <w:spacing w:after="0" w:line="240" w:lineRule="auto"/>
              <w:jc w:val="center"/>
              <w:rPr>
                <w:rFonts w:ascii="Arial" w:eastAsia="Times New Roman" w:hAnsi="Arial" w:cs="Arial"/>
                <w:color w:val="000000"/>
                <w:lang w:val="en-GB" w:eastAsia="en-GB"/>
              </w:rPr>
            </w:pPr>
            <w:r w:rsidRPr="00327AC5">
              <w:rPr>
                <w:rFonts w:ascii="Arial" w:eastAsia="Times New Roman" w:hAnsi="Arial" w:cs="Arial"/>
                <w:color w:val="000000"/>
                <w:lang w:val="en-GB" w:eastAsia="en-GB"/>
              </w:rPr>
              <w:t>1</w:t>
            </w:r>
          </w:p>
        </w:tc>
        <w:tc>
          <w:tcPr>
            <w:tcW w:w="1300" w:type="dxa"/>
            <w:tcBorders>
              <w:top w:val="nil"/>
              <w:left w:val="nil"/>
              <w:bottom w:val="single" w:sz="4" w:space="0" w:color="D9D9D9"/>
              <w:right w:val="single" w:sz="4" w:space="0" w:color="D9D9D9"/>
            </w:tcBorders>
            <w:shd w:val="clear" w:color="000000" w:fill="FFFFFF"/>
            <w:noWrap/>
            <w:vAlign w:val="center"/>
            <w:hideMark/>
          </w:tcPr>
          <w:p w14:paraId="028140FC" w14:textId="77777777" w:rsidR="00327AC5" w:rsidRPr="00327AC5" w:rsidRDefault="00327AC5" w:rsidP="00327AC5">
            <w:pPr>
              <w:spacing w:after="0" w:line="240" w:lineRule="auto"/>
              <w:jc w:val="center"/>
              <w:rPr>
                <w:rFonts w:ascii="Arial" w:eastAsia="Times New Roman" w:hAnsi="Arial" w:cs="Arial"/>
                <w:color w:val="000000"/>
                <w:lang w:val="en-GB" w:eastAsia="en-GB"/>
              </w:rPr>
            </w:pPr>
            <w:r w:rsidRPr="00327AC5">
              <w:rPr>
                <w:rFonts w:ascii="Arial" w:eastAsia="Times New Roman" w:hAnsi="Arial" w:cs="Arial"/>
                <w:color w:val="000000"/>
                <w:lang w:val="en-GB" w:eastAsia="en-GB"/>
              </w:rPr>
              <w:t>0.895</w:t>
            </w:r>
          </w:p>
        </w:tc>
        <w:tc>
          <w:tcPr>
            <w:tcW w:w="1300" w:type="dxa"/>
            <w:tcBorders>
              <w:top w:val="nil"/>
              <w:left w:val="nil"/>
              <w:bottom w:val="single" w:sz="4" w:space="0" w:color="D9D9D9"/>
              <w:right w:val="single" w:sz="4" w:space="0" w:color="D9D9D9"/>
            </w:tcBorders>
            <w:shd w:val="clear" w:color="000000" w:fill="FFFFFF"/>
            <w:noWrap/>
            <w:vAlign w:val="center"/>
            <w:hideMark/>
          </w:tcPr>
          <w:p w14:paraId="33A6A8CA" w14:textId="77777777" w:rsidR="00327AC5" w:rsidRPr="00327AC5" w:rsidRDefault="00327AC5" w:rsidP="00327AC5">
            <w:pPr>
              <w:spacing w:after="0" w:line="240" w:lineRule="auto"/>
              <w:jc w:val="center"/>
              <w:rPr>
                <w:rFonts w:ascii="Arial" w:eastAsia="Times New Roman" w:hAnsi="Arial" w:cs="Arial"/>
                <w:b/>
                <w:bCs/>
                <w:color w:val="000000"/>
                <w:lang w:val="en-GB" w:eastAsia="en-GB"/>
              </w:rPr>
            </w:pPr>
            <w:r w:rsidRPr="00327AC5">
              <w:rPr>
                <w:rFonts w:ascii="Arial" w:eastAsia="Times New Roman" w:hAnsi="Arial" w:cs="Arial"/>
                <w:b/>
                <w:bCs/>
                <w:color w:val="000000"/>
                <w:lang w:val="en-GB" w:eastAsia="en-GB"/>
              </w:rPr>
              <w:t>0.79</w:t>
            </w:r>
          </w:p>
        </w:tc>
        <w:tc>
          <w:tcPr>
            <w:tcW w:w="1300" w:type="dxa"/>
            <w:tcBorders>
              <w:top w:val="nil"/>
              <w:left w:val="nil"/>
              <w:bottom w:val="single" w:sz="4" w:space="0" w:color="D9D9D9"/>
              <w:right w:val="single" w:sz="4" w:space="0" w:color="D9D9D9"/>
            </w:tcBorders>
            <w:shd w:val="clear" w:color="000000" w:fill="FFFFFF"/>
            <w:noWrap/>
            <w:vAlign w:val="center"/>
            <w:hideMark/>
          </w:tcPr>
          <w:p w14:paraId="1BA60B6E" w14:textId="77777777" w:rsidR="00327AC5" w:rsidRPr="00327AC5" w:rsidRDefault="00327AC5" w:rsidP="00327AC5">
            <w:pPr>
              <w:spacing w:after="0" w:line="240" w:lineRule="auto"/>
              <w:jc w:val="center"/>
              <w:rPr>
                <w:rFonts w:ascii="Arial" w:eastAsia="Times New Roman" w:hAnsi="Arial" w:cs="Arial"/>
                <w:color w:val="000000"/>
                <w:lang w:val="en-GB" w:eastAsia="en-GB"/>
              </w:rPr>
            </w:pPr>
            <w:r w:rsidRPr="00327AC5">
              <w:rPr>
                <w:rFonts w:ascii="Arial" w:eastAsia="Times New Roman" w:hAnsi="Arial" w:cs="Arial"/>
                <w:color w:val="000000"/>
                <w:lang w:val="en-GB" w:eastAsia="en-GB"/>
              </w:rPr>
              <w:t>0.685</w:t>
            </w:r>
          </w:p>
        </w:tc>
      </w:tr>
    </w:tbl>
    <w:p w14:paraId="33B7CFB6" w14:textId="18067807" w:rsidR="008253D4" w:rsidRPr="009B30D6" w:rsidRDefault="000F6A9D" w:rsidP="008253D4">
      <w:pPr>
        <w:widowControl w:val="0"/>
        <w:autoSpaceDE w:val="0"/>
        <w:autoSpaceDN w:val="0"/>
        <w:adjustRightInd w:val="0"/>
        <w:spacing w:line="276" w:lineRule="auto"/>
        <w:rPr>
          <w:rFonts w:ascii="Arial" w:hAnsi="Arial" w:cs="Arial"/>
          <w:lang w:val="en-GB"/>
        </w:rPr>
      </w:pPr>
      <w:r>
        <w:rPr>
          <w:rFonts w:ascii="Arial" w:hAnsi="Arial" w:cs="Arial"/>
          <w:lang w:val="en-GB"/>
        </w:rPr>
        <w:lastRenderedPageBreak/>
        <w:t>It is to be noted that</w:t>
      </w:r>
      <w:r w:rsidRPr="000F6A9D">
        <w:rPr>
          <w:rFonts w:ascii="Arial" w:hAnsi="Arial" w:cs="Arial"/>
          <w:lang w:val="en-GB"/>
        </w:rPr>
        <w:t xml:space="preserve"> </w:t>
      </w:r>
      <w:r>
        <w:rPr>
          <w:rFonts w:ascii="Arial" w:hAnsi="Arial" w:cs="Arial"/>
          <w:lang w:val="en-GB"/>
        </w:rPr>
        <w:t>in line with German law, site qualities above 1,5 and below 0,7 are further not extrapolated, i.e., the project receives respective maximum or minimum value. V</w:t>
      </w:r>
      <w:r w:rsidR="008253D4" w:rsidRPr="009B30D6">
        <w:rPr>
          <w:rFonts w:ascii="Arial" w:hAnsi="Arial" w:cs="Arial"/>
          <w:lang w:val="en-GB"/>
        </w:rPr>
        <w:t>alues in between the specified points are linearly extrapolated.</w:t>
      </w:r>
    </w:p>
    <w:p w14:paraId="01BE2A08" w14:textId="10B5AC3A" w:rsidR="00241427" w:rsidRDefault="008936B8" w:rsidP="00241427">
      <w:pPr>
        <w:widowControl w:val="0"/>
        <w:autoSpaceDE w:val="0"/>
        <w:autoSpaceDN w:val="0"/>
        <w:adjustRightInd w:val="0"/>
        <w:spacing w:line="276" w:lineRule="auto"/>
        <w:rPr>
          <w:rFonts w:ascii="Arial" w:hAnsi="Arial" w:cs="Arial"/>
          <w:u w:val="single"/>
          <w:lang w:val="en-GB"/>
        </w:rPr>
      </w:pPr>
      <w:r w:rsidRPr="008936B8">
        <w:rPr>
          <w:rFonts w:ascii="Arial" w:hAnsi="Arial" w:cs="Arial"/>
          <w:u w:val="single"/>
          <w:lang w:val="en-GB"/>
        </w:rPr>
        <w:t>A</w:t>
      </w:r>
      <w:r w:rsidR="00241427" w:rsidRPr="008936B8">
        <w:rPr>
          <w:rFonts w:ascii="Arial" w:hAnsi="Arial" w:cs="Arial"/>
          <w:u w:val="single"/>
          <w:lang w:val="en-GB"/>
        </w:rPr>
        <w:t>uction parameters</w:t>
      </w:r>
    </w:p>
    <w:p w14:paraId="2FE99956" w14:textId="310B1BBA" w:rsidR="00CB6DAC" w:rsidRPr="002A10F7" w:rsidRDefault="00EA2B7F" w:rsidP="00CB6DAC">
      <w:pPr>
        <w:widowControl w:val="0"/>
        <w:autoSpaceDE w:val="0"/>
        <w:autoSpaceDN w:val="0"/>
        <w:adjustRightInd w:val="0"/>
        <w:spacing w:line="276" w:lineRule="auto"/>
        <w:rPr>
          <w:rFonts w:ascii="Arial" w:hAnsi="Arial" w:cs="Arial"/>
          <w:lang w:val="en-GB"/>
        </w:rPr>
      </w:pPr>
      <w:r>
        <w:rPr>
          <w:rFonts w:ascii="Arial" w:hAnsi="Arial" w:cs="Arial"/>
          <w:lang w:val="en-GB"/>
        </w:rPr>
        <w:t>Supply and demand</w:t>
      </w:r>
      <w:r w:rsidR="00CB6DAC" w:rsidRPr="009B30D6">
        <w:rPr>
          <w:rFonts w:ascii="Arial" w:hAnsi="Arial" w:cs="Arial"/>
          <w:lang w:val="en-GB"/>
        </w:rPr>
        <w:t xml:space="preserve"> for projects</w:t>
      </w:r>
      <w:r w:rsidR="002A10F7">
        <w:rPr>
          <w:rFonts w:ascii="Arial" w:hAnsi="Arial" w:cs="Arial"/>
          <w:lang w:val="en-GB"/>
        </w:rPr>
        <w:t xml:space="preserve"> and respective ratio</w:t>
      </w:r>
      <w:r w:rsidR="00CB6DAC" w:rsidRPr="009B30D6">
        <w:rPr>
          <w:rFonts w:ascii="Arial" w:hAnsi="Arial" w:cs="Arial"/>
          <w:lang w:val="en-GB"/>
        </w:rPr>
        <w:t xml:space="preserve"> significantly influence the result of auctions. The </w:t>
      </w:r>
      <w:r w:rsidR="00CB6DAC" w:rsidRPr="002A10F7">
        <w:rPr>
          <w:rFonts w:ascii="Arial" w:hAnsi="Arial" w:cs="Arial"/>
          <w:lang w:val="en-GB"/>
        </w:rPr>
        <w:t>demand to supply ratio is small for auctions which are highly oversubscribed (more projects entering the auctions than chosen projects). The ratio is equal to 1 when all projects are chosen and awarded. The ratio is above 1, when auction is undersubscribed.</w:t>
      </w:r>
    </w:p>
    <w:p w14:paraId="2FAC53CE" w14:textId="77777777" w:rsidR="00CB6DAC" w:rsidRPr="009B30D6" w:rsidRDefault="00CB6DAC" w:rsidP="00CB6DAC">
      <w:pPr>
        <w:widowControl w:val="0"/>
        <w:autoSpaceDE w:val="0"/>
        <w:autoSpaceDN w:val="0"/>
        <w:adjustRightInd w:val="0"/>
        <w:spacing w:line="276" w:lineRule="auto"/>
        <w:rPr>
          <w:rFonts w:ascii="Arial" w:hAnsi="Arial" w:cs="Arial"/>
          <w:lang w:val="en-GB"/>
        </w:rPr>
      </w:pPr>
      <w:r w:rsidRPr="002A10F7">
        <w:rPr>
          <w:rFonts w:ascii="Arial" w:hAnsi="Arial" w:cs="Arial"/>
          <w:lang w:val="en-GB"/>
        </w:rPr>
        <w:t>I first discuss general demand supply relations and respective influence of the RYM between demand/supply 0 and 1. Later in the paper, specific data from past German wind auctions are used.</w:t>
      </w:r>
    </w:p>
    <w:p w14:paraId="775F2994" w14:textId="77777777" w:rsidR="00241427" w:rsidRPr="009B30D6" w:rsidRDefault="00241427" w:rsidP="00241427">
      <w:pPr>
        <w:widowControl w:val="0"/>
        <w:autoSpaceDE w:val="0"/>
        <w:autoSpaceDN w:val="0"/>
        <w:adjustRightInd w:val="0"/>
        <w:spacing w:line="276" w:lineRule="auto"/>
        <w:ind w:left="708"/>
        <w:rPr>
          <w:rFonts w:ascii="Arial" w:hAnsi="Arial" w:cs="Arial"/>
          <w:i/>
          <w:iCs/>
          <w:lang w:val="en-GB"/>
        </w:rPr>
      </w:pPr>
      <w:r w:rsidRPr="009B30D6">
        <w:rPr>
          <w:rFonts w:ascii="Arial" w:hAnsi="Arial" w:cs="Arial"/>
          <w:i/>
          <w:iCs/>
          <w:lang w:val="en-GB"/>
        </w:rPr>
        <w:t>Supply = projects entering the auctions</w:t>
      </w:r>
    </w:p>
    <w:p w14:paraId="18CB0736" w14:textId="77777777" w:rsidR="00241427" w:rsidRPr="009B30D6" w:rsidRDefault="00241427" w:rsidP="00241427">
      <w:pPr>
        <w:widowControl w:val="0"/>
        <w:autoSpaceDE w:val="0"/>
        <w:autoSpaceDN w:val="0"/>
        <w:adjustRightInd w:val="0"/>
        <w:spacing w:line="276" w:lineRule="auto"/>
        <w:ind w:left="708"/>
        <w:rPr>
          <w:rFonts w:ascii="Arial" w:hAnsi="Arial" w:cs="Arial"/>
          <w:i/>
          <w:iCs/>
          <w:lang w:val="en-GB"/>
        </w:rPr>
      </w:pPr>
      <w:r w:rsidRPr="009B30D6">
        <w:rPr>
          <w:rFonts w:ascii="Arial" w:hAnsi="Arial" w:cs="Arial"/>
          <w:i/>
          <w:iCs/>
          <w:lang w:val="en-GB"/>
        </w:rPr>
        <w:t>Demand = projects awarded in the auctions</w:t>
      </w:r>
    </w:p>
    <w:p w14:paraId="09153FEB" w14:textId="781AF40C" w:rsidR="004460DD" w:rsidRPr="00806A43" w:rsidRDefault="001D1B9D" w:rsidP="001D1B9D">
      <w:pPr>
        <w:pStyle w:val="Heading1"/>
        <w:numPr>
          <w:ilvl w:val="1"/>
          <w:numId w:val="1"/>
        </w:numPr>
        <w:spacing w:after="240"/>
        <w:rPr>
          <w:rFonts w:ascii="Arial" w:eastAsiaTheme="minorHAnsi" w:hAnsi="Arial" w:cs="Arial"/>
          <w:color w:val="auto"/>
          <w:sz w:val="24"/>
          <w:szCs w:val="24"/>
          <w:lang w:val="en-GB"/>
        </w:rPr>
      </w:pPr>
      <w:bookmarkStart w:id="21" w:name="_Toc112352928"/>
      <w:bookmarkStart w:id="22" w:name="_Hlk111752149"/>
      <w:r w:rsidRPr="00806A43">
        <w:rPr>
          <w:rFonts w:ascii="Arial" w:eastAsiaTheme="minorHAnsi" w:hAnsi="Arial" w:cs="Arial"/>
          <w:color w:val="auto"/>
          <w:sz w:val="24"/>
          <w:szCs w:val="24"/>
          <w:lang w:val="en-GB"/>
        </w:rPr>
        <w:t>Derived parameters</w:t>
      </w:r>
      <w:bookmarkEnd w:id="21"/>
    </w:p>
    <w:bookmarkEnd w:id="22"/>
    <w:p w14:paraId="2DD042B9" w14:textId="5C893A48" w:rsidR="00762254" w:rsidRPr="0051390B" w:rsidRDefault="000B708C" w:rsidP="00762254">
      <w:pPr>
        <w:widowControl w:val="0"/>
        <w:autoSpaceDE w:val="0"/>
        <w:autoSpaceDN w:val="0"/>
        <w:adjustRightInd w:val="0"/>
        <w:spacing w:line="276" w:lineRule="auto"/>
        <w:rPr>
          <w:rFonts w:ascii="Arial" w:hAnsi="Arial" w:cs="Arial"/>
          <w:lang w:val="en-GB"/>
        </w:rPr>
      </w:pPr>
      <w:r>
        <w:rPr>
          <w:rFonts w:ascii="Arial" w:hAnsi="Arial" w:cs="Arial"/>
          <w:lang w:val="en-GB"/>
        </w:rPr>
        <w:t>From input</w:t>
      </w:r>
      <w:r w:rsidR="003672FD" w:rsidRPr="009B30D6">
        <w:rPr>
          <w:rFonts w:ascii="Arial" w:hAnsi="Arial" w:cs="Arial"/>
          <w:lang w:val="en-GB"/>
        </w:rPr>
        <w:t xml:space="preserve"> parameters</w:t>
      </w:r>
      <w:r w:rsidR="003672FD">
        <w:rPr>
          <w:rFonts w:ascii="Arial" w:hAnsi="Arial" w:cs="Arial"/>
          <w:lang w:val="en-GB"/>
        </w:rPr>
        <w:t xml:space="preserve"> above</w:t>
      </w:r>
      <w:r w:rsidRPr="000B708C">
        <w:rPr>
          <w:rFonts w:ascii="Arial" w:hAnsi="Arial" w:cs="Arial"/>
          <w:lang w:val="en-GB"/>
        </w:rPr>
        <w:t xml:space="preserve"> </w:t>
      </w:r>
      <w:r>
        <w:rPr>
          <w:rFonts w:ascii="Arial" w:hAnsi="Arial" w:cs="Arial"/>
          <w:lang w:val="en-GB"/>
        </w:rPr>
        <w:t>p</w:t>
      </w:r>
      <w:r w:rsidRPr="009B30D6">
        <w:rPr>
          <w:rFonts w:ascii="Arial" w:hAnsi="Arial" w:cs="Arial"/>
          <w:lang w:val="en-GB"/>
        </w:rPr>
        <w:t>roduction</w:t>
      </w:r>
      <w:r>
        <w:rPr>
          <w:rFonts w:ascii="Arial" w:hAnsi="Arial" w:cs="Arial"/>
          <w:lang w:val="en-GB"/>
        </w:rPr>
        <w:t xml:space="preserve">, </w:t>
      </w:r>
      <w:r w:rsidR="00762254" w:rsidRPr="009B30D6">
        <w:rPr>
          <w:rFonts w:ascii="Arial" w:hAnsi="Arial" w:cs="Arial"/>
          <w:lang w:val="en-GB"/>
        </w:rPr>
        <w:t>levelized cost of electricity (“LCOE”)</w:t>
      </w:r>
      <w:r w:rsidR="00762254">
        <w:rPr>
          <w:rStyle w:val="FootnoteReference"/>
          <w:rFonts w:ascii="Arial" w:hAnsi="Arial" w:cs="Arial"/>
          <w:lang w:val="en-GB"/>
        </w:rPr>
        <w:footnoteReference w:id="7"/>
      </w:r>
      <w:r w:rsidR="003672FD">
        <w:rPr>
          <w:rFonts w:ascii="Arial" w:hAnsi="Arial" w:cs="Arial"/>
          <w:lang w:val="en-GB"/>
        </w:rPr>
        <w:t xml:space="preserve"> </w:t>
      </w:r>
      <w:r>
        <w:rPr>
          <w:rFonts w:ascii="Arial" w:hAnsi="Arial" w:cs="Arial"/>
          <w:lang w:val="en-GB"/>
        </w:rPr>
        <w:t>and minimum bid are derived</w:t>
      </w:r>
      <w:r w:rsidR="00762254">
        <w:rPr>
          <w:rFonts w:ascii="Arial" w:hAnsi="Arial" w:cs="Arial"/>
          <w:lang w:val="en-GB"/>
        </w:rPr>
        <w:t>. Two constants are used, power curve to estimate the production based on average wind speed and base LCOE to translate input parameters into LCOE of the project.</w:t>
      </w:r>
    </w:p>
    <w:p w14:paraId="6227513E" w14:textId="48330E9C" w:rsidR="003672FD" w:rsidRPr="003672FD" w:rsidRDefault="003672FD" w:rsidP="003672FD">
      <w:pPr>
        <w:widowControl w:val="0"/>
        <w:autoSpaceDE w:val="0"/>
        <w:autoSpaceDN w:val="0"/>
        <w:adjustRightInd w:val="0"/>
        <w:spacing w:line="276" w:lineRule="auto"/>
        <w:rPr>
          <w:rFonts w:ascii="Arial" w:hAnsi="Arial" w:cs="Arial"/>
          <w:u w:val="single"/>
          <w:lang w:val="en-GB"/>
        </w:rPr>
      </w:pPr>
      <w:r w:rsidRPr="003672FD">
        <w:rPr>
          <w:rFonts w:ascii="Arial" w:hAnsi="Arial" w:cs="Arial"/>
          <w:u w:val="single"/>
          <w:lang w:val="en-GB"/>
        </w:rPr>
        <w:t>Production</w:t>
      </w:r>
    </w:p>
    <w:p w14:paraId="6FEAEA63" w14:textId="733E8174" w:rsidR="00346FB4" w:rsidRPr="009B30D6" w:rsidRDefault="003672FD" w:rsidP="00346FB4">
      <w:pPr>
        <w:widowControl w:val="0"/>
        <w:autoSpaceDE w:val="0"/>
        <w:autoSpaceDN w:val="0"/>
        <w:adjustRightInd w:val="0"/>
        <w:spacing w:line="276" w:lineRule="auto"/>
        <w:rPr>
          <w:rFonts w:ascii="Arial" w:hAnsi="Arial" w:cs="Arial"/>
          <w:lang w:val="en-GB"/>
        </w:rPr>
      </w:pPr>
      <w:r w:rsidRPr="009B30D6">
        <w:rPr>
          <w:rFonts w:ascii="Arial" w:hAnsi="Arial" w:cs="Arial"/>
          <w:lang w:val="en-GB"/>
        </w:rPr>
        <w:t xml:space="preserve">The production is derived from respective wind speed at 100 and extrapolated to average production of typical wind turbine (Enercon E115) based on typical conditions. </w:t>
      </w:r>
      <w:r w:rsidR="00346FB4">
        <w:rPr>
          <w:rFonts w:ascii="Arial" w:hAnsi="Arial" w:cs="Arial"/>
          <w:lang w:val="en-GB"/>
        </w:rPr>
        <w:t>E</w:t>
      </w:r>
      <w:r w:rsidR="00346FB4" w:rsidRPr="00F76967">
        <w:rPr>
          <w:rFonts w:ascii="Arial" w:hAnsi="Arial" w:cs="Arial"/>
          <w:lang w:val="en-GB"/>
        </w:rPr>
        <w:t xml:space="preserve">lectricity production is directly derived from the wind speed </w:t>
      </w:r>
      <w:r w:rsidR="00346FB4" w:rsidRPr="00EA2B7F">
        <w:rPr>
          <w:rFonts w:ascii="Arial" w:hAnsi="Arial" w:cs="Arial"/>
          <w:lang w:val="en-GB"/>
        </w:rPr>
        <w:t>using power curve to reach production in MWh (“</w:t>
      </w:r>
      <w:r w:rsidR="00346FB4" w:rsidRPr="00EA2B7F">
        <w:rPr>
          <w:rFonts w:ascii="Arial" w:hAnsi="Arial" w:cs="Arial"/>
          <w:i/>
          <w:iCs/>
          <w:lang w:val="en-GB"/>
        </w:rPr>
        <w:t>PRODUCTION</w:t>
      </w:r>
      <w:r w:rsidR="00346FB4" w:rsidRPr="00F76967">
        <w:rPr>
          <w:rFonts w:ascii="Arial" w:hAnsi="Arial" w:cs="Arial"/>
          <w:lang w:val="en-GB"/>
        </w:rPr>
        <w:t>”).</w:t>
      </w:r>
      <w:r w:rsidR="00346FB4" w:rsidRPr="009B30D6">
        <w:rPr>
          <w:rFonts w:ascii="Arial" w:hAnsi="Arial" w:cs="Arial"/>
          <w:lang w:val="en-GB"/>
        </w:rPr>
        <w:t xml:space="preserve"> </w:t>
      </w:r>
    </w:p>
    <w:p w14:paraId="222ECBF5" w14:textId="01506B06" w:rsidR="00346FB4" w:rsidRPr="009B30D6" w:rsidRDefault="00346FB4" w:rsidP="00346FB4">
      <w:pPr>
        <w:pStyle w:val="Caption"/>
        <w:rPr>
          <w:rFonts w:ascii="Arial" w:hAnsi="Arial" w:cs="Arial"/>
          <w:color w:val="auto"/>
          <w:sz w:val="22"/>
          <w:szCs w:val="22"/>
          <w:lang w:val="en-GB"/>
        </w:rPr>
      </w:pPr>
      <w:r w:rsidRPr="009B30D6">
        <w:rPr>
          <w:rFonts w:ascii="Arial" w:hAnsi="Arial" w:cs="Arial"/>
          <w:color w:val="auto"/>
          <w:sz w:val="22"/>
          <w:szCs w:val="22"/>
          <w:lang w:val="en-GB"/>
        </w:rPr>
        <w:t xml:space="preserve">Equation </w:t>
      </w:r>
      <w:r w:rsidRPr="009B30D6">
        <w:rPr>
          <w:rFonts w:ascii="Arial" w:hAnsi="Arial" w:cs="Arial"/>
          <w:color w:val="auto"/>
          <w:sz w:val="22"/>
          <w:szCs w:val="22"/>
          <w:lang w:val="en-GB"/>
        </w:rPr>
        <w:fldChar w:fldCharType="begin"/>
      </w:r>
      <w:r w:rsidRPr="009B30D6">
        <w:rPr>
          <w:rFonts w:ascii="Arial" w:hAnsi="Arial" w:cs="Arial"/>
          <w:color w:val="auto"/>
          <w:sz w:val="22"/>
          <w:szCs w:val="22"/>
          <w:lang w:val="en-GB"/>
        </w:rPr>
        <w:instrText xml:space="preserve"> SEQ Equation \* ARABIC </w:instrText>
      </w:r>
      <w:r w:rsidRPr="009B30D6">
        <w:rPr>
          <w:rFonts w:ascii="Arial" w:hAnsi="Arial" w:cs="Arial"/>
          <w:color w:val="auto"/>
          <w:sz w:val="22"/>
          <w:szCs w:val="22"/>
          <w:lang w:val="en-GB"/>
        </w:rPr>
        <w:fldChar w:fldCharType="separate"/>
      </w:r>
      <w:r w:rsidR="00545E4A">
        <w:rPr>
          <w:rFonts w:ascii="Arial" w:hAnsi="Arial" w:cs="Arial"/>
          <w:noProof/>
          <w:color w:val="auto"/>
          <w:sz w:val="22"/>
          <w:szCs w:val="22"/>
          <w:lang w:val="en-GB"/>
        </w:rPr>
        <w:t>2</w:t>
      </w:r>
      <w:r w:rsidRPr="009B30D6">
        <w:rPr>
          <w:rFonts w:ascii="Arial" w:hAnsi="Arial" w:cs="Arial"/>
          <w:color w:val="auto"/>
          <w:sz w:val="22"/>
          <w:szCs w:val="22"/>
          <w:lang w:val="en-GB"/>
        </w:rPr>
        <w:fldChar w:fldCharType="end"/>
      </w:r>
      <w:r w:rsidRPr="009B30D6">
        <w:rPr>
          <w:rFonts w:ascii="Arial" w:hAnsi="Arial" w:cs="Arial"/>
          <w:color w:val="auto"/>
          <w:sz w:val="22"/>
          <w:szCs w:val="22"/>
          <w:lang w:val="en-GB"/>
        </w:rPr>
        <w:t>; Calculation of production</w:t>
      </w:r>
    </w:p>
    <w:p w14:paraId="7853305F" w14:textId="77777777" w:rsidR="00346FB4" w:rsidRPr="009B30D6" w:rsidRDefault="00346FB4" w:rsidP="00346FB4">
      <w:pPr>
        <w:widowControl w:val="0"/>
        <w:autoSpaceDE w:val="0"/>
        <w:autoSpaceDN w:val="0"/>
        <w:adjustRightInd w:val="0"/>
        <w:spacing w:line="276" w:lineRule="auto"/>
        <w:rPr>
          <w:rFonts w:ascii="Arial" w:hAnsi="Arial" w:cs="Arial"/>
          <w:lang w:val="en-GB"/>
        </w:rPr>
      </w:pPr>
      <m:oMathPara>
        <m:oMath>
          <m:r>
            <w:rPr>
              <w:rFonts w:ascii="Cambria Math" w:hAnsi="Cambria Math" w:cs="Arial"/>
              <w:lang w:val="en-GB"/>
            </w:rPr>
            <m:t>PRODUCTION=f</m:t>
          </m:r>
          <m:d>
            <m:dPr>
              <m:ctrlPr>
                <w:rPr>
                  <w:rFonts w:ascii="Cambria Math" w:hAnsi="Cambria Math" w:cs="Arial"/>
                  <w:i/>
                  <w:lang w:val="en-GB"/>
                </w:rPr>
              </m:ctrlPr>
            </m:dPr>
            <m:e>
              <m:r>
                <w:rPr>
                  <w:rFonts w:ascii="Cambria Math" w:hAnsi="Cambria Math" w:cs="Arial"/>
                  <w:lang w:val="en-GB"/>
                </w:rPr>
                <m:t>ws(P_CURVE)</m:t>
              </m:r>
              <m:ctrlPr>
                <w:rPr>
                  <w:rFonts w:ascii="Cambria Math" w:hAnsi="Cambria Math" w:cs="Arial"/>
                  <w:i/>
                  <w:sz w:val="24"/>
                  <w:szCs w:val="24"/>
                  <w:lang w:val="en-GB"/>
                </w:rPr>
              </m:ctrlPr>
            </m:e>
          </m:d>
        </m:oMath>
      </m:oMathPara>
    </w:p>
    <w:p w14:paraId="1964A260" w14:textId="6B77C2F3" w:rsidR="003672FD" w:rsidRPr="009B30D6" w:rsidRDefault="00346FB4" w:rsidP="003672FD">
      <w:pPr>
        <w:widowControl w:val="0"/>
        <w:autoSpaceDE w:val="0"/>
        <w:autoSpaceDN w:val="0"/>
        <w:adjustRightInd w:val="0"/>
        <w:spacing w:line="276" w:lineRule="auto"/>
        <w:rPr>
          <w:rFonts w:ascii="Arial" w:hAnsi="Arial" w:cs="Arial"/>
          <w:lang w:val="en-GB"/>
        </w:rPr>
      </w:pPr>
      <w:r w:rsidRPr="009B30D6">
        <w:rPr>
          <w:rFonts w:ascii="Arial" w:hAnsi="Arial" w:cs="Arial"/>
          <w:lang w:val="en-GB"/>
        </w:rPr>
        <w:t xml:space="preserve">For details of the calculation and technical assumptions please see Annex </w:t>
      </w:r>
      <w:r w:rsidRPr="009B30D6">
        <w:rPr>
          <w:rFonts w:ascii="Arial" w:hAnsi="Arial" w:cs="Arial"/>
          <w:highlight w:val="yellow"/>
          <w:lang w:val="en-GB"/>
        </w:rPr>
        <w:fldChar w:fldCharType="begin"/>
      </w:r>
      <w:r w:rsidRPr="009B30D6">
        <w:rPr>
          <w:rFonts w:ascii="Arial" w:hAnsi="Arial" w:cs="Arial"/>
          <w:lang w:val="en-GB"/>
        </w:rPr>
        <w:instrText xml:space="preserve"> REF _Ref87777530 \r \h </w:instrText>
      </w:r>
      <w:r w:rsidRPr="009B30D6">
        <w:rPr>
          <w:rFonts w:ascii="Arial" w:hAnsi="Arial" w:cs="Arial"/>
          <w:highlight w:val="yellow"/>
          <w:lang w:val="en-GB"/>
        </w:rPr>
      </w:r>
      <w:r w:rsidRPr="009B30D6">
        <w:rPr>
          <w:rFonts w:ascii="Arial" w:hAnsi="Arial" w:cs="Arial"/>
          <w:highlight w:val="yellow"/>
          <w:lang w:val="en-GB"/>
        </w:rPr>
        <w:fldChar w:fldCharType="separate"/>
      </w:r>
      <w:r w:rsidR="00545E4A">
        <w:rPr>
          <w:rFonts w:ascii="Arial" w:hAnsi="Arial" w:cs="Arial"/>
          <w:lang w:val="en-GB"/>
        </w:rPr>
        <w:t>A</w:t>
      </w:r>
      <w:r w:rsidRPr="009B30D6">
        <w:rPr>
          <w:rFonts w:ascii="Arial" w:hAnsi="Arial" w:cs="Arial"/>
          <w:highlight w:val="yellow"/>
          <w:lang w:val="en-GB"/>
        </w:rPr>
        <w:fldChar w:fldCharType="end"/>
      </w:r>
      <w:r w:rsidRPr="009B30D6">
        <w:rPr>
          <w:rFonts w:ascii="Arial" w:hAnsi="Arial" w:cs="Arial"/>
          <w:lang w:val="en-GB"/>
        </w:rPr>
        <w:t xml:space="preserve">. Below in </w:t>
      </w:r>
      <w:r w:rsidRPr="009B30D6">
        <w:rPr>
          <w:rFonts w:ascii="Arial" w:hAnsi="Arial" w:cs="Arial"/>
          <w:lang w:val="en-GB"/>
        </w:rPr>
        <w:fldChar w:fldCharType="begin"/>
      </w:r>
      <w:r w:rsidRPr="009B30D6">
        <w:rPr>
          <w:rFonts w:ascii="Arial" w:hAnsi="Arial" w:cs="Arial"/>
          <w:lang w:val="en-GB"/>
        </w:rPr>
        <w:instrText xml:space="preserve"> REF _Ref87777860 \h </w:instrText>
      </w:r>
      <w:r w:rsidRPr="009B30D6">
        <w:rPr>
          <w:rFonts w:ascii="Arial" w:hAnsi="Arial" w:cs="Arial"/>
          <w:lang w:val="en-GB"/>
        </w:rPr>
      </w:r>
      <w:r w:rsidRPr="009B30D6">
        <w:rPr>
          <w:rFonts w:ascii="Arial" w:hAnsi="Arial" w:cs="Arial"/>
          <w:lang w:val="en-GB"/>
        </w:rPr>
        <w:fldChar w:fldCharType="separate"/>
      </w:r>
      <w:ins w:id="23" w:author="Prokop Čech" w:date="2023-01-13T23:01:00Z">
        <w:r w:rsidR="00545E4A" w:rsidRPr="009B30D6">
          <w:rPr>
            <w:rFonts w:ascii="Arial" w:hAnsi="Arial" w:cs="Arial"/>
            <w:lang w:val="en-GB"/>
          </w:rPr>
          <w:t xml:space="preserve">Table </w:t>
        </w:r>
        <w:r w:rsidR="00545E4A">
          <w:rPr>
            <w:rFonts w:ascii="Arial" w:hAnsi="Arial" w:cs="Arial"/>
            <w:noProof/>
            <w:lang w:val="en-GB"/>
          </w:rPr>
          <w:t>2</w:t>
        </w:r>
      </w:ins>
      <w:r w:rsidRPr="009B30D6">
        <w:rPr>
          <w:rFonts w:ascii="Arial" w:hAnsi="Arial" w:cs="Arial"/>
          <w:lang w:val="en-GB"/>
        </w:rPr>
        <w:fldChar w:fldCharType="end"/>
      </w:r>
      <w:r w:rsidRPr="009B30D6">
        <w:rPr>
          <w:rFonts w:ascii="Arial" w:hAnsi="Arial" w:cs="Arial"/>
          <w:lang w:val="en-GB"/>
        </w:rPr>
        <w:t>, I show only the resulting relations.</w:t>
      </w:r>
    </w:p>
    <w:p w14:paraId="44B5F11A" w14:textId="2D78848A" w:rsidR="003672FD" w:rsidRPr="009B30D6" w:rsidRDefault="003672FD" w:rsidP="003672FD">
      <w:pPr>
        <w:pStyle w:val="Caption"/>
        <w:keepNext/>
        <w:keepLines/>
        <w:rPr>
          <w:rFonts w:ascii="Arial" w:hAnsi="Arial" w:cs="Arial"/>
          <w:color w:val="auto"/>
          <w:sz w:val="22"/>
          <w:szCs w:val="22"/>
          <w:lang w:val="en-GB"/>
        </w:rPr>
      </w:pPr>
      <w:bookmarkStart w:id="24" w:name="_Ref87777860"/>
      <w:r w:rsidRPr="009B30D6">
        <w:rPr>
          <w:rFonts w:ascii="Arial" w:hAnsi="Arial" w:cs="Arial"/>
          <w:color w:val="auto"/>
          <w:sz w:val="22"/>
          <w:szCs w:val="22"/>
          <w:lang w:val="en-GB"/>
        </w:rPr>
        <w:t xml:space="preserve">Table </w:t>
      </w:r>
      <w:r w:rsidRPr="009B30D6">
        <w:rPr>
          <w:rFonts w:ascii="Arial" w:hAnsi="Arial" w:cs="Arial"/>
          <w:color w:val="auto"/>
          <w:sz w:val="22"/>
          <w:szCs w:val="22"/>
          <w:lang w:val="en-GB"/>
        </w:rPr>
        <w:fldChar w:fldCharType="begin"/>
      </w:r>
      <w:r w:rsidRPr="009B30D6">
        <w:rPr>
          <w:rFonts w:ascii="Arial" w:hAnsi="Arial" w:cs="Arial"/>
          <w:color w:val="auto"/>
          <w:sz w:val="22"/>
          <w:szCs w:val="22"/>
          <w:lang w:val="en-GB"/>
        </w:rPr>
        <w:instrText xml:space="preserve"> SEQ Table \* ARABIC </w:instrText>
      </w:r>
      <w:r w:rsidRPr="009B30D6">
        <w:rPr>
          <w:rFonts w:ascii="Arial" w:hAnsi="Arial" w:cs="Arial"/>
          <w:color w:val="auto"/>
          <w:sz w:val="22"/>
          <w:szCs w:val="22"/>
          <w:lang w:val="en-GB"/>
        </w:rPr>
        <w:fldChar w:fldCharType="separate"/>
      </w:r>
      <w:r w:rsidR="00545E4A">
        <w:rPr>
          <w:rFonts w:ascii="Arial" w:hAnsi="Arial" w:cs="Arial"/>
          <w:noProof/>
          <w:color w:val="auto"/>
          <w:sz w:val="22"/>
          <w:szCs w:val="22"/>
          <w:lang w:val="en-GB"/>
        </w:rPr>
        <w:t>2</w:t>
      </w:r>
      <w:r w:rsidRPr="009B30D6">
        <w:rPr>
          <w:rFonts w:ascii="Arial" w:hAnsi="Arial" w:cs="Arial"/>
          <w:color w:val="auto"/>
          <w:sz w:val="22"/>
          <w:szCs w:val="22"/>
          <w:lang w:val="en-GB"/>
        </w:rPr>
        <w:fldChar w:fldCharType="end"/>
      </w:r>
      <w:bookmarkEnd w:id="24"/>
      <w:r w:rsidRPr="009B30D6">
        <w:rPr>
          <w:rFonts w:ascii="Arial" w:hAnsi="Arial" w:cs="Arial"/>
          <w:color w:val="auto"/>
          <w:sz w:val="22"/>
          <w:szCs w:val="22"/>
          <w:lang w:val="en-GB"/>
        </w:rPr>
        <w:t>; Estimated electricity production and site quality based on wind speed.</w:t>
      </w:r>
    </w:p>
    <w:tbl>
      <w:tblPr>
        <w:tblW w:w="5220" w:type="dxa"/>
        <w:tblLook w:val="04A0" w:firstRow="1" w:lastRow="0" w:firstColumn="1" w:lastColumn="0" w:noHBand="0" w:noVBand="1"/>
      </w:tblPr>
      <w:tblGrid>
        <w:gridCol w:w="1660"/>
        <w:gridCol w:w="1780"/>
        <w:gridCol w:w="1780"/>
      </w:tblGrid>
      <w:tr w:rsidR="003672FD" w:rsidRPr="009B30D6" w14:paraId="571A2803" w14:textId="77777777" w:rsidTr="003A0865">
        <w:trPr>
          <w:trHeight w:val="900"/>
        </w:trPr>
        <w:tc>
          <w:tcPr>
            <w:tcW w:w="1660" w:type="dxa"/>
            <w:tcBorders>
              <w:top w:val="single" w:sz="4" w:space="0" w:color="D9D9D9"/>
              <w:left w:val="single" w:sz="4" w:space="0" w:color="D9D9D9"/>
              <w:bottom w:val="single" w:sz="4" w:space="0" w:color="D9D9D9"/>
              <w:right w:val="single" w:sz="4" w:space="0" w:color="D9D9D9"/>
            </w:tcBorders>
            <w:shd w:val="clear" w:color="000000" w:fill="305496"/>
            <w:vAlign w:val="center"/>
          </w:tcPr>
          <w:p w14:paraId="12EF3D14" w14:textId="77777777" w:rsidR="003672FD" w:rsidRPr="009B30D6" w:rsidRDefault="003672FD" w:rsidP="003A0865">
            <w:pPr>
              <w:spacing w:after="0" w:line="240" w:lineRule="auto"/>
              <w:jc w:val="center"/>
              <w:rPr>
                <w:rFonts w:ascii="Arial" w:eastAsia="Times New Roman" w:hAnsi="Arial" w:cs="Arial"/>
                <w:b/>
                <w:bCs/>
                <w:color w:val="FFFFFF"/>
                <w:lang w:val="en-GB" w:eastAsia="en-GB"/>
              </w:rPr>
            </w:pPr>
            <w:r w:rsidRPr="009B30D6">
              <w:rPr>
                <w:rFonts w:ascii="Arial" w:eastAsia="Times New Roman" w:hAnsi="Arial" w:cs="Arial"/>
                <w:b/>
                <w:bCs/>
                <w:color w:val="FFFFFF"/>
                <w:lang w:val="en-GB" w:eastAsia="en-GB"/>
              </w:rPr>
              <w:t>WS 100m</w:t>
            </w:r>
          </w:p>
        </w:tc>
        <w:tc>
          <w:tcPr>
            <w:tcW w:w="1780" w:type="dxa"/>
            <w:tcBorders>
              <w:top w:val="single" w:sz="4" w:space="0" w:color="D9D9D9"/>
              <w:left w:val="nil"/>
              <w:bottom w:val="single" w:sz="4" w:space="0" w:color="D9D9D9"/>
              <w:right w:val="single" w:sz="4" w:space="0" w:color="D9D9D9"/>
            </w:tcBorders>
            <w:shd w:val="clear" w:color="000000" w:fill="305496"/>
            <w:vAlign w:val="center"/>
          </w:tcPr>
          <w:p w14:paraId="7F06D871" w14:textId="77777777" w:rsidR="003672FD" w:rsidRPr="009B30D6" w:rsidRDefault="003672FD" w:rsidP="003A0865">
            <w:pPr>
              <w:spacing w:after="0" w:line="240" w:lineRule="auto"/>
              <w:jc w:val="center"/>
              <w:rPr>
                <w:rFonts w:ascii="Arial" w:eastAsia="Times New Roman" w:hAnsi="Arial" w:cs="Arial"/>
                <w:b/>
                <w:bCs/>
                <w:color w:val="FFFFFF"/>
                <w:lang w:val="en-GB" w:eastAsia="en-GB"/>
              </w:rPr>
            </w:pPr>
            <w:r w:rsidRPr="009B30D6">
              <w:rPr>
                <w:rFonts w:ascii="Arial" w:eastAsia="Times New Roman" w:hAnsi="Arial" w:cs="Arial"/>
                <w:b/>
                <w:bCs/>
                <w:color w:val="FFFFFF"/>
                <w:lang w:val="en-GB" w:eastAsia="en-GB"/>
              </w:rPr>
              <w:t>Estimated production per MW</w:t>
            </w:r>
          </w:p>
        </w:tc>
        <w:tc>
          <w:tcPr>
            <w:tcW w:w="1780" w:type="dxa"/>
            <w:tcBorders>
              <w:top w:val="single" w:sz="4" w:space="0" w:color="D9D9D9"/>
              <w:left w:val="nil"/>
              <w:bottom w:val="single" w:sz="4" w:space="0" w:color="D9D9D9"/>
              <w:right w:val="single" w:sz="4" w:space="0" w:color="D9D9D9"/>
            </w:tcBorders>
            <w:shd w:val="clear" w:color="000000" w:fill="305496"/>
            <w:vAlign w:val="center"/>
          </w:tcPr>
          <w:p w14:paraId="44AA5F63" w14:textId="77777777" w:rsidR="003672FD" w:rsidRPr="009B30D6" w:rsidRDefault="003672FD" w:rsidP="003A0865">
            <w:pPr>
              <w:spacing w:after="0" w:line="240" w:lineRule="auto"/>
              <w:jc w:val="center"/>
              <w:rPr>
                <w:rFonts w:ascii="Arial" w:eastAsia="Times New Roman" w:hAnsi="Arial" w:cs="Arial"/>
                <w:b/>
                <w:bCs/>
                <w:color w:val="FFFFFF"/>
                <w:lang w:val="en-GB" w:eastAsia="en-GB"/>
              </w:rPr>
            </w:pPr>
            <w:r w:rsidRPr="009B30D6">
              <w:rPr>
                <w:rFonts w:ascii="Arial" w:eastAsia="Times New Roman" w:hAnsi="Arial" w:cs="Arial"/>
                <w:b/>
                <w:bCs/>
                <w:color w:val="FFFFFF"/>
                <w:lang w:val="en-GB" w:eastAsia="en-GB"/>
              </w:rPr>
              <w:t>Site quality</w:t>
            </w:r>
          </w:p>
        </w:tc>
      </w:tr>
      <w:tr w:rsidR="003672FD" w:rsidRPr="009B30D6" w14:paraId="1D6F85BF" w14:textId="77777777" w:rsidTr="003A0865">
        <w:trPr>
          <w:trHeight w:val="300"/>
        </w:trPr>
        <w:tc>
          <w:tcPr>
            <w:tcW w:w="1660" w:type="dxa"/>
            <w:tcBorders>
              <w:top w:val="nil"/>
              <w:left w:val="single" w:sz="4" w:space="0" w:color="D9D9D9"/>
              <w:bottom w:val="single" w:sz="4" w:space="0" w:color="D9D9D9"/>
              <w:right w:val="single" w:sz="4" w:space="0" w:color="D9D9D9"/>
            </w:tcBorders>
            <w:shd w:val="clear" w:color="000000" w:fill="FFFFFF"/>
            <w:noWrap/>
            <w:vAlign w:val="center"/>
          </w:tcPr>
          <w:p w14:paraId="217DED22" w14:textId="77777777" w:rsidR="003672FD" w:rsidRPr="009B30D6" w:rsidRDefault="003672FD" w:rsidP="003A0865">
            <w:pPr>
              <w:spacing w:after="0" w:line="240" w:lineRule="auto"/>
              <w:jc w:val="center"/>
              <w:rPr>
                <w:rFonts w:ascii="Arial" w:eastAsia="Times New Roman" w:hAnsi="Arial" w:cs="Arial"/>
                <w:color w:val="000000"/>
                <w:lang w:val="en-GB" w:eastAsia="en-GB"/>
              </w:rPr>
            </w:pPr>
            <w:r w:rsidRPr="009B30D6">
              <w:rPr>
                <w:rFonts w:ascii="Arial" w:eastAsia="Times New Roman" w:hAnsi="Arial" w:cs="Arial"/>
                <w:color w:val="000000"/>
                <w:lang w:val="en-GB" w:eastAsia="en-GB"/>
              </w:rPr>
              <w:t>5.36</w:t>
            </w:r>
          </w:p>
        </w:tc>
        <w:tc>
          <w:tcPr>
            <w:tcW w:w="1780" w:type="dxa"/>
            <w:tcBorders>
              <w:top w:val="nil"/>
              <w:left w:val="nil"/>
              <w:bottom w:val="single" w:sz="4" w:space="0" w:color="D9D9D9"/>
              <w:right w:val="single" w:sz="4" w:space="0" w:color="D9D9D9"/>
            </w:tcBorders>
            <w:shd w:val="clear" w:color="000000" w:fill="FFFFFF"/>
            <w:noWrap/>
            <w:vAlign w:val="center"/>
          </w:tcPr>
          <w:p w14:paraId="76FEF65C" w14:textId="77777777" w:rsidR="003672FD" w:rsidRPr="009B30D6" w:rsidRDefault="003672FD" w:rsidP="003A0865">
            <w:pPr>
              <w:spacing w:after="0" w:line="240" w:lineRule="auto"/>
              <w:jc w:val="center"/>
              <w:rPr>
                <w:rFonts w:ascii="Arial" w:eastAsia="Times New Roman" w:hAnsi="Arial" w:cs="Arial"/>
                <w:color w:val="000000"/>
                <w:lang w:val="en-GB" w:eastAsia="en-GB"/>
              </w:rPr>
            </w:pPr>
            <w:r w:rsidRPr="009B30D6">
              <w:rPr>
                <w:rFonts w:ascii="Arial" w:eastAsia="Times New Roman" w:hAnsi="Arial" w:cs="Arial"/>
                <w:color w:val="000000"/>
                <w:lang w:val="en-GB" w:eastAsia="en-GB"/>
              </w:rPr>
              <w:t>1 813 831</w:t>
            </w:r>
          </w:p>
        </w:tc>
        <w:tc>
          <w:tcPr>
            <w:tcW w:w="1780" w:type="dxa"/>
            <w:tcBorders>
              <w:top w:val="nil"/>
              <w:left w:val="nil"/>
              <w:bottom w:val="single" w:sz="4" w:space="0" w:color="D9D9D9"/>
              <w:right w:val="single" w:sz="4" w:space="0" w:color="D9D9D9"/>
            </w:tcBorders>
            <w:shd w:val="clear" w:color="000000" w:fill="FFFFFF"/>
            <w:noWrap/>
            <w:vAlign w:val="center"/>
          </w:tcPr>
          <w:p w14:paraId="2E3E0C6D" w14:textId="77777777" w:rsidR="003672FD" w:rsidRPr="009B30D6" w:rsidRDefault="003672FD" w:rsidP="003A0865">
            <w:pPr>
              <w:spacing w:after="0" w:line="240" w:lineRule="auto"/>
              <w:jc w:val="center"/>
              <w:rPr>
                <w:rFonts w:ascii="Arial" w:eastAsia="Times New Roman" w:hAnsi="Arial" w:cs="Arial"/>
                <w:color w:val="000000"/>
                <w:lang w:val="en-GB" w:eastAsia="en-GB"/>
              </w:rPr>
            </w:pPr>
            <w:r w:rsidRPr="009B30D6">
              <w:rPr>
                <w:rFonts w:ascii="Arial" w:eastAsia="Times New Roman" w:hAnsi="Arial" w:cs="Arial"/>
                <w:color w:val="000000"/>
                <w:lang w:val="en-GB" w:eastAsia="en-GB"/>
              </w:rPr>
              <w:t>0.7</w:t>
            </w:r>
          </w:p>
        </w:tc>
      </w:tr>
      <w:tr w:rsidR="003672FD" w:rsidRPr="009B30D6" w14:paraId="37BF4518" w14:textId="77777777" w:rsidTr="003A0865">
        <w:trPr>
          <w:trHeight w:val="300"/>
        </w:trPr>
        <w:tc>
          <w:tcPr>
            <w:tcW w:w="1660" w:type="dxa"/>
            <w:tcBorders>
              <w:top w:val="nil"/>
              <w:left w:val="single" w:sz="4" w:space="0" w:color="D9D9D9"/>
              <w:bottom w:val="single" w:sz="4" w:space="0" w:color="D9D9D9"/>
              <w:right w:val="single" w:sz="4" w:space="0" w:color="D9D9D9"/>
            </w:tcBorders>
            <w:shd w:val="clear" w:color="000000" w:fill="FFFFFF"/>
            <w:noWrap/>
            <w:vAlign w:val="center"/>
          </w:tcPr>
          <w:p w14:paraId="5A6AA330" w14:textId="77777777" w:rsidR="003672FD" w:rsidRPr="009B30D6" w:rsidRDefault="003672FD" w:rsidP="003A0865">
            <w:pPr>
              <w:spacing w:after="0" w:line="240" w:lineRule="auto"/>
              <w:jc w:val="center"/>
              <w:rPr>
                <w:rFonts w:ascii="Arial" w:eastAsia="Times New Roman" w:hAnsi="Arial" w:cs="Arial"/>
                <w:color w:val="000000"/>
                <w:lang w:val="en-GB" w:eastAsia="en-GB"/>
              </w:rPr>
            </w:pPr>
            <w:r w:rsidRPr="009B30D6">
              <w:rPr>
                <w:rFonts w:ascii="Arial" w:eastAsia="Times New Roman" w:hAnsi="Arial" w:cs="Arial"/>
                <w:color w:val="000000"/>
                <w:lang w:val="en-GB" w:eastAsia="en-GB"/>
              </w:rPr>
              <w:t>5.72</w:t>
            </w:r>
          </w:p>
        </w:tc>
        <w:tc>
          <w:tcPr>
            <w:tcW w:w="1780" w:type="dxa"/>
            <w:tcBorders>
              <w:top w:val="nil"/>
              <w:left w:val="nil"/>
              <w:bottom w:val="single" w:sz="4" w:space="0" w:color="D9D9D9"/>
              <w:right w:val="single" w:sz="4" w:space="0" w:color="D9D9D9"/>
            </w:tcBorders>
            <w:shd w:val="clear" w:color="000000" w:fill="FFFFFF"/>
            <w:noWrap/>
            <w:vAlign w:val="center"/>
          </w:tcPr>
          <w:p w14:paraId="4803481F" w14:textId="77777777" w:rsidR="003672FD" w:rsidRPr="009B30D6" w:rsidRDefault="003672FD" w:rsidP="003A0865">
            <w:pPr>
              <w:spacing w:after="0" w:line="240" w:lineRule="auto"/>
              <w:jc w:val="center"/>
              <w:rPr>
                <w:rFonts w:ascii="Arial" w:eastAsia="Times New Roman" w:hAnsi="Arial" w:cs="Arial"/>
                <w:color w:val="000000"/>
                <w:lang w:val="en-GB" w:eastAsia="en-GB"/>
              </w:rPr>
            </w:pPr>
            <w:r w:rsidRPr="009B30D6">
              <w:rPr>
                <w:rFonts w:ascii="Arial" w:eastAsia="Times New Roman" w:hAnsi="Arial" w:cs="Arial"/>
                <w:color w:val="000000"/>
                <w:lang w:val="en-GB" w:eastAsia="en-GB"/>
              </w:rPr>
              <w:t>2 072 281</w:t>
            </w:r>
          </w:p>
        </w:tc>
        <w:tc>
          <w:tcPr>
            <w:tcW w:w="1780" w:type="dxa"/>
            <w:tcBorders>
              <w:top w:val="nil"/>
              <w:left w:val="nil"/>
              <w:bottom w:val="single" w:sz="4" w:space="0" w:color="D9D9D9"/>
              <w:right w:val="single" w:sz="4" w:space="0" w:color="D9D9D9"/>
            </w:tcBorders>
            <w:shd w:val="clear" w:color="000000" w:fill="FFFFFF"/>
            <w:noWrap/>
            <w:vAlign w:val="center"/>
          </w:tcPr>
          <w:p w14:paraId="40F2A561" w14:textId="77777777" w:rsidR="003672FD" w:rsidRPr="009B30D6" w:rsidRDefault="003672FD" w:rsidP="003A0865">
            <w:pPr>
              <w:spacing w:after="0" w:line="240" w:lineRule="auto"/>
              <w:jc w:val="center"/>
              <w:rPr>
                <w:rFonts w:ascii="Arial" w:eastAsia="Times New Roman" w:hAnsi="Arial" w:cs="Arial"/>
                <w:color w:val="000000"/>
                <w:lang w:val="en-GB" w:eastAsia="en-GB"/>
              </w:rPr>
            </w:pPr>
            <w:r w:rsidRPr="009B30D6">
              <w:rPr>
                <w:rFonts w:ascii="Arial" w:eastAsia="Times New Roman" w:hAnsi="Arial" w:cs="Arial"/>
                <w:color w:val="000000"/>
                <w:lang w:val="en-GB" w:eastAsia="en-GB"/>
              </w:rPr>
              <w:t>0.8</w:t>
            </w:r>
          </w:p>
        </w:tc>
      </w:tr>
      <w:tr w:rsidR="003672FD" w:rsidRPr="009B30D6" w14:paraId="5D33BD3A" w14:textId="77777777" w:rsidTr="003A0865">
        <w:trPr>
          <w:trHeight w:val="300"/>
        </w:trPr>
        <w:tc>
          <w:tcPr>
            <w:tcW w:w="1660" w:type="dxa"/>
            <w:tcBorders>
              <w:top w:val="nil"/>
              <w:left w:val="single" w:sz="4" w:space="0" w:color="D9D9D9"/>
              <w:bottom w:val="single" w:sz="4" w:space="0" w:color="D9D9D9"/>
              <w:right w:val="single" w:sz="4" w:space="0" w:color="D9D9D9"/>
            </w:tcBorders>
            <w:shd w:val="clear" w:color="000000" w:fill="FFFFFF"/>
            <w:noWrap/>
            <w:vAlign w:val="center"/>
          </w:tcPr>
          <w:p w14:paraId="3FCA6ECE" w14:textId="77777777" w:rsidR="003672FD" w:rsidRPr="009B30D6" w:rsidRDefault="003672FD" w:rsidP="003A0865">
            <w:pPr>
              <w:spacing w:after="0" w:line="240" w:lineRule="auto"/>
              <w:jc w:val="center"/>
              <w:rPr>
                <w:rFonts w:ascii="Arial" w:eastAsia="Times New Roman" w:hAnsi="Arial" w:cs="Arial"/>
                <w:color w:val="000000"/>
                <w:lang w:val="en-GB" w:eastAsia="en-GB"/>
              </w:rPr>
            </w:pPr>
            <w:r w:rsidRPr="009B30D6">
              <w:rPr>
                <w:rFonts w:ascii="Arial" w:eastAsia="Times New Roman" w:hAnsi="Arial" w:cs="Arial"/>
                <w:color w:val="000000"/>
                <w:lang w:val="en-GB" w:eastAsia="en-GB"/>
              </w:rPr>
              <w:t>6.08</w:t>
            </w:r>
          </w:p>
        </w:tc>
        <w:tc>
          <w:tcPr>
            <w:tcW w:w="1780" w:type="dxa"/>
            <w:tcBorders>
              <w:top w:val="nil"/>
              <w:left w:val="nil"/>
              <w:bottom w:val="single" w:sz="4" w:space="0" w:color="D9D9D9"/>
              <w:right w:val="single" w:sz="4" w:space="0" w:color="D9D9D9"/>
            </w:tcBorders>
            <w:shd w:val="clear" w:color="000000" w:fill="FFFFFF"/>
            <w:noWrap/>
            <w:vAlign w:val="center"/>
          </w:tcPr>
          <w:p w14:paraId="54099A72" w14:textId="77777777" w:rsidR="003672FD" w:rsidRPr="009B30D6" w:rsidRDefault="003672FD" w:rsidP="003A0865">
            <w:pPr>
              <w:spacing w:after="0" w:line="240" w:lineRule="auto"/>
              <w:jc w:val="center"/>
              <w:rPr>
                <w:rFonts w:ascii="Arial" w:eastAsia="Times New Roman" w:hAnsi="Arial" w:cs="Arial"/>
                <w:color w:val="000000"/>
                <w:lang w:val="en-GB" w:eastAsia="en-GB"/>
              </w:rPr>
            </w:pPr>
            <w:r w:rsidRPr="009B30D6">
              <w:rPr>
                <w:rFonts w:ascii="Arial" w:eastAsia="Times New Roman" w:hAnsi="Arial" w:cs="Arial"/>
                <w:color w:val="000000"/>
                <w:lang w:val="en-GB" w:eastAsia="en-GB"/>
              </w:rPr>
              <w:t>2 329 806</w:t>
            </w:r>
          </w:p>
        </w:tc>
        <w:tc>
          <w:tcPr>
            <w:tcW w:w="1780" w:type="dxa"/>
            <w:tcBorders>
              <w:top w:val="nil"/>
              <w:left w:val="nil"/>
              <w:bottom w:val="single" w:sz="4" w:space="0" w:color="D9D9D9"/>
              <w:right w:val="single" w:sz="4" w:space="0" w:color="D9D9D9"/>
            </w:tcBorders>
            <w:shd w:val="clear" w:color="000000" w:fill="FFFFFF"/>
            <w:noWrap/>
            <w:vAlign w:val="center"/>
          </w:tcPr>
          <w:p w14:paraId="0F76D771" w14:textId="77777777" w:rsidR="003672FD" w:rsidRPr="009B30D6" w:rsidRDefault="003672FD" w:rsidP="003A0865">
            <w:pPr>
              <w:spacing w:after="0" w:line="240" w:lineRule="auto"/>
              <w:jc w:val="center"/>
              <w:rPr>
                <w:rFonts w:ascii="Arial" w:eastAsia="Times New Roman" w:hAnsi="Arial" w:cs="Arial"/>
                <w:color w:val="000000"/>
                <w:lang w:val="en-GB" w:eastAsia="en-GB"/>
              </w:rPr>
            </w:pPr>
            <w:r w:rsidRPr="009B30D6">
              <w:rPr>
                <w:rFonts w:ascii="Arial" w:eastAsia="Times New Roman" w:hAnsi="Arial" w:cs="Arial"/>
                <w:color w:val="000000"/>
                <w:lang w:val="en-GB" w:eastAsia="en-GB"/>
              </w:rPr>
              <w:t>0.9</w:t>
            </w:r>
          </w:p>
        </w:tc>
      </w:tr>
      <w:tr w:rsidR="003672FD" w:rsidRPr="009B30D6" w14:paraId="0AAFFD71" w14:textId="77777777" w:rsidTr="003A0865">
        <w:trPr>
          <w:trHeight w:val="300"/>
        </w:trPr>
        <w:tc>
          <w:tcPr>
            <w:tcW w:w="1660" w:type="dxa"/>
            <w:tcBorders>
              <w:top w:val="nil"/>
              <w:left w:val="single" w:sz="4" w:space="0" w:color="D9D9D9"/>
              <w:bottom w:val="single" w:sz="4" w:space="0" w:color="D9D9D9"/>
              <w:right w:val="single" w:sz="4" w:space="0" w:color="D9D9D9"/>
            </w:tcBorders>
            <w:shd w:val="clear" w:color="000000" w:fill="FFFFFF"/>
            <w:noWrap/>
            <w:vAlign w:val="center"/>
          </w:tcPr>
          <w:p w14:paraId="24EF363C" w14:textId="77777777" w:rsidR="003672FD" w:rsidRPr="009B30D6" w:rsidRDefault="003672FD" w:rsidP="003A0865">
            <w:pPr>
              <w:spacing w:after="0" w:line="240" w:lineRule="auto"/>
              <w:jc w:val="center"/>
              <w:rPr>
                <w:rFonts w:ascii="Arial" w:eastAsia="Times New Roman" w:hAnsi="Arial" w:cs="Arial"/>
                <w:color w:val="000000"/>
                <w:lang w:val="en-GB" w:eastAsia="en-GB"/>
              </w:rPr>
            </w:pPr>
            <w:r w:rsidRPr="009B30D6">
              <w:rPr>
                <w:rFonts w:ascii="Arial" w:eastAsia="Times New Roman" w:hAnsi="Arial" w:cs="Arial"/>
                <w:color w:val="000000"/>
                <w:lang w:val="en-GB" w:eastAsia="en-GB"/>
              </w:rPr>
              <w:t>6.45</w:t>
            </w:r>
          </w:p>
        </w:tc>
        <w:tc>
          <w:tcPr>
            <w:tcW w:w="1780" w:type="dxa"/>
            <w:tcBorders>
              <w:top w:val="nil"/>
              <w:left w:val="nil"/>
              <w:bottom w:val="single" w:sz="4" w:space="0" w:color="D9D9D9"/>
              <w:right w:val="single" w:sz="4" w:space="0" w:color="D9D9D9"/>
            </w:tcBorders>
            <w:shd w:val="clear" w:color="000000" w:fill="FFFFFF"/>
            <w:noWrap/>
            <w:vAlign w:val="center"/>
          </w:tcPr>
          <w:p w14:paraId="08005F50" w14:textId="77777777" w:rsidR="003672FD" w:rsidRPr="009B30D6" w:rsidRDefault="003672FD" w:rsidP="003A0865">
            <w:pPr>
              <w:spacing w:after="0" w:line="240" w:lineRule="auto"/>
              <w:jc w:val="center"/>
              <w:rPr>
                <w:rFonts w:ascii="Arial" w:eastAsia="Times New Roman" w:hAnsi="Arial" w:cs="Arial"/>
                <w:color w:val="000000"/>
                <w:lang w:val="en-GB" w:eastAsia="en-GB"/>
              </w:rPr>
            </w:pPr>
            <w:r w:rsidRPr="009B30D6">
              <w:rPr>
                <w:rFonts w:ascii="Arial" w:eastAsia="Times New Roman" w:hAnsi="Arial" w:cs="Arial"/>
                <w:color w:val="000000"/>
                <w:lang w:val="en-GB" w:eastAsia="en-GB"/>
              </w:rPr>
              <w:t>2 591 101</w:t>
            </w:r>
          </w:p>
        </w:tc>
        <w:tc>
          <w:tcPr>
            <w:tcW w:w="1780" w:type="dxa"/>
            <w:tcBorders>
              <w:top w:val="nil"/>
              <w:left w:val="nil"/>
              <w:bottom w:val="single" w:sz="4" w:space="0" w:color="D9D9D9"/>
              <w:right w:val="single" w:sz="4" w:space="0" w:color="D9D9D9"/>
            </w:tcBorders>
            <w:shd w:val="clear" w:color="000000" w:fill="FFFFFF"/>
            <w:noWrap/>
            <w:vAlign w:val="center"/>
          </w:tcPr>
          <w:p w14:paraId="1155266E" w14:textId="77777777" w:rsidR="003672FD" w:rsidRPr="009B30D6" w:rsidRDefault="003672FD" w:rsidP="003A0865">
            <w:pPr>
              <w:spacing w:after="0" w:line="240" w:lineRule="auto"/>
              <w:jc w:val="center"/>
              <w:rPr>
                <w:rFonts w:ascii="Arial" w:eastAsia="Times New Roman" w:hAnsi="Arial" w:cs="Arial"/>
                <w:color w:val="000000"/>
                <w:lang w:val="en-GB" w:eastAsia="en-GB"/>
              </w:rPr>
            </w:pPr>
            <w:r w:rsidRPr="009B30D6">
              <w:rPr>
                <w:rFonts w:ascii="Arial" w:eastAsia="Times New Roman" w:hAnsi="Arial" w:cs="Arial"/>
                <w:color w:val="000000"/>
                <w:lang w:val="en-GB" w:eastAsia="en-GB"/>
              </w:rPr>
              <w:t>1</w:t>
            </w:r>
          </w:p>
        </w:tc>
      </w:tr>
      <w:tr w:rsidR="003672FD" w:rsidRPr="009B30D6" w14:paraId="0EFA4723" w14:textId="77777777" w:rsidTr="003A0865">
        <w:trPr>
          <w:trHeight w:val="300"/>
        </w:trPr>
        <w:tc>
          <w:tcPr>
            <w:tcW w:w="1660" w:type="dxa"/>
            <w:tcBorders>
              <w:top w:val="nil"/>
              <w:left w:val="single" w:sz="4" w:space="0" w:color="D9D9D9"/>
              <w:bottom w:val="single" w:sz="4" w:space="0" w:color="D9D9D9"/>
              <w:right w:val="single" w:sz="4" w:space="0" w:color="D9D9D9"/>
            </w:tcBorders>
            <w:shd w:val="clear" w:color="000000" w:fill="FFFFFF"/>
            <w:noWrap/>
            <w:vAlign w:val="center"/>
          </w:tcPr>
          <w:p w14:paraId="1C9A835D" w14:textId="77777777" w:rsidR="003672FD" w:rsidRPr="009B30D6" w:rsidRDefault="003672FD" w:rsidP="003A0865">
            <w:pPr>
              <w:spacing w:after="0" w:line="240" w:lineRule="auto"/>
              <w:jc w:val="center"/>
              <w:rPr>
                <w:rFonts w:ascii="Arial" w:eastAsia="Times New Roman" w:hAnsi="Arial" w:cs="Arial"/>
                <w:color w:val="000000"/>
                <w:lang w:val="en-GB" w:eastAsia="en-GB"/>
              </w:rPr>
            </w:pPr>
            <w:r w:rsidRPr="009B30D6">
              <w:rPr>
                <w:rFonts w:ascii="Arial" w:eastAsia="Times New Roman" w:hAnsi="Arial" w:cs="Arial"/>
                <w:color w:val="000000"/>
                <w:lang w:val="en-GB" w:eastAsia="en-GB"/>
              </w:rPr>
              <w:t>6.84</w:t>
            </w:r>
          </w:p>
        </w:tc>
        <w:tc>
          <w:tcPr>
            <w:tcW w:w="1780" w:type="dxa"/>
            <w:tcBorders>
              <w:top w:val="nil"/>
              <w:left w:val="nil"/>
              <w:bottom w:val="single" w:sz="4" w:space="0" w:color="D9D9D9"/>
              <w:right w:val="single" w:sz="4" w:space="0" w:color="D9D9D9"/>
            </w:tcBorders>
            <w:shd w:val="clear" w:color="000000" w:fill="FFFFFF"/>
            <w:noWrap/>
            <w:vAlign w:val="center"/>
          </w:tcPr>
          <w:p w14:paraId="6EAE39CF" w14:textId="77777777" w:rsidR="003672FD" w:rsidRPr="009B30D6" w:rsidRDefault="003672FD" w:rsidP="003A0865">
            <w:pPr>
              <w:spacing w:after="0" w:line="240" w:lineRule="auto"/>
              <w:jc w:val="center"/>
              <w:rPr>
                <w:rFonts w:ascii="Arial" w:eastAsia="Times New Roman" w:hAnsi="Arial" w:cs="Arial"/>
                <w:color w:val="000000"/>
                <w:lang w:val="en-GB" w:eastAsia="en-GB"/>
              </w:rPr>
            </w:pPr>
            <w:r w:rsidRPr="009B30D6">
              <w:rPr>
                <w:rFonts w:ascii="Arial" w:eastAsia="Times New Roman" w:hAnsi="Arial" w:cs="Arial"/>
                <w:color w:val="000000"/>
                <w:lang w:val="en-GB" w:eastAsia="en-GB"/>
              </w:rPr>
              <w:t>2 850 176</w:t>
            </w:r>
          </w:p>
        </w:tc>
        <w:tc>
          <w:tcPr>
            <w:tcW w:w="1780" w:type="dxa"/>
            <w:tcBorders>
              <w:top w:val="nil"/>
              <w:left w:val="nil"/>
              <w:bottom w:val="single" w:sz="4" w:space="0" w:color="D9D9D9"/>
              <w:right w:val="single" w:sz="4" w:space="0" w:color="D9D9D9"/>
            </w:tcBorders>
            <w:shd w:val="clear" w:color="000000" w:fill="FFFFFF"/>
            <w:noWrap/>
            <w:vAlign w:val="center"/>
          </w:tcPr>
          <w:p w14:paraId="2CECAECA" w14:textId="77777777" w:rsidR="003672FD" w:rsidRPr="009B30D6" w:rsidRDefault="003672FD" w:rsidP="003A0865">
            <w:pPr>
              <w:spacing w:after="0" w:line="240" w:lineRule="auto"/>
              <w:jc w:val="center"/>
              <w:rPr>
                <w:rFonts w:ascii="Arial" w:eastAsia="Times New Roman" w:hAnsi="Arial" w:cs="Arial"/>
                <w:color w:val="000000"/>
                <w:lang w:val="en-GB" w:eastAsia="en-GB"/>
              </w:rPr>
            </w:pPr>
            <w:r w:rsidRPr="009B30D6">
              <w:rPr>
                <w:rFonts w:ascii="Arial" w:eastAsia="Times New Roman" w:hAnsi="Arial" w:cs="Arial"/>
                <w:color w:val="000000"/>
                <w:lang w:val="en-GB" w:eastAsia="en-GB"/>
              </w:rPr>
              <w:t>1.1</w:t>
            </w:r>
          </w:p>
        </w:tc>
      </w:tr>
      <w:tr w:rsidR="003672FD" w:rsidRPr="009B30D6" w14:paraId="507FA7DC" w14:textId="77777777" w:rsidTr="003A0865">
        <w:trPr>
          <w:trHeight w:val="300"/>
        </w:trPr>
        <w:tc>
          <w:tcPr>
            <w:tcW w:w="1660" w:type="dxa"/>
            <w:tcBorders>
              <w:top w:val="nil"/>
              <w:left w:val="single" w:sz="4" w:space="0" w:color="D9D9D9"/>
              <w:bottom w:val="single" w:sz="4" w:space="0" w:color="D9D9D9"/>
              <w:right w:val="single" w:sz="4" w:space="0" w:color="D9D9D9"/>
            </w:tcBorders>
            <w:shd w:val="clear" w:color="000000" w:fill="FFFFFF"/>
            <w:noWrap/>
            <w:vAlign w:val="center"/>
          </w:tcPr>
          <w:p w14:paraId="3287D5B1" w14:textId="77777777" w:rsidR="003672FD" w:rsidRPr="009B30D6" w:rsidRDefault="003672FD" w:rsidP="003A0865">
            <w:pPr>
              <w:spacing w:after="0" w:line="240" w:lineRule="auto"/>
              <w:jc w:val="center"/>
              <w:rPr>
                <w:rFonts w:ascii="Arial" w:eastAsia="Times New Roman" w:hAnsi="Arial" w:cs="Arial"/>
                <w:color w:val="000000"/>
                <w:lang w:val="en-GB" w:eastAsia="en-GB"/>
              </w:rPr>
            </w:pPr>
            <w:r w:rsidRPr="009B30D6">
              <w:rPr>
                <w:rFonts w:ascii="Arial" w:eastAsia="Times New Roman" w:hAnsi="Arial" w:cs="Arial"/>
                <w:color w:val="000000"/>
                <w:lang w:val="en-GB" w:eastAsia="en-GB"/>
              </w:rPr>
              <w:lastRenderedPageBreak/>
              <w:t>7.24</w:t>
            </w:r>
          </w:p>
        </w:tc>
        <w:tc>
          <w:tcPr>
            <w:tcW w:w="1780" w:type="dxa"/>
            <w:tcBorders>
              <w:top w:val="nil"/>
              <w:left w:val="nil"/>
              <w:bottom w:val="single" w:sz="4" w:space="0" w:color="D9D9D9"/>
              <w:right w:val="single" w:sz="4" w:space="0" w:color="D9D9D9"/>
            </w:tcBorders>
            <w:shd w:val="clear" w:color="000000" w:fill="FFFFFF"/>
            <w:noWrap/>
            <w:vAlign w:val="center"/>
          </w:tcPr>
          <w:p w14:paraId="201DC82F" w14:textId="77777777" w:rsidR="003672FD" w:rsidRPr="009B30D6" w:rsidRDefault="003672FD" w:rsidP="003A0865">
            <w:pPr>
              <w:spacing w:after="0" w:line="240" w:lineRule="auto"/>
              <w:jc w:val="center"/>
              <w:rPr>
                <w:rFonts w:ascii="Arial" w:eastAsia="Times New Roman" w:hAnsi="Arial" w:cs="Arial"/>
                <w:color w:val="000000"/>
                <w:lang w:val="en-GB" w:eastAsia="en-GB"/>
              </w:rPr>
            </w:pPr>
            <w:r w:rsidRPr="009B30D6">
              <w:rPr>
                <w:rFonts w:ascii="Arial" w:eastAsia="Times New Roman" w:hAnsi="Arial" w:cs="Arial"/>
                <w:color w:val="000000"/>
                <w:lang w:val="en-GB" w:eastAsia="en-GB"/>
              </w:rPr>
              <w:t>3 109 238</w:t>
            </w:r>
          </w:p>
        </w:tc>
        <w:tc>
          <w:tcPr>
            <w:tcW w:w="1780" w:type="dxa"/>
            <w:tcBorders>
              <w:top w:val="nil"/>
              <w:left w:val="nil"/>
              <w:bottom w:val="single" w:sz="4" w:space="0" w:color="D9D9D9"/>
              <w:right w:val="single" w:sz="4" w:space="0" w:color="D9D9D9"/>
            </w:tcBorders>
            <w:shd w:val="clear" w:color="000000" w:fill="FFFFFF"/>
            <w:noWrap/>
            <w:vAlign w:val="center"/>
          </w:tcPr>
          <w:p w14:paraId="31958798" w14:textId="77777777" w:rsidR="003672FD" w:rsidRPr="009B30D6" w:rsidRDefault="003672FD" w:rsidP="003A0865">
            <w:pPr>
              <w:spacing w:after="0" w:line="240" w:lineRule="auto"/>
              <w:jc w:val="center"/>
              <w:rPr>
                <w:rFonts w:ascii="Arial" w:eastAsia="Times New Roman" w:hAnsi="Arial" w:cs="Arial"/>
                <w:color w:val="000000"/>
                <w:lang w:val="en-GB" w:eastAsia="en-GB"/>
              </w:rPr>
            </w:pPr>
            <w:r w:rsidRPr="009B30D6">
              <w:rPr>
                <w:rFonts w:ascii="Arial" w:eastAsia="Times New Roman" w:hAnsi="Arial" w:cs="Arial"/>
                <w:color w:val="000000"/>
                <w:lang w:val="en-GB" w:eastAsia="en-GB"/>
              </w:rPr>
              <w:t>1.2</w:t>
            </w:r>
          </w:p>
        </w:tc>
      </w:tr>
      <w:tr w:rsidR="003672FD" w:rsidRPr="009B30D6" w14:paraId="34FAB348" w14:textId="77777777" w:rsidTr="003A0865">
        <w:trPr>
          <w:trHeight w:val="300"/>
        </w:trPr>
        <w:tc>
          <w:tcPr>
            <w:tcW w:w="1660" w:type="dxa"/>
            <w:tcBorders>
              <w:top w:val="nil"/>
              <w:left w:val="single" w:sz="4" w:space="0" w:color="D9D9D9"/>
              <w:bottom w:val="single" w:sz="4" w:space="0" w:color="D9D9D9"/>
              <w:right w:val="single" w:sz="4" w:space="0" w:color="D9D9D9"/>
            </w:tcBorders>
            <w:shd w:val="clear" w:color="000000" w:fill="FFFFFF"/>
            <w:noWrap/>
            <w:vAlign w:val="center"/>
          </w:tcPr>
          <w:p w14:paraId="4C57945D" w14:textId="77777777" w:rsidR="003672FD" w:rsidRPr="009B30D6" w:rsidRDefault="003672FD" w:rsidP="003A0865">
            <w:pPr>
              <w:spacing w:after="0" w:line="240" w:lineRule="auto"/>
              <w:jc w:val="center"/>
              <w:rPr>
                <w:rFonts w:ascii="Arial" w:eastAsia="Times New Roman" w:hAnsi="Arial" w:cs="Arial"/>
                <w:color w:val="000000"/>
                <w:lang w:val="en-GB" w:eastAsia="en-GB"/>
              </w:rPr>
            </w:pPr>
            <w:r w:rsidRPr="009B30D6">
              <w:rPr>
                <w:rFonts w:ascii="Arial" w:eastAsia="Times New Roman" w:hAnsi="Arial" w:cs="Arial"/>
                <w:color w:val="000000"/>
                <w:lang w:val="en-GB" w:eastAsia="en-GB"/>
              </w:rPr>
              <w:t>7.68</w:t>
            </w:r>
          </w:p>
        </w:tc>
        <w:tc>
          <w:tcPr>
            <w:tcW w:w="1780" w:type="dxa"/>
            <w:tcBorders>
              <w:top w:val="nil"/>
              <w:left w:val="nil"/>
              <w:bottom w:val="single" w:sz="4" w:space="0" w:color="D9D9D9"/>
              <w:right w:val="single" w:sz="4" w:space="0" w:color="D9D9D9"/>
            </w:tcBorders>
            <w:shd w:val="clear" w:color="000000" w:fill="FFFFFF"/>
            <w:noWrap/>
            <w:vAlign w:val="center"/>
          </w:tcPr>
          <w:p w14:paraId="56E38DC6" w14:textId="77777777" w:rsidR="003672FD" w:rsidRPr="009B30D6" w:rsidRDefault="003672FD" w:rsidP="003A0865">
            <w:pPr>
              <w:spacing w:after="0" w:line="240" w:lineRule="auto"/>
              <w:jc w:val="center"/>
              <w:rPr>
                <w:rFonts w:ascii="Arial" w:eastAsia="Times New Roman" w:hAnsi="Arial" w:cs="Arial"/>
                <w:color w:val="000000"/>
                <w:lang w:val="en-GB" w:eastAsia="en-GB"/>
              </w:rPr>
            </w:pPr>
            <w:r w:rsidRPr="009B30D6">
              <w:rPr>
                <w:rFonts w:ascii="Arial" w:eastAsia="Times New Roman" w:hAnsi="Arial" w:cs="Arial"/>
                <w:color w:val="000000"/>
                <w:lang w:val="en-GB" w:eastAsia="en-GB"/>
              </w:rPr>
              <w:t>3 368 279</w:t>
            </w:r>
          </w:p>
        </w:tc>
        <w:tc>
          <w:tcPr>
            <w:tcW w:w="1780" w:type="dxa"/>
            <w:tcBorders>
              <w:top w:val="nil"/>
              <w:left w:val="nil"/>
              <w:bottom w:val="single" w:sz="4" w:space="0" w:color="D9D9D9"/>
              <w:right w:val="single" w:sz="4" w:space="0" w:color="D9D9D9"/>
            </w:tcBorders>
            <w:shd w:val="clear" w:color="000000" w:fill="FFFFFF"/>
            <w:noWrap/>
            <w:vAlign w:val="center"/>
          </w:tcPr>
          <w:p w14:paraId="72C2C489" w14:textId="77777777" w:rsidR="003672FD" w:rsidRPr="009B30D6" w:rsidRDefault="003672FD" w:rsidP="003A0865">
            <w:pPr>
              <w:spacing w:after="0" w:line="240" w:lineRule="auto"/>
              <w:jc w:val="center"/>
              <w:rPr>
                <w:rFonts w:ascii="Arial" w:eastAsia="Times New Roman" w:hAnsi="Arial" w:cs="Arial"/>
                <w:color w:val="000000"/>
                <w:lang w:val="en-GB" w:eastAsia="en-GB"/>
              </w:rPr>
            </w:pPr>
            <w:r w:rsidRPr="009B30D6">
              <w:rPr>
                <w:rFonts w:ascii="Arial" w:eastAsia="Times New Roman" w:hAnsi="Arial" w:cs="Arial"/>
                <w:color w:val="000000"/>
                <w:lang w:val="en-GB" w:eastAsia="en-GB"/>
              </w:rPr>
              <w:t>1.3</w:t>
            </w:r>
          </w:p>
        </w:tc>
      </w:tr>
      <w:tr w:rsidR="003672FD" w:rsidRPr="009B30D6" w14:paraId="18B3AD63" w14:textId="77777777" w:rsidTr="003A0865">
        <w:trPr>
          <w:trHeight w:val="300"/>
        </w:trPr>
        <w:tc>
          <w:tcPr>
            <w:tcW w:w="1660" w:type="dxa"/>
            <w:tcBorders>
              <w:top w:val="nil"/>
              <w:left w:val="single" w:sz="4" w:space="0" w:color="D9D9D9"/>
              <w:bottom w:val="single" w:sz="4" w:space="0" w:color="D9D9D9"/>
              <w:right w:val="single" w:sz="4" w:space="0" w:color="D9D9D9"/>
            </w:tcBorders>
            <w:shd w:val="clear" w:color="000000" w:fill="FFFFFF"/>
            <w:noWrap/>
            <w:vAlign w:val="center"/>
          </w:tcPr>
          <w:p w14:paraId="10BCA035" w14:textId="77777777" w:rsidR="003672FD" w:rsidRPr="009B30D6" w:rsidRDefault="003672FD" w:rsidP="003A0865">
            <w:pPr>
              <w:spacing w:after="0" w:line="240" w:lineRule="auto"/>
              <w:jc w:val="center"/>
              <w:rPr>
                <w:rFonts w:ascii="Arial" w:eastAsia="Times New Roman" w:hAnsi="Arial" w:cs="Arial"/>
                <w:color w:val="000000"/>
                <w:lang w:val="en-GB" w:eastAsia="en-GB"/>
              </w:rPr>
            </w:pPr>
            <w:r w:rsidRPr="009B30D6">
              <w:rPr>
                <w:rFonts w:ascii="Arial" w:eastAsia="Times New Roman" w:hAnsi="Arial" w:cs="Arial"/>
                <w:color w:val="000000"/>
                <w:lang w:val="en-GB" w:eastAsia="en-GB"/>
              </w:rPr>
              <w:t>8.15</w:t>
            </w:r>
          </w:p>
        </w:tc>
        <w:tc>
          <w:tcPr>
            <w:tcW w:w="1780" w:type="dxa"/>
            <w:tcBorders>
              <w:top w:val="nil"/>
              <w:left w:val="nil"/>
              <w:bottom w:val="single" w:sz="4" w:space="0" w:color="D9D9D9"/>
              <w:right w:val="single" w:sz="4" w:space="0" w:color="D9D9D9"/>
            </w:tcBorders>
            <w:shd w:val="clear" w:color="000000" w:fill="FFFFFF"/>
            <w:noWrap/>
            <w:vAlign w:val="center"/>
          </w:tcPr>
          <w:p w14:paraId="2F5ADCEF" w14:textId="77777777" w:rsidR="003672FD" w:rsidRPr="009B30D6" w:rsidRDefault="003672FD" w:rsidP="003A0865">
            <w:pPr>
              <w:spacing w:after="0" w:line="240" w:lineRule="auto"/>
              <w:jc w:val="center"/>
              <w:rPr>
                <w:rFonts w:ascii="Arial" w:eastAsia="Times New Roman" w:hAnsi="Arial" w:cs="Arial"/>
                <w:color w:val="000000"/>
                <w:lang w:val="en-GB" w:eastAsia="en-GB"/>
              </w:rPr>
            </w:pPr>
            <w:r w:rsidRPr="009B30D6">
              <w:rPr>
                <w:rFonts w:ascii="Arial" w:eastAsia="Times New Roman" w:hAnsi="Arial" w:cs="Arial"/>
                <w:color w:val="000000"/>
                <w:lang w:val="en-GB" w:eastAsia="en-GB"/>
              </w:rPr>
              <w:t>3 627 280</w:t>
            </w:r>
          </w:p>
        </w:tc>
        <w:tc>
          <w:tcPr>
            <w:tcW w:w="1780" w:type="dxa"/>
            <w:tcBorders>
              <w:top w:val="nil"/>
              <w:left w:val="nil"/>
              <w:bottom w:val="single" w:sz="4" w:space="0" w:color="D9D9D9"/>
              <w:right w:val="single" w:sz="4" w:space="0" w:color="D9D9D9"/>
            </w:tcBorders>
            <w:shd w:val="clear" w:color="000000" w:fill="FFFFFF"/>
            <w:noWrap/>
            <w:vAlign w:val="center"/>
          </w:tcPr>
          <w:p w14:paraId="4BDA81D5" w14:textId="77777777" w:rsidR="003672FD" w:rsidRPr="009B30D6" w:rsidRDefault="003672FD" w:rsidP="003A0865">
            <w:pPr>
              <w:spacing w:after="0" w:line="240" w:lineRule="auto"/>
              <w:jc w:val="center"/>
              <w:rPr>
                <w:rFonts w:ascii="Arial" w:eastAsia="Times New Roman" w:hAnsi="Arial" w:cs="Arial"/>
                <w:color w:val="000000"/>
                <w:lang w:val="en-GB" w:eastAsia="en-GB"/>
              </w:rPr>
            </w:pPr>
            <w:r w:rsidRPr="009B30D6">
              <w:rPr>
                <w:rFonts w:ascii="Arial" w:eastAsia="Times New Roman" w:hAnsi="Arial" w:cs="Arial"/>
                <w:color w:val="000000"/>
                <w:lang w:val="en-GB" w:eastAsia="en-GB"/>
              </w:rPr>
              <w:t>1.4</w:t>
            </w:r>
          </w:p>
        </w:tc>
      </w:tr>
      <w:tr w:rsidR="003672FD" w:rsidRPr="009B30D6" w14:paraId="0FDDA066" w14:textId="77777777" w:rsidTr="003A0865">
        <w:trPr>
          <w:trHeight w:val="300"/>
        </w:trPr>
        <w:tc>
          <w:tcPr>
            <w:tcW w:w="1660" w:type="dxa"/>
            <w:tcBorders>
              <w:top w:val="nil"/>
              <w:left w:val="single" w:sz="4" w:space="0" w:color="D9D9D9"/>
              <w:bottom w:val="single" w:sz="4" w:space="0" w:color="D9D9D9"/>
              <w:right w:val="single" w:sz="4" w:space="0" w:color="D9D9D9"/>
            </w:tcBorders>
            <w:shd w:val="clear" w:color="000000" w:fill="FFFFFF"/>
            <w:noWrap/>
            <w:vAlign w:val="center"/>
          </w:tcPr>
          <w:p w14:paraId="400F5CBF" w14:textId="77777777" w:rsidR="003672FD" w:rsidRPr="009B30D6" w:rsidRDefault="003672FD" w:rsidP="003A0865">
            <w:pPr>
              <w:spacing w:after="0" w:line="240" w:lineRule="auto"/>
              <w:jc w:val="center"/>
              <w:rPr>
                <w:rFonts w:ascii="Arial" w:eastAsia="Times New Roman" w:hAnsi="Arial" w:cs="Arial"/>
                <w:color w:val="000000"/>
                <w:lang w:val="en-GB" w:eastAsia="en-GB"/>
              </w:rPr>
            </w:pPr>
            <w:r w:rsidRPr="009B30D6">
              <w:rPr>
                <w:rFonts w:ascii="Arial" w:eastAsia="Times New Roman" w:hAnsi="Arial" w:cs="Arial"/>
                <w:color w:val="000000"/>
                <w:lang w:val="en-GB" w:eastAsia="en-GB"/>
              </w:rPr>
              <w:t>8.67</w:t>
            </w:r>
          </w:p>
        </w:tc>
        <w:tc>
          <w:tcPr>
            <w:tcW w:w="1780" w:type="dxa"/>
            <w:tcBorders>
              <w:top w:val="nil"/>
              <w:left w:val="nil"/>
              <w:bottom w:val="single" w:sz="4" w:space="0" w:color="D9D9D9"/>
              <w:right w:val="single" w:sz="4" w:space="0" w:color="D9D9D9"/>
            </w:tcBorders>
            <w:shd w:val="clear" w:color="000000" w:fill="FFFFFF"/>
            <w:noWrap/>
            <w:vAlign w:val="center"/>
          </w:tcPr>
          <w:p w14:paraId="2865E48E" w14:textId="77777777" w:rsidR="003672FD" w:rsidRPr="009B30D6" w:rsidRDefault="003672FD" w:rsidP="003A0865">
            <w:pPr>
              <w:spacing w:after="0" w:line="240" w:lineRule="auto"/>
              <w:jc w:val="center"/>
              <w:rPr>
                <w:rFonts w:ascii="Arial" w:eastAsia="Times New Roman" w:hAnsi="Arial" w:cs="Arial"/>
                <w:color w:val="000000"/>
                <w:lang w:val="en-GB" w:eastAsia="en-GB"/>
              </w:rPr>
            </w:pPr>
            <w:r w:rsidRPr="009B30D6">
              <w:rPr>
                <w:rFonts w:ascii="Arial" w:eastAsia="Times New Roman" w:hAnsi="Arial" w:cs="Arial"/>
                <w:color w:val="000000"/>
                <w:lang w:val="en-GB" w:eastAsia="en-GB"/>
              </w:rPr>
              <w:t>3 886 201</w:t>
            </w:r>
          </w:p>
        </w:tc>
        <w:tc>
          <w:tcPr>
            <w:tcW w:w="1780" w:type="dxa"/>
            <w:tcBorders>
              <w:top w:val="nil"/>
              <w:left w:val="nil"/>
              <w:bottom w:val="single" w:sz="4" w:space="0" w:color="D9D9D9"/>
              <w:right w:val="single" w:sz="4" w:space="0" w:color="D9D9D9"/>
            </w:tcBorders>
            <w:shd w:val="clear" w:color="000000" w:fill="FFFFFF"/>
            <w:noWrap/>
            <w:vAlign w:val="center"/>
          </w:tcPr>
          <w:p w14:paraId="67FDD4E7" w14:textId="77777777" w:rsidR="003672FD" w:rsidRPr="009B30D6" w:rsidRDefault="003672FD" w:rsidP="003A0865">
            <w:pPr>
              <w:spacing w:after="0" w:line="240" w:lineRule="auto"/>
              <w:jc w:val="center"/>
              <w:rPr>
                <w:rFonts w:ascii="Arial" w:eastAsia="Times New Roman" w:hAnsi="Arial" w:cs="Arial"/>
                <w:color w:val="000000"/>
                <w:lang w:val="en-GB" w:eastAsia="en-GB"/>
              </w:rPr>
            </w:pPr>
            <w:r w:rsidRPr="009B30D6">
              <w:rPr>
                <w:rFonts w:ascii="Arial" w:eastAsia="Times New Roman" w:hAnsi="Arial" w:cs="Arial"/>
                <w:color w:val="000000"/>
                <w:lang w:val="en-GB" w:eastAsia="en-GB"/>
              </w:rPr>
              <w:t>1.5</w:t>
            </w:r>
          </w:p>
        </w:tc>
      </w:tr>
    </w:tbl>
    <w:p w14:paraId="445F33E8" w14:textId="649E48F5" w:rsidR="003672FD" w:rsidRDefault="003672FD" w:rsidP="003672FD">
      <w:pPr>
        <w:widowControl w:val="0"/>
        <w:autoSpaceDE w:val="0"/>
        <w:autoSpaceDN w:val="0"/>
        <w:adjustRightInd w:val="0"/>
        <w:spacing w:line="276" w:lineRule="auto"/>
        <w:rPr>
          <w:rFonts w:ascii="Arial" w:hAnsi="Arial" w:cs="Arial"/>
          <w:lang w:val="en-GB"/>
        </w:rPr>
      </w:pPr>
    </w:p>
    <w:p w14:paraId="703E1866" w14:textId="6676B10F" w:rsidR="000B708C" w:rsidRDefault="000B708C" w:rsidP="000B708C">
      <w:pPr>
        <w:widowControl w:val="0"/>
        <w:autoSpaceDE w:val="0"/>
        <w:autoSpaceDN w:val="0"/>
        <w:adjustRightInd w:val="0"/>
        <w:spacing w:line="276" w:lineRule="auto"/>
        <w:ind w:firstLine="708"/>
        <w:rPr>
          <w:rFonts w:ascii="Arial" w:hAnsi="Arial" w:cs="Arial"/>
          <w:i/>
          <w:iCs/>
          <w:lang w:val="en-GB"/>
        </w:rPr>
      </w:pPr>
      <w:r w:rsidRPr="009B30D6">
        <w:rPr>
          <w:rFonts w:ascii="Arial" w:hAnsi="Arial" w:cs="Arial"/>
          <w:i/>
          <w:iCs/>
          <w:lang w:val="en-GB"/>
        </w:rPr>
        <w:t>PRODUCTION = electricity production</w:t>
      </w:r>
    </w:p>
    <w:p w14:paraId="135736BB" w14:textId="31A089DB" w:rsidR="003672FD" w:rsidRPr="003672FD" w:rsidRDefault="002A10F7" w:rsidP="00346FB4">
      <w:pPr>
        <w:keepNext/>
        <w:keepLines/>
        <w:autoSpaceDE w:val="0"/>
        <w:autoSpaceDN w:val="0"/>
        <w:adjustRightInd w:val="0"/>
        <w:spacing w:line="276" w:lineRule="auto"/>
        <w:rPr>
          <w:rFonts w:ascii="Arial" w:hAnsi="Arial" w:cs="Arial"/>
          <w:u w:val="single"/>
          <w:lang w:val="en-GB"/>
        </w:rPr>
      </w:pPr>
      <w:r>
        <w:rPr>
          <w:rFonts w:ascii="Arial" w:hAnsi="Arial" w:cs="Arial"/>
          <w:u w:val="single"/>
          <w:lang w:val="en-GB"/>
        </w:rPr>
        <w:t>Levelized cost of electricity</w:t>
      </w:r>
    </w:p>
    <w:p w14:paraId="2553706F" w14:textId="37FA13FD" w:rsidR="000B708C" w:rsidRPr="009B30D6" w:rsidRDefault="000B708C" w:rsidP="00346FB4">
      <w:pPr>
        <w:keepNext/>
        <w:keepLines/>
        <w:autoSpaceDE w:val="0"/>
        <w:autoSpaceDN w:val="0"/>
        <w:adjustRightInd w:val="0"/>
        <w:spacing w:line="276" w:lineRule="auto"/>
        <w:rPr>
          <w:rFonts w:ascii="Arial" w:hAnsi="Arial" w:cs="Arial"/>
          <w:lang w:val="en-GB"/>
        </w:rPr>
      </w:pPr>
      <w:r w:rsidRPr="009B30D6">
        <w:rPr>
          <w:rFonts w:ascii="Arial" w:hAnsi="Arial" w:cs="Arial"/>
          <w:lang w:val="en-GB"/>
        </w:rPr>
        <w:t>As renewable energy auctions are procurement auctions i.e., the lowest submitted bids win in auctions, the surplus for bidders in renewable energy auctions is the difference between the support that they receive (disregarding possible impact of market prices of electricity) and their LCOE. Further in the text the term LCOE</w:t>
      </w:r>
      <w:r w:rsidR="00564053">
        <w:rPr>
          <w:rFonts w:ascii="Arial" w:hAnsi="Arial" w:cs="Arial"/>
          <w:lang w:val="en-GB"/>
        </w:rPr>
        <w:t xml:space="preserve"> is used in this context </w:t>
      </w:r>
      <w:r w:rsidRPr="009B30D6">
        <w:rPr>
          <w:rFonts w:ascii="Arial" w:hAnsi="Arial" w:cs="Arial"/>
          <w:lang w:val="en-GB"/>
        </w:rPr>
        <w:t xml:space="preserve">as the minimum nominal value that the projects need for produced MWh, </w:t>
      </w:r>
    </w:p>
    <w:p w14:paraId="0D0D1BFB" w14:textId="69ACC1B3" w:rsidR="000B708C" w:rsidRPr="009B30D6" w:rsidRDefault="000B708C" w:rsidP="000B708C">
      <w:pPr>
        <w:widowControl w:val="0"/>
        <w:autoSpaceDE w:val="0"/>
        <w:autoSpaceDN w:val="0"/>
        <w:adjustRightInd w:val="0"/>
        <w:spacing w:line="276" w:lineRule="auto"/>
        <w:rPr>
          <w:rFonts w:ascii="Arial" w:hAnsi="Arial" w:cs="Arial"/>
          <w:lang w:val="en-GB"/>
        </w:rPr>
      </w:pPr>
      <w:r w:rsidRPr="009B30D6">
        <w:rPr>
          <w:rFonts w:ascii="Arial" w:hAnsi="Arial" w:cs="Arial"/>
          <w:lang w:val="en-GB"/>
        </w:rPr>
        <w:t xml:space="preserve">Logically projects with higher </w:t>
      </w:r>
      <w:r w:rsidR="00564053">
        <w:rPr>
          <w:rFonts w:ascii="Arial" w:hAnsi="Arial" w:cs="Arial"/>
          <w:lang w:val="en-GB"/>
        </w:rPr>
        <w:t>average wind speed</w:t>
      </w:r>
      <w:r w:rsidRPr="009B30D6">
        <w:rPr>
          <w:rFonts w:ascii="Arial" w:hAnsi="Arial" w:cs="Arial"/>
          <w:lang w:val="en-GB"/>
        </w:rPr>
        <w:t xml:space="preserve"> (disregarding other factors) have lower LCOE and therefore more opportunities to make profit in auctions. Reference yield model (or similar mechanism) may change this causation.</w:t>
      </w:r>
    </w:p>
    <w:p w14:paraId="4AF734DD" w14:textId="513221C3" w:rsidR="000B708C" w:rsidRPr="009B30D6" w:rsidRDefault="002A10F7" w:rsidP="000B708C">
      <w:pPr>
        <w:widowControl w:val="0"/>
        <w:autoSpaceDE w:val="0"/>
        <w:autoSpaceDN w:val="0"/>
        <w:adjustRightInd w:val="0"/>
        <w:spacing w:line="276" w:lineRule="auto"/>
        <w:rPr>
          <w:rFonts w:ascii="Arial" w:hAnsi="Arial" w:cs="Arial"/>
          <w:lang w:val="en-GB"/>
        </w:rPr>
      </w:pPr>
      <w:r w:rsidRPr="002A10F7">
        <w:rPr>
          <w:rFonts w:ascii="Arial" w:hAnsi="Arial" w:cs="Arial"/>
          <w:lang w:val="en-GB"/>
        </w:rPr>
        <w:t>T</w:t>
      </w:r>
      <w:r w:rsidR="000B708C" w:rsidRPr="002A10F7">
        <w:rPr>
          <w:rFonts w:ascii="Arial" w:hAnsi="Arial" w:cs="Arial"/>
          <w:lang w:val="en-GB"/>
        </w:rPr>
        <w:t>he LCOE is a function of wind speed (“WS”), and other costs (“OC”). To reach a price in EUR/MWh a constant (“</w:t>
      </w:r>
      <w:bookmarkStart w:id="25" w:name="_Hlk111753550"/>
      <w:r w:rsidR="000B708C" w:rsidRPr="002A10F7">
        <w:rPr>
          <w:rFonts w:ascii="Arial" w:hAnsi="Arial" w:cs="Arial"/>
          <w:i/>
          <w:iCs/>
          <w:lang w:val="en-GB"/>
        </w:rPr>
        <w:t>LCOE_BASE</w:t>
      </w:r>
      <w:bookmarkEnd w:id="25"/>
      <w:r w:rsidR="000B708C" w:rsidRPr="002A10F7">
        <w:rPr>
          <w:rFonts w:ascii="Arial" w:hAnsi="Arial" w:cs="Arial"/>
          <w:lang w:val="en-GB"/>
        </w:rPr>
        <w:t>”) is also applied. Therefore, the simplified equation is as follows:</w:t>
      </w:r>
    </w:p>
    <w:p w14:paraId="08B3E379" w14:textId="71B7D83E" w:rsidR="000B708C" w:rsidRPr="009B30D6" w:rsidRDefault="000B708C" w:rsidP="000B708C">
      <w:pPr>
        <w:pStyle w:val="Caption"/>
        <w:rPr>
          <w:rFonts w:ascii="Arial" w:hAnsi="Arial" w:cs="Arial"/>
          <w:color w:val="auto"/>
          <w:sz w:val="22"/>
          <w:szCs w:val="22"/>
          <w:lang w:val="en-GB"/>
        </w:rPr>
      </w:pPr>
      <w:bookmarkStart w:id="26" w:name="_Ref91599354"/>
      <w:r w:rsidRPr="009B30D6">
        <w:rPr>
          <w:rFonts w:ascii="Arial" w:hAnsi="Arial" w:cs="Arial"/>
          <w:color w:val="auto"/>
          <w:sz w:val="22"/>
          <w:szCs w:val="22"/>
          <w:lang w:val="en-GB"/>
        </w:rPr>
        <w:t xml:space="preserve">Equation </w:t>
      </w:r>
      <w:r w:rsidRPr="009B30D6">
        <w:rPr>
          <w:rFonts w:ascii="Arial" w:hAnsi="Arial" w:cs="Arial"/>
          <w:color w:val="auto"/>
          <w:sz w:val="22"/>
          <w:szCs w:val="22"/>
          <w:lang w:val="en-GB"/>
        </w:rPr>
        <w:fldChar w:fldCharType="begin"/>
      </w:r>
      <w:r w:rsidRPr="009B30D6">
        <w:rPr>
          <w:rFonts w:ascii="Arial" w:hAnsi="Arial" w:cs="Arial"/>
          <w:color w:val="auto"/>
          <w:sz w:val="22"/>
          <w:szCs w:val="22"/>
          <w:lang w:val="en-GB"/>
        </w:rPr>
        <w:instrText xml:space="preserve"> SEQ Equation \* ARABIC </w:instrText>
      </w:r>
      <w:r w:rsidRPr="009B30D6">
        <w:rPr>
          <w:rFonts w:ascii="Arial" w:hAnsi="Arial" w:cs="Arial"/>
          <w:color w:val="auto"/>
          <w:sz w:val="22"/>
          <w:szCs w:val="22"/>
          <w:lang w:val="en-GB"/>
        </w:rPr>
        <w:fldChar w:fldCharType="separate"/>
      </w:r>
      <w:r w:rsidR="00545E4A">
        <w:rPr>
          <w:rFonts w:ascii="Arial" w:hAnsi="Arial" w:cs="Arial"/>
          <w:noProof/>
          <w:color w:val="auto"/>
          <w:sz w:val="22"/>
          <w:szCs w:val="22"/>
          <w:lang w:val="en-GB"/>
        </w:rPr>
        <w:t>3</w:t>
      </w:r>
      <w:r w:rsidRPr="009B30D6">
        <w:rPr>
          <w:rFonts w:ascii="Arial" w:hAnsi="Arial" w:cs="Arial"/>
          <w:color w:val="auto"/>
          <w:sz w:val="22"/>
          <w:szCs w:val="22"/>
          <w:lang w:val="en-GB"/>
        </w:rPr>
        <w:fldChar w:fldCharType="end"/>
      </w:r>
      <w:bookmarkEnd w:id="26"/>
      <w:r w:rsidRPr="009B30D6">
        <w:rPr>
          <w:rFonts w:ascii="Arial" w:hAnsi="Arial" w:cs="Arial"/>
          <w:color w:val="auto"/>
          <w:sz w:val="22"/>
          <w:szCs w:val="22"/>
          <w:lang w:val="en-GB"/>
        </w:rPr>
        <w:t>; Calculation of LCOE</w:t>
      </w:r>
    </w:p>
    <w:p w14:paraId="782A3C9F" w14:textId="3AC9CDAE" w:rsidR="000B708C" w:rsidRPr="009B30D6" w:rsidRDefault="000B708C" w:rsidP="000B708C">
      <w:pPr>
        <w:widowControl w:val="0"/>
        <w:autoSpaceDE w:val="0"/>
        <w:autoSpaceDN w:val="0"/>
        <w:adjustRightInd w:val="0"/>
        <w:spacing w:line="276" w:lineRule="auto"/>
        <w:rPr>
          <w:rFonts w:ascii="Arial" w:hAnsi="Arial" w:cs="Arial"/>
          <w:sz w:val="24"/>
          <w:szCs w:val="24"/>
          <w:lang w:val="en-GB"/>
        </w:rPr>
      </w:pPr>
      <m:oMathPara>
        <m:oMath>
          <m:r>
            <w:rPr>
              <w:rFonts w:ascii="Cambria Math" w:hAnsi="Cambria Math" w:cs="Arial"/>
              <w:sz w:val="24"/>
              <w:szCs w:val="24"/>
              <w:lang w:val="en-GB"/>
            </w:rPr>
            <m:t>LCOE=f</m:t>
          </m:r>
          <m:d>
            <m:dPr>
              <m:ctrlPr>
                <w:rPr>
                  <w:rFonts w:ascii="Cambria Math" w:hAnsi="Cambria Math" w:cs="Arial"/>
                  <w:i/>
                  <w:sz w:val="24"/>
                  <w:szCs w:val="24"/>
                  <w:lang w:val="en-GB"/>
                </w:rPr>
              </m:ctrlPr>
            </m:dPr>
            <m:e>
              <m:r>
                <w:rPr>
                  <w:rFonts w:ascii="Cambria Math" w:hAnsi="Cambria Math" w:cs="Arial"/>
                  <w:sz w:val="24"/>
                  <w:szCs w:val="24"/>
                  <w:lang w:val="en-GB"/>
                </w:rPr>
                <m:t>WS,OC</m:t>
              </m:r>
            </m:e>
          </m:d>
          <m:r>
            <w:rPr>
              <w:rFonts w:ascii="Cambria Math" w:hAnsi="Cambria Math" w:cs="Arial"/>
              <w:sz w:val="24"/>
              <w:szCs w:val="24"/>
              <w:lang w:val="en-GB"/>
            </w:rPr>
            <m:t>×LCOE_BASE</m:t>
          </m:r>
        </m:oMath>
      </m:oMathPara>
    </w:p>
    <w:p w14:paraId="07648B4A" w14:textId="320A3CCB" w:rsidR="000B708C" w:rsidRPr="009B30D6" w:rsidRDefault="002C3497" w:rsidP="000B708C">
      <w:pPr>
        <w:widowControl w:val="0"/>
        <w:autoSpaceDE w:val="0"/>
        <w:autoSpaceDN w:val="0"/>
        <w:adjustRightInd w:val="0"/>
        <w:spacing w:line="276" w:lineRule="auto"/>
        <w:rPr>
          <w:rFonts w:ascii="Arial" w:hAnsi="Arial" w:cs="Arial"/>
          <w:lang w:val="en-GB"/>
        </w:rPr>
      </w:pPr>
      <w:r>
        <w:rPr>
          <w:rFonts w:ascii="Arial" w:hAnsi="Arial" w:cs="Arial"/>
          <w:lang w:val="en-GB"/>
        </w:rPr>
        <w:t>O</w:t>
      </w:r>
      <w:r w:rsidR="000B708C" w:rsidRPr="009B30D6">
        <w:rPr>
          <w:rFonts w:ascii="Arial" w:hAnsi="Arial" w:cs="Arial"/>
          <w:lang w:val="en-GB"/>
        </w:rPr>
        <w:t>ther production parameters</w:t>
      </w:r>
      <w:r>
        <w:rPr>
          <w:rFonts w:ascii="Arial" w:hAnsi="Arial" w:cs="Arial"/>
          <w:lang w:val="en-GB"/>
        </w:rPr>
        <w:t xml:space="preserve"> </w:t>
      </w:r>
      <w:r w:rsidR="000B708C" w:rsidRPr="009B30D6">
        <w:rPr>
          <w:rFonts w:ascii="Arial" w:hAnsi="Arial" w:cs="Arial"/>
          <w:lang w:val="en-GB"/>
        </w:rPr>
        <w:t xml:space="preserve">in principle only increase or decrease the production based on wind speed and these are also corrected by the RYM. To simplify the model, I </w:t>
      </w:r>
      <w:r>
        <w:rPr>
          <w:rFonts w:ascii="Arial" w:hAnsi="Arial" w:cs="Arial"/>
          <w:lang w:val="en-GB"/>
        </w:rPr>
        <w:t>assume that</w:t>
      </w:r>
      <w:r w:rsidR="000B708C" w:rsidRPr="009B30D6">
        <w:rPr>
          <w:rFonts w:ascii="Arial" w:hAnsi="Arial" w:cs="Arial"/>
          <w:lang w:val="en-GB"/>
        </w:rPr>
        <w:t xml:space="preserve"> the production potential of the project is simply the function of WS.</w:t>
      </w:r>
    </w:p>
    <w:p w14:paraId="13DB698C" w14:textId="587A69C5" w:rsidR="003672FD" w:rsidRPr="009B30D6" w:rsidRDefault="003672FD" w:rsidP="003672FD">
      <w:pPr>
        <w:widowControl w:val="0"/>
        <w:autoSpaceDE w:val="0"/>
        <w:autoSpaceDN w:val="0"/>
        <w:adjustRightInd w:val="0"/>
        <w:spacing w:line="276" w:lineRule="auto"/>
        <w:rPr>
          <w:rFonts w:ascii="Arial" w:hAnsi="Arial" w:cs="Arial"/>
          <w:lang w:val="en-GB"/>
        </w:rPr>
      </w:pPr>
      <w:r w:rsidRPr="009B30D6">
        <w:rPr>
          <w:rFonts w:ascii="Arial" w:hAnsi="Arial" w:cs="Arial"/>
          <w:lang w:val="en-GB"/>
        </w:rPr>
        <w:t xml:space="preserve">The calculation of LCOE is based on the logic of underlying regulation. I.e., the assumption is that through the correction factor differences between projects in relations to production potential are eliminated. </w:t>
      </w:r>
      <w:r w:rsidRPr="00EA2B7F">
        <w:rPr>
          <w:rFonts w:ascii="Arial" w:hAnsi="Arial" w:cs="Arial"/>
          <w:b/>
          <w:bCs/>
          <w:lang w:val="en-GB"/>
        </w:rPr>
        <w:t>Assumption of base LCOE (for 100% site quality) is 50 EUR/MWh</w:t>
      </w:r>
      <w:r w:rsidRPr="009B30D6">
        <w:rPr>
          <w:rFonts w:ascii="Arial" w:hAnsi="Arial" w:cs="Arial"/>
          <w:lang w:val="en-GB"/>
        </w:rPr>
        <w:t xml:space="preserve">. LCOE for other wind speeds were recalculated accordingly based on the correction factor. Respective values are provided in </w:t>
      </w:r>
      <w:r w:rsidRPr="009B30D6">
        <w:rPr>
          <w:rFonts w:ascii="Arial" w:hAnsi="Arial" w:cs="Arial"/>
          <w:lang w:val="en-GB"/>
        </w:rPr>
        <w:fldChar w:fldCharType="begin"/>
      </w:r>
      <w:r w:rsidRPr="009B30D6">
        <w:rPr>
          <w:rFonts w:ascii="Arial" w:hAnsi="Arial" w:cs="Arial"/>
          <w:lang w:val="en-GB"/>
        </w:rPr>
        <w:instrText xml:space="preserve"> REF _Ref87778627 \h </w:instrText>
      </w:r>
      <w:r w:rsidRPr="009B30D6">
        <w:rPr>
          <w:rFonts w:ascii="Arial" w:hAnsi="Arial" w:cs="Arial"/>
          <w:lang w:val="en-GB"/>
        </w:rPr>
      </w:r>
      <w:r w:rsidRPr="009B30D6">
        <w:rPr>
          <w:rFonts w:ascii="Arial" w:hAnsi="Arial" w:cs="Arial"/>
          <w:lang w:val="en-GB"/>
        </w:rPr>
        <w:fldChar w:fldCharType="separate"/>
      </w:r>
      <w:ins w:id="27" w:author="Prokop Čech" w:date="2023-01-13T23:01:00Z">
        <w:r w:rsidR="00545E4A" w:rsidRPr="009B30D6">
          <w:rPr>
            <w:rFonts w:ascii="Arial" w:hAnsi="Arial" w:cs="Arial"/>
            <w:lang w:val="en-GB"/>
          </w:rPr>
          <w:t xml:space="preserve">Table </w:t>
        </w:r>
        <w:r w:rsidR="00545E4A">
          <w:rPr>
            <w:rFonts w:ascii="Arial" w:hAnsi="Arial" w:cs="Arial"/>
            <w:noProof/>
            <w:lang w:val="en-GB"/>
          </w:rPr>
          <w:t>3</w:t>
        </w:r>
      </w:ins>
      <w:r w:rsidRPr="009B30D6">
        <w:rPr>
          <w:rFonts w:ascii="Arial" w:hAnsi="Arial" w:cs="Arial"/>
          <w:lang w:val="en-GB"/>
        </w:rPr>
        <w:fldChar w:fldCharType="end"/>
      </w:r>
      <w:r w:rsidRPr="009B30D6">
        <w:rPr>
          <w:rFonts w:ascii="Arial" w:hAnsi="Arial" w:cs="Arial"/>
          <w:lang w:val="en-GB"/>
        </w:rPr>
        <w:t xml:space="preserve">. For details of the calculation please see Annex </w:t>
      </w:r>
      <w:r w:rsidRPr="009B30D6">
        <w:rPr>
          <w:rFonts w:ascii="Arial" w:hAnsi="Arial" w:cs="Arial"/>
          <w:highlight w:val="yellow"/>
          <w:lang w:val="en-GB"/>
        </w:rPr>
        <w:fldChar w:fldCharType="begin"/>
      </w:r>
      <w:r w:rsidRPr="009B30D6">
        <w:rPr>
          <w:rFonts w:ascii="Arial" w:hAnsi="Arial" w:cs="Arial"/>
          <w:lang w:val="en-GB"/>
        </w:rPr>
        <w:instrText xml:space="preserve"> REF _Ref87777530 \r \h </w:instrText>
      </w:r>
      <w:r w:rsidRPr="009B30D6">
        <w:rPr>
          <w:rFonts w:ascii="Arial" w:hAnsi="Arial" w:cs="Arial"/>
          <w:highlight w:val="yellow"/>
          <w:lang w:val="en-GB"/>
        </w:rPr>
      </w:r>
      <w:r w:rsidRPr="009B30D6">
        <w:rPr>
          <w:rFonts w:ascii="Arial" w:hAnsi="Arial" w:cs="Arial"/>
          <w:highlight w:val="yellow"/>
          <w:lang w:val="en-GB"/>
        </w:rPr>
        <w:fldChar w:fldCharType="separate"/>
      </w:r>
      <w:r w:rsidR="00545E4A">
        <w:rPr>
          <w:rFonts w:ascii="Arial" w:hAnsi="Arial" w:cs="Arial"/>
          <w:lang w:val="en-GB"/>
        </w:rPr>
        <w:t>A</w:t>
      </w:r>
      <w:r w:rsidRPr="009B30D6">
        <w:rPr>
          <w:rFonts w:ascii="Arial" w:hAnsi="Arial" w:cs="Arial"/>
          <w:highlight w:val="yellow"/>
          <w:lang w:val="en-GB"/>
        </w:rPr>
        <w:fldChar w:fldCharType="end"/>
      </w:r>
    </w:p>
    <w:p w14:paraId="636CC985" w14:textId="32E1EEC6" w:rsidR="003672FD" w:rsidRPr="009B30D6" w:rsidRDefault="003672FD" w:rsidP="003672FD">
      <w:pPr>
        <w:pStyle w:val="Caption"/>
        <w:keepNext/>
        <w:keepLines/>
        <w:rPr>
          <w:rFonts w:ascii="Arial" w:hAnsi="Arial" w:cs="Arial"/>
          <w:color w:val="auto"/>
          <w:sz w:val="22"/>
          <w:szCs w:val="22"/>
          <w:lang w:val="en-GB"/>
        </w:rPr>
      </w:pPr>
      <w:bookmarkStart w:id="28" w:name="_Ref87778627"/>
      <w:r w:rsidRPr="009B30D6">
        <w:rPr>
          <w:rFonts w:ascii="Arial" w:hAnsi="Arial" w:cs="Arial"/>
          <w:color w:val="auto"/>
          <w:sz w:val="22"/>
          <w:szCs w:val="22"/>
          <w:lang w:val="en-GB"/>
        </w:rPr>
        <w:t xml:space="preserve">Table </w:t>
      </w:r>
      <w:r w:rsidRPr="009B30D6">
        <w:rPr>
          <w:rFonts w:ascii="Arial" w:hAnsi="Arial" w:cs="Arial"/>
          <w:color w:val="auto"/>
          <w:sz w:val="22"/>
          <w:szCs w:val="22"/>
          <w:lang w:val="en-GB"/>
        </w:rPr>
        <w:fldChar w:fldCharType="begin"/>
      </w:r>
      <w:r w:rsidRPr="009B30D6">
        <w:rPr>
          <w:rFonts w:ascii="Arial" w:hAnsi="Arial" w:cs="Arial"/>
          <w:color w:val="auto"/>
          <w:sz w:val="22"/>
          <w:szCs w:val="22"/>
          <w:lang w:val="en-GB"/>
        </w:rPr>
        <w:instrText xml:space="preserve"> SEQ Table \* ARABIC </w:instrText>
      </w:r>
      <w:r w:rsidRPr="009B30D6">
        <w:rPr>
          <w:rFonts w:ascii="Arial" w:hAnsi="Arial" w:cs="Arial"/>
          <w:color w:val="auto"/>
          <w:sz w:val="22"/>
          <w:szCs w:val="22"/>
          <w:lang w:val="en-GB"/>
        </w:rPr>
        <w:fldChar w:fldCharType="separate"/>
      </w:r>
      <w:r w:rsidR="00545E4A">
        <w:rPr>
          <w:rFonts w:ascii="Arial" w:hAnsi="Arial" w:cs="Arial"/>
          <w:noProof/>
          <w:color w:val="auto"/>
          <w:sz w:val="22"/>
          <w:szCs w:val="22"/>
          <w:lang w:val="en-GB"/>
        </w:rPr>
        <w:t>3</w:t>
      </w:r>
      <w:r w:rsidRPr="009B30D6">
        <w:rPr>
          <w:rFonts w:ascii="Arial" w:hAnsi="Arial" w:cs="Arial"/>
          <w:color w:val="auto"/>
          <w:sz w:val="22"/>
          <w:szCs w:val="22"/>
          <w:lang w:val="en-GB"/>
        </w:rPr>
        <w:fldChar w:fldCharType="end"/>
      </w:r>
      <w:bookmarkEnd w:id="28"/>
      <w:r w:rsidRPr="009B30D6">
        <w:rPr>
          <w:rFonts w:ascii="Arial" w:hAnsi="Arial" w:cs="Arial"/>
          <w:color w:val="auto"/>
          <w:sz w:val="22"/>
          <w:szCs w:val="22"/>
          <w:lang w:val="en-GB"/>
        </w:rPr>
        <w:t>; LCOE based on correction factor</w:t>
      </w:r>
    </w:p>
    <w:tbl>
      <w:tblPr>
        <w:tblW w:w="3120" w:type="dxa"/>
        <w:tblLook w:val="04A0" w:firstRow="1" w:lastRow="0" w:firstColumn="1" w:lastColumn="0" w:noHBand="0" w:noVBand="1"/>
      </w:tblPr>
      <w:tblGrid>
        <w:gridCol w:w="1580"/>
        <w:gridCol w:w="1540"/>
      </w:tblGrid>
      <w:tr w:rsidR="003672FD" w:rsidRPr="009B30D6" w14:paraId="543D81B7" w14:textId="77777777" w:rsidTr="003A0865">
        <w:trPr>
          <w:trHeight w:val="900"/>
        </w:trPr>
        <w:tc>
          <w:tcPr>
            <w:tcW w:w="1580" w:type="dxa"/>
            <w:tcBorders>
              <w:top w:val="single" w:sz="4" w:space="0" w:color="D9D9D9"/>
              <w:left w:val="single" w:sz="4" w:space="0" w:color="D9D9D9"/>
              <w:bottom w:val="single" w:sz="4" w:space="0" w:color="D9D9D9"/>
              <w:right w:val="single" w:sz="4" w:space="0" w:color="D9D9D9"/>
            </w:tcBorders>
            <w:shd w:val="clear" w:color="000000" w:fill="305496"/>
            <w:vAlign w:val="center"/>
          </w:tcPr>
          <w:p w14:paraId="5F7BCCDB" w14:textId="77777777" w:rsidR="003672FD" w:rsidRPr="009B30D6" w:rsidRDefault="003672FD" w:rsidP="003A0865">
            <w:pPr>
              <w:spacing w:after="0" w:line="240" w:lineRule="auto"/>
              <w:jc w:val="center"/>
              <w:rPr>
                <w:rFonts w:ascii="Arial" w:eastAsia="Times New Roman" w:hAnsi="Arial" w:cs="Arial"/>
                <w:b/>
                <w:bCs/>
                <w:color w:val="FFFFFF"/>
                <w:lang w:val="en-GB" w:eastAsia="en-GB"/>
              </w:rPr>
            </w:pPr>
            <w:r w:rsidRPr="009B30D6">
              <w:rPr>
                <w:rFonts w:ascii="Arial" w:eastAsia="Times New Roman" w:hAnsi="Arial" w:cs="Arial"/>
                <w:b/>
                <w:bCs/>
                <w:color w:val="FFFFFF"/>
                <w:lang w:val="en-GB" w:eastAsia="en-GB"/>
              </w:rPr>
              <w:t>Correction factor (RYM)</w:t>
            </w:r>
          </w:p>
        </w:tc>
        <w:tc>
          <w:tcPr>
            <w:tcW w:w="1540" w:type="dxa"/>
            <w:tcBorders>
              <w:top w:val="nil"/>
              <w:left w:val="nil"/>
              <w:bottom w:val="nil"/>
              <w:right w:val="single" w:sz="4" w:space="0" w:color="D9D9D9"/>
            </w:tcBorders>
            <w:shd w:val="clear" w:color="000000" w:fill="305496"/>
            <w:vAlign w:val="center"/>
          </w:tcPr>
          <w:p w14:paraId="2B6EC9B9" w14:textId="77777777" w:rsidR="003672FD" w:rsidRPr="009B30D6" w:rsidRDefault="003672FD" w:rsidP="003A0865">
            <w:pPr>
              <w:spacing w:after="0" w:line="240" w:lineRule="auto"/>
              <w:jc w:val="center"/>
              <w:rPr>
                <w:rFonts w:ascii="Arial" w:eastAsia="Times New Roman" w:hAnsi="Arial" w:cs="Arial"/>
                <w:b/>
                <w:bCs/>
                <w:color w:val="FFFFFF"/>
                <w:lang w:val="en-GB" w:eastAsia="en-GB"/>
              </w:rPr>
            </w:pPr>
            <w:r w:rsidRPr="009B30D6">
              <w:rPr>
                <w:rFonts w:ascii="Arial" w:eastAsia="Times New Roman" w:hAnsi="Arial" w:cs="Arial"/>
                <w:b/>
                <w:bCs/>
                <w:color w:val="FFFFFF"/>
                <w:lang w:val="en-GB" w:eastAsia="en-GB"/>
              </w:rPr>
              <w:t>LCOE</w:t>
            </w:r>
          </w:p>
        </w:tc>
      </w:tr>
      <w:tr w:rsidR="003672FD" w:rsidRPr="009B30D6" w14:paraId="25393769" w14:textId="77777777" w:rsidTr="003A0865">
        <w:trPr>
          <w:trHeight w:val="300"/>
        </w:trPr>
        <w:tc>
          <w:tcPr>
            <w:tcW w:w="1580" w:type="dxa"/>
            <w:tcBorders>
              <w:top w:val="nil"/>
              <w:left w:val="single" w:sz="4" w:space="0" w:color="D9D9D9"/>
              <w:bottom w:val="single" w:sz="4" w:space="0" w:color="D9D9D9"/>
              <w:right w:val="single" w:sz="4" w:space="0" w:color="D9D9D9"/>
            </w:tcBorders>
            <w:shd w:val="clear" w:color="000000" w:fill="FFFFFF"/>
            <w:noWrap/>
            <w:vAlign w:val="center"/>
          </w:tcPr>
          <w:p w14:paraId="56A63C92" w14:textId="77777777" w:rsidR="003672FD" w:rsidRPr="009B30D6" w:rsidRDefault="003672FD" w:rsidP="003A0865">
            <w:pPr>
              <w:spacing w:after="0" w:line="240" w:lineRule="auto"/>
              <w:jc w:val="center"/>
              <w:rPr>
                <w:rFonts w:ascii="Arial" w:eastAsia="Times New Roman" w:hAnsi="Arial" w:cs="Arial"/>
                <w:color w:val="000000"/>
                <w:lang w:val="en-GB" w:eastAsia="en-GB"/>
              </w:rPr>
            </w:pPr>
            <w:r w:rsidRPr="009B30D6">
              <w:rPr>
                <w:rFonts w:ascii="Arial" w:eastAsia="Times New Roman" w:hAnsi="Arial" w:cs="Arial"/>
                <w:color w:val="000000"/>
                <w:lang w:val="en-GB" w:eastAsia="en-GB"/>
              </w:rPr>
              <w:t>1.29</w:t>
            </w:r>
          </w:p>
        </w:tc>
        <w:tc>
          <w:tcPr>
            <w:tcW w:w="1540" w:type="dxa"/>
            <w:tcBorders>
              <w:top w:val="single" w:sz="4" w:space="0" w:color="D9D9D9"/>
              <w:left w:val="nil"/>
              <w:bottom w:val="single" w:sz="4" w:space="0" w:color="D9D9D9"/>
              <w:right w:val="single" w:sz="4" w:space="0" w:color="D9D9D9"/>
            </w:tcBorders>
            <w:shd w:val="clear" w:color="000000" w:fill="FFFFFF"/>
            <w:noWrap/>
            <w:vAlign w:val="center"/>
          </w:tcPr>
          <w:p w14:paraId="426E86E1" w14:textId="77777777" w:rsidR="003672FD" w:rsidRPr="009B30D6" w:rsidRDefault="003672FD" w:rsidP="003A0865">
            <w:pPr>
              <w:spacing w:after="0" w:line="240" w:lineRule="auto"/>
              <w:jc w:val="center"/>
              <w:rPr>
                <w:rFonts w:ascii="Arial" w:eastAsia="Times New Roman" w:hAnsi="Arial" w:cs="Arial"/>
                <w:color w:val="000000"/>
                <w:lang w:val="en-GB" w:eastAsia="en-GB"/>
              </w:rPr>
            </w:pPr>
            <w:r w:rsidRPr="009B30D6">
              <w:rPr>
                <w:rFonts w:ascii="Arial" w:eastAsia="Times New Roman" w:hAnsi="Arial" w:cs="Arial"/>
                <w:color w:val="000000"/>
                <w:lang w:val="en-GB" w:eastAsia="en-GB"/>
              </w:rPr>
              <w:t>64.50</w:t>
            </w:r>
          </w:p>
        </w:tc>
      </w:tr>
      <w:tr w:rsidR="003672FD" w:rsidRPr="009B30D6" w14:paraId="3974F364" w14:textId="77777777" w:rsidTr="003A0865">
        <w:trPr>
          <w:trHeight w:val="300"/>
        </w:trPr>
        <w:tc>
          <w:tcPr>
            <w:tcW w:w="1580" w:type="dxa"/>
            <w:tcBorders>
              <w:top w:val="nil"/>
              <w:left w:val="single" w:sz="4" w:space="0" w:color="D9D9D9"/>
              <w:bottom w:val="single" w:sz="4" w:space="0" w:color="D9D9D9"/>
              <w:right w:val="single" w:sz="4" w:space="0" w:color="D9D9D9"/>
            </w:tcBorders>
            <w:shd w:val="clear" w:color="000000" w:fill="FFFFFF"/>
            <w:noWrap/>
            <w:vAlign w:val="center"/>
          </w:tcPr>
          <w:p w14:paraId="1F0F9089" w14:textId="77777777" w:rsidR="003672FD" w:rsidRPr="009B30D6" w:rsidRDefault="003672FD" w:rsidP="003A0865">
            <w:pPr>
              <w:spacing w:after="0" w:line="240" w:lineRule="auto"/>
              <w:jc w:val="center"/>
              <w:rPr>
                <w:rFonts w:ascii="Arial" w:eastAsia="Times New Roman" w:hAnsi="Arial" w:cs="Arial"/>
                <w:color w:val="000000"/>
                <w:lang w:val="en-GB" w:eastAsia="en-GB"/>
              </w:rPr>
            </w:pPr>
            <w:r w:rsidRPr="009B30D6">
              <w:rPr>
                <w:rFonts w:ascii="Arial" w:eastAsia="Times New Roman" w:hAnsi="Arial" w:cs="Arial"/>
                <w:color w:val="000000"/>
                <w:lang w:val="en-GB" w:eastAsia="en-GB"/>
              </w:rPr>
              <w:t>1.16</w:t>
            </w:r>
          </w:p>
        </w:tc>
        <w:tc>
          <w:tcPr>
            <w:tcW w:w="1540" w:type="dxa"/>
            <w:tcBorders>
              <w:top w:val="nil"/>
              <w:left w:val="nil"/>
              <w:bottom w:val="single" w:sz="4" w:space="0" w:color="D9D9D9"/>
              <w:right w:val="single" w:sz="4" w:space="0" w:color="D9D9D9"/>
            </w:tcBorders>
            <w:shd w:val="clear" w:color="000000" w:fill="FFFFFF"/>
            <w:noWrap/>
            <w:vAlign w:val="center"/>
          </w:tcPr>
          <w:p w14:paraId="3328A5FF" w14:textId="77777777" w:rsidR="003672FD" w:rsidRPr="009B30D6" w:rsidRDefault="003672FD" w:rsidP="003A0865">
            <w:pPr>
              <w:spacing w:after="0" w:line="240" w:lineRule="auto"/>
              <w:jc w:val="center"/>
              <w:rPr>
                <w:rFonts w:ascii="Arial" w:eastAsia="Times New Roman" w:hAnsi="Arial" w:cs="Arial"/>
                <w:color w:val="000000"/>
                <w:lang w:val="en-GB" w:eastAsia="en-GB"/>
              </w:rPr>
            </w:pPr>
            <w:r w:rsidRPr="009B30D6">
              <w:rPr>
                <w:rFonts w:ascii="Arial" w:eastAsia="Times New Roman" w:hAnsi="Arial" w:cs="Arial"/>
                <w:color w:val="000000"/>
                <w:lang w:val="en-GB" w:eastAsia="en-GB"/>
              </w:rPr>
              <w:t>58.00</w:t>
            </w:r>
          </w:p>
        </w:tc>
      </w:tr>
      <w:tr w:rsidR="003672FD" w:rsidRPr="009B30D6" w14:paraId="6220ACDC" w14:textId="77777777" w:rsidTr="003A0865">
        <w:trPr>
          <w:trHeight w:val="300"/>
        </w:trPr>
        <w:tc>
          <w:tcPr>
            <w:tcW w:w="1580" w:type="dxa"/>
            <w:tcBorders>
              <w:top w:val="nil"/>
              <w:left w:val="single" w:sz="4" w:space="0" w:color="D9D9D9"/>
              <w:bottom w:val="single" w:sz="4" w:space="0" w:color="D9D9D9"/>
              <w:right w:val="single" w:sz="4" w:space="0" w:color="D9D9D9"/>
            </w:tcBorders>
            <w:shd w:val="clear" w:color="000000" w:fill="FFFFFF"/>
            <w:noWrap/>
            <w:vAlign w:val="center"/>
          </w:tcPr>
          <w:p w14:paraId="56AA0F4E" w14:textId="77777777" w:rsidR="003672FD" w:rsidRPr="009B30D6" w:rsidRDefault="003672FD" w:rsidP="003A0865">
            <w:pPr>
              <w:spacing w:after="0" w:line="240" w:lineRule="auto"/>
              <w:jc w:val="center"/>
              <w:rPr>
                <w:rFonts w:ascii="Arial" w:eastAsia="Times New Roman" w:hAnsi="Arial" w:cs="Arial"/>
                <w:color w:val="000000"/>
                <w:lang w:val="en-GB" w:eastAsia="en-GB"/>
              </w:rPr>
            </w:pPr>
            <w:r w:rsidRPr="009B30D6">
              <w:rPr>
                <w:rFonts w:ascii="Arial" w:eastAsia="Times New Roman" w:hAnsi="Arial" w:cs="Arial"/>
                <w:color w:val="000000"/>
                <w:lang w:val="en-GB" w:eastAsia="en-GB"/>
              </w:rPr>
              <w:t>1.07</w:t>
            </w:r>
          </w:p>
        </w:tc>
        <w:tc>
          <w:tcPr>
            <w:tcW w:w="1540" w:type="dxa"/>
            <w:tcBorders>
              <w:top w:val="nil"/>
              <w:left w:val="nil"/>
              <w:bottom w:val="single" w:sz="4" w:space="0" w:color="D9D9D9"/>
              <w:right w:val="single" w:sz="4" w:space="0" w:color="D9D9D9"/>
            </w:tcBorders>
            <w:shd w:val="clear" w:color="000000" w:fill="FFFFFF"/>
            <w:noWrap/>
            <w:vAlign w:val="center"/>
          </w:tcPr>
          <w:p w14:paraId="551A0438" w14:textId="77777777" w:rsidR="003672FD" w:rsidRPr="009B30D6" w:rsidRDefault="003672FD" w:rsidP="003A0865">
            <w:pPr>
              <w:spacing w:after="0" w:line="240" w:lineRule="auto"/>
              <w:jc w:val="center"/>
              <w:rPr>
                <w:rFonts w:ascii="Arial" w:eastAsia="Times New Roman" w:hAnsi="Arial" w:cs="Arial"/>
                <w:color w:val="000000"/>
                <w:lang w:val="en-GB" w:eastAsia="en-GB"/>
              </w:rPr>
            </w:pPr>
            <w:r w:rsidRPr="009B30D6">
              <w:rPr>
                <w:rFonts w:ascii="Arial" w:eastAsia="Times New Roman" w:hAnsi="Arial" w:cs="Arial"/>
                <w:color w:val="000000"/>
                <w:lang w:val="en-GB" w:eastAsia="en-GB"/>
              </w:rPr>
              <w:t>53.50</w:t>
            </w:r>
          </w:p>
        </w:tc>
      </w:tr>
      <w:tr w:rsidR="003672FD" w:rsidRPr="009B30D6" w14:paraId="7298301E" w14:textId="77777777" w:rsidTr="003A0865">
        <w:trPr>
          <w:trHeight w:val="300"/>
        </w:trPr>
        <w:tc>
          <w:tcPr>
            <w:tcW w:w="1580" w:type="dxa"/>
            <w:tcBorders>
              <w:top w:val="nil"/>
              <w:left w:val="single" w:sz="4" w:space="0" w:color="D9D9D9"/>
              <w:bottom w:val="single" w:sz="4" w:space="0" w:color="D9D9D9"/>
              <w:right w:val="single" w:sz="4" w:space="0" w:color="D9D9D9"/>
            </w:tcBorders>
            <w:shd w:val="clear" w:color="000000" w:fill="FFFFFF"/>
            <w:noWrap/>
            <w:vAlign w:val="center"/>
          </w:tcPr>
          <w:p w14:paraId="1A946FEE" w14:textId="77777777" w:rsidR="003672FD" w:rsidRPr="009B30D6" w:rsidRDefault="003672FD" w:rsidP="003A0865">
            <w:pPr>
              <w:spacing w:after="0" w:line="240" w:lineRule="auto"/>
              <w:jc w:val="center"/>
              <w:rPr>
                <w:rFonts w:ascii="Arial" w:eastAsia="Times New Roman" w:hAnsi="Arial" w:cs="Arial"/>
                <w:color w:val="000000"/>
                <w:lang w:val="en-GB" w:eastAsia="en-GB"/>
              </w:rPr>
            </w:pPr>
            <w:r w:rsidRPr="009B30D6">
              <w:rPr>
                <w:rFonts w:ascii="Arial" w:eastAsia="Times New Roman" w:hAnsi="Arial" w:cs="Arial"/>
                <w:color w:val="000000"/>
                <w:lang w:val="en-GB" w:eastAsia="en-GB"/>
              </w:rPr>
              <w:t>1</w:t>
            </w:r>
          </w:p>
        </w:tc>
        <w:tc>
          <w:tcPr>
            <w:tcW w:w="1540" w:type="dxa"/>
            <w:tcBorders>
              <w:top w:val="nil"/>
              <w:left w:val="nil"/>
              <w:bottom w:val="single" w:sz="4" w:space="0" w:color="D9D9D9"/>
              <w:right w:val="single" w:sz="4" w:space="0" w:color="D9D9D9"/>
            </w:tcBorders>
            <w:shd w:val="clear" w:color="000000" w:fill="FFD966"/>
            <w:noWrap/>
            <w:vAlign w:val="center"/>
          </w:tcPr>
          <w:p w14:paraId="4B96C88A" w14:textId="77777777" w:rsidR="003672FD" w:rsidRPr="009B30D6" w:rsidRDefault="003672FD" w:rsidP="003A0865">
            <w:pPr>
              <w:spacing w:after="0" w:line="240" w:lineRule="auto"/>
              <w:jc w:val="center"/>
              <w:rPr>
                <w:rFonts w:ascii="Arial" w:eastAsia="Times New Roman" w:hAnsi="Arial" w:cs="Arial"/>
                <w:color w:val="000000"/>
                <w:lang w:val="en-GB" w:eastAsia="en-GB"/>
              </w:rPr>
            </w:pPr>
            <w:r w:rsidRPr="009B30D6">
              <w:rPr>
                <w:rFonts w:ascii="Arial" w:eastAsia="Times New Roman" w:hAnsi="Arial" w:cs="Arial"/>
                <w:color w:val="000000"/>
                <w:lang w:val="en-GB" w:eastAsia="en-GB"/>
              </w:rPr>
              <w:t>50.00</w:t>
            </w:r>
          </w:p>
        </w:tc>
      </w:tr>
      <w:tr w:rsidR="003672FD" w:rsidRPr="009B30D6" w14:paraId="357453DF" w14:textId="77777777" w:rsidTr="003A0865">
        <w:trPr>
          <w:trHeight w:val="300"/>
        </w:trPr>
        <w:tc>
          <w:tcPr>
            <w:tcW w:w="1580" w:type="dxa"/>
            <w:tcBorders>
              <w:top w:val="nil"/>
              <w:left w:val="single" w:sz="4" w:space="0" w:color="D9D9D9"/>
              <w:bottom w:val="single" w:sz="4" w:space="0" w:color="D9D9D9"/>
              <w:right w:val="single" w:sz="4" w:space="0" w:color="D9D9D9"/>
            </w:tcBorders>
            <w:shd w:val="clear" w:color="000000" w:fill="FFFFFF"/>
            <w:noWrap/>
            <w:vAlign w:val="center"/>
          </w:tcPr>
          <w:p w14:paraId="537AF4DF" w14:textId="77777777" w:rsidR="003672FD" w:rsidRPr="009B30D6" w:rsidRDefault="003672FD" w:rsidP="003A0865">
            <w:pPr>
              <w:spacing w:after="0" w:line="240" w:lineRule="auto"/>
              <w:jc w:val="center"/>
              <w:rPr>
                <w:rFonts w:ascii="Arial" w:eastAsia="Times New Roman" w:hAnsi="Arial" w:cs="Arial"/>
                <w:color w:val="000000"/>
                <w:lang w:val="en-GB" w:eastAsia="en-GB"/>
              </w:rPr>
            </w:pPr>
            <w:r w:rsidRPr="009B30D6">
              <w:rPr>
                <w:rFonts w:ascii="Arial" w:eastAsia="Times New Roman" w:hAnsi="Arial" w:cs="Arial"/>
                <w:color w:val="000000"/>
                <w:lang w:val="en-GB" w:eastAsia="en-GB"/>
              </w:rPr>
              <w:t>0.94</w:t>
            </w:r>
          </w:p>
        </w:tc>
        <w:tc>
          <w:tcPr>
            <w:tcW w:w="1540" w:type="dxa"/>
            <w:tcBorders>
              <w:top w:val="nil"/>
              <w:left w:val="nil"/>
              <w:bottom w:val="single" w:sz="4" w:space="0" w:color="D9D9D9"/>
              <w:right w:val="single" w:sz="4" w:space="0" w:color="D9D9D9"/>
            </w:tcBorders>
            <w:shd w:val="clear" w:color="000000" w:fill="FFFFFF"/>
            <w:noWrap/>
            <w:vAlign w:val="center"/>
          </w:tcPr>
          <w:p w14:paraId="2F10E029" w14:textId="77777777" w:rsidR="003672FD" w:rsidRPr="009B30D6" w:rsidRDefault="003672FD" w:rsidP="003A0865">
            <w:pPr>
              <w:spacing w:after="0" w:line="240" w:lineRule="auto"/>
              <w:jc w:val="center"/>
              <w:rPr>
                <w:rFonts w:ascii="Arial" w:eastAsia="Times New Roman" w:hAnsi="Arial" w:cs="Arial"/>
                <w:color w:val="000000"/>
                <w:lang w:val="en-GB" w:eastAsia="en-GB"/>
              </w:rPr>
            </w:pPr>
            <w:r w:rsidRPr="009B30D6">
              <w:rPr>
                <w:rFonts w:ascii="Arial" w:eastAsia="Times New Roman" w:hAnsi="Arial" w:cs="Arial"/>
                <w:color w:val="000000"/>
                <w:lang w:val="en-GB" w:eastAsia="en-GB"/>
              </w:rPr>
              <w:t>47.00</w:t>
            </w:r>
          </w:p>
        </w:tc>
      </w:tr>
      <w:tr w:rsidR="003672FD" w:rsidRPr="009B30D6" w14:paraId="523087DF" w14:textId="77777777" w:rsidTr="003A0865">
        <w:trPr>
          <w:trHeight w:val="300"/>
        </w:trPr>
        <w:tc>
          <w:tcPr>
            <w:tcW w:w="1580" w:type="dxa"/>
            <w:tcBorders>
              <w:top w:val="nil"/>
              <w:left w:val="single" w:sz="4" w:space="0" w:color="D9D9D9"/>
              <w:bottom w:val="single" w:sz="4" w:space="0" w:color="D9D9D9"/>
              <w:right w:val="single" w:sz="4" w:space="0" w:color="D9D9D9"/>
            </w:tcBorders>
            <w:shd w:val="clear" w:color="000000" w:fill="FFFFFF"/>
            <w:noWrap/>
            <w:vAlign w:val="center"/>
          </w:tcPr>
          <w:p w14:paraId="4AC256B8" w14:textId="77777777" w:rsidR="003672FD" w:rsidRPr="009B30D6" w:rsidRDefault="003672FD" w:rsidP="003A0865">
            <w:pPr>
              <w:spacing w:after="0" w:line="240" w:lineRule="auto"/>
              <w:jc w:val="center"/>
              <w:rPr>
                <w:rFonts w:ascii="Arial" w:eastAsia="Times New Roman" w:hAnsi="Arial" w:cs="Arial"/>
                <w:color w:val="000000"/>
                <w:lang w:val="en-GB" w:eastAsia="en-GB"/>
              </w:rPr>
            </w:pPr>
            <w:r w:rsidRPr="009B30D6">
              <w:rPr>
                <w:rFonts w:ascii="Arial" w:eastAsia="Times New Roman" w:hAnsi="Arial" w:cs="Arial"/>
                <w:color w:val="000000"/>
                <w:lang w:val="en-GB" w:eastAsia="en-GB"/>
              </w:rPr>
              <w:t>0.89</w:t>
            </w:r>
          </w:p>
        </w:tc>
        <w:tc>
          <w:tcPr>
            <w:tcW w:w="1540" w:type="dxa"/>
            <w:tcBorders>
              <w:top w:val="nil"/>
              <w:left w:val="nil"/>
              <w:bottom w:val="single" w:sz="4" w:space="0" w:color="D9D9D9"/>
              <w:right w:val="single" w:sz="4" w:space="0" w:color="D9D9D9"/>
            </w:tcBorders>
            <w:shd w:val="clear" w:color="000000" w:fill="FFFFFF"/>
            <w:noWrap/>
            <w:vAlign w:val="center"/>
          </w:tcPr>
          <w:p w14:paraId="1C85C057" w14:textId="77777777" w:rsidR="003672FD" w:rsidRPr="009B30D6" w:rsidRDefault="003672FD" w:rsidP="003A0865">
            <w:pPr>
              <w:spacing w:after="0" w:line="240" w:lineRule="auto"/>
              <w:jc w:val="center"/>
              <w:rPr>
                <w:rFonts w:ascii="Arial" w:eastAsia="Times New Roman" w:hAnsi="Arial" w:cs="Arial"/>
                <w:color w:val="000000"/>
                <w:lang w:val="en-GB" w:eastAsia="en-GB"/>
              </w:rPr>
            </w:pPr>
            <w:r w:rsidRPr="009B30D6">
              <w:rPr>
                <w:rFonts w:ascii="Arial" w:eastAsia="Times New Roman" w:hAnsi="Arial" w:cs="Arial"/>
                <w:color w:val="000000"/>
                <w:lang w:val="en-GB" w:eastAsia="en-GB"/>
              </w:rPr>
              <w:t>44.50</w:t>
            </w:r>
          </w:p>
        </w:tc>
      </w:tr>
      <w:tr w:rsidR="003672FD" w:rsidRPr="009B30D6" w14:paraId="42143235" w14:textId="77777777" w:rsidTr="003A0865">
        <w:trPr>
          <w:trHeight w:val="300"/>
        </w:trPr>
        <w:tc>
          <w:tcPr>
            <w:tcW w:w="1580" w:type="dxa"/>
            <w:tcBorders>
              <w:top w:val="nil"/>
              <w:left w:val="single" w:sz="4" w:space="0" w:color="D9D9D9"/>
              <w:bottom w:val="single" w:sz="4" w:space="0" w:color="D9D9D9"/>
              <w:right w:val="single" w:sz="4" w:space="0" w:color="D9D9D9"/>
            </w:tcBorders>
            <w:shd w:val="clear" w:color="000000" w:fill="FFFFFF"/>
            <w:noWrap/>
            <w:vAlign w:val="center"/>
          </w:tcPr>
          <w:p w14:paraId="2AD94DAE" w14:textId="77777777" w:rsidR="003672FD" w:rsidRPr="009B30D6" w:rsidRDefault="003672FD" w:rsidP="003A0865">
            <w:pPr>
              <w:spacing w:after="0" w:line="240" w:lineRule="auto"/>
              <w:jc w:val="center"/>
              <w:rPr>
                <w:rFonts w:ascii="Arial" w:eastAsia="Times New Roman" w:hAnsi="Arial" w:cs="Arial"/>
                <w:color w:val="000000"/>
                <w:lang w:val="en-GB" w:eastAsia="en-GB"/>
              </w:rPr>
            </w:pPr>
            <w:r w:rsidRPr="009B30D6">
              <w:rPr>
                <w:rFonts w:ascii="Arial" w:eastAsia="Times New Roman" w:hAnsi="Arial" w:cs="Arial"/>
                <w:color w:val="000000"/>
                <w:lang w:val="en-GB" w:eastAsia="en-GB"/>
              </w:rPr>
              <w:t>0.85</w:t>
            </w:r>
          </w:p>
        </w:tc>
        <w:tc>
          <w:tcPr>
            <w:tcW w:w="1540" w:type="dxa"/>
            <w:tcBorders>
              <w:top w:val="nil"/>
              <w:left w:val="nil"/>
              <w:bottom w:val="single" w:sz="4" w:space="0" w:color="D9D9D9"/>
              <w:right w:val="single" w:sz="4" w:space="0" w:color="D9D9D9"/>
            </w:tcBorders>
            <w:shd w:val="clear" w:color="000000" w:fill="FFFFFF"/>
            <w:noWrap/>
            <w:vAlign w:val="center"/>
          </w:tcPr>
          <w:p w14:paraId="6D85D39D" w14:textId="77777777" w:rsidR="003672FD" w:rsidRPr="009B30D6" w:rsidRDefault="003672FD" w:rsidP="003A0865">
            <w:pPr>
              <w:spacing w:after="0" w:line="240" w:lineRule="auto"/>
              <w:jc w:val="center"/>
              <w:rPr>
                <w:rFonts w:ascii="Arial" w:eastAsia="Times New Roman" w:hAnsi="Arial" w:cs="Arial"/>
                <w:color w:val="000000"/>
                <w:lang w:val="en-GB" w:eastAsia="en-GB"/>
              </w:rPr>
            </w:pPr>
            <w:r w:rsidRPr="009B30D6">
              <w:rPr>
                <w:rFonts w:ascii="Arial" w:eastAsia="Times New Roman" w:hAnsi="Arial" w:cs="Arial"/>
                <w:color w:val="000000"/>
                <w:lang w:val="en-GB" w:eastAsia="en-GB"/>
              </w:rPr>
              <w:t>42.50</w:t>
            </w:r>
          </w:p>
        </w:tc>
      </w:tr>
      <w:tr w:rsidR="003672FD" w:rsidRPr="009B30D6" w14:paraId="0BC5658B" w14:textId="77777777" w:rsidTr="003A0865">
        <w:trPr>
          <w:trHeight w:val="300"/>
        </w:trPr>
        <w:tc>
          <w:tcPr>
            <w:tcW w:w="1580" w:type="dxa"/>
            <w:tcBorders>
              <w:top w:val="nil"/>
              <w:left w:val="single" w:sz="4" w:space="0" w:color="D9D9D9"/>
              <w:bottom w:val="single" w:sz="4" w:space="0" w:color="D9D9D9"/>
              <w:right w:val="single" w:sz="4" w:space="0" w:color="D9D9D9"/>
            </w:tcBorders>
            <w:shd w:val="clear" w:color="000000" w:fill="FFFFFF"/>
            <w:noWrap/>
            <w:vAlign w:val="center"/>
          </w:tcPr>
          <w:p w14:paraId="1BD704FB" w14:textId="77777777" w:rsidR="003672FD" w:rsidRPr="009B30D6" w:rsidRDefault="003672FD" w:rsidP="003A0865">
            <w:pPr>
              <w:spacing w:after="0" w:line="240" w:lineRule="auto"/>
              <w:jc w:val="center"/>
              <w:rPr>
                <w:rFonts w:ascii="Arial" w:eastAsia="Times New Roman" w:hAnsi="Arial" w:cs="Arial"/>
                <w:color w:val="000000"/>
                <w:lang w:val="en-GB" w:eastAsia="en-GB"/>
              </w:rPr>
            </w:pPr>
            <w:r w:rsidRPr="009B30D6">
              <w:rPr>
                <w:rFonts w:ascii="Arial" w:eastAsia="Times New Roman" w:hAnsi="Arial" w:cs="Arial"/>
                <w:color w:val="000000"/>
                <w:lang w:val="en-GB" w:eastAsia="en-GB"/>
              </w:rPr>
              <w:t>0.81</w:t>
            </w:r>
          </w:p>
        </w:tc>
        <w:tc>
          <w:tcPr>
            <w:tcW w:w="1540" w:type="dxa"/>
            <w:tcBorders>
              <w:top w:val="nil"/>
              <w:left w:val="nil"/>
              <w:bottom w:val="single" w:sz="4" w:space="0" w:color="D9D9D9"/>
              <w:right w:val="single" w:sz="4" w:space="0" w:color="D9D9D9"/>
            </w:tcBorders>
            <w:shd w:val="clear" w:color="000000" w:fill="FFFFFF"/>
            <w:noWrap/>
            <w:vAlign w:val="center"/>
          </w:tcPr>
          <w:p w14:paraId="22E6CFFA" w14:textId="77777777" w:rsidR="003672FD" w:rsidRPr="009B30D6" w:rsidRDefault="003672FD" w:rsidP="003A0865">
            <w:pPr>
              <w:spacing w:after="0" w:line="240" w:lineRule="auto"/>
              <w:jc w:val="center"/>
              <w:rPr>
                <w:rFonts w:ascii="Arial" w:eastAsia="Times New Roman" w:hAnsi="Arial" w:cs="Arial"/>
                <w:color w:val="000000"/>
                <w:lang w:val="en-GB" w:eastAsia="en-GB"/>
              </w:rPr>
            </w:pPr>
            <w:r w:rsidRPr="009B30D6">
              <w:rPr>
                <w:rFonts w:ascii="Arial" w:eastAsia="Times New Roman" w:hAnsi="Arial" w:cs="Arial"/>
                <w:color w:val="000000"/>
                <w:lang w:val="en-GB" w:eastAsia="en-GB"/>
              </w:rPr>
              <w:t>40.50</w:t>
            </w:r>
          </w:p>
        </w:tc>
      </w:tr>
      <w:tr w:rsidR="003672FD" w:rsidRPr="009B30D6" w14:paraId="2259E464" w14:textId="77777777" w:rsidTr="003A0865">
        <w:trPr>
          <w:trHeight w:val="300"/>
        </w:trPr>
        <w:tc>
          <w:tcPr>
            <w:tcW w:w="1580" w:type="dxa"/>
            <w:tcBorders>
              <w:top w:val="nil"/>
              <w:left w:val="single" w:sz="4" w:space="0" w:color="D9D9D9"/>
              <w:bottom w:val="single" w:sz="4" w:space="0" w:color="D9D9D9"/>
              <w:right w:val="single" w:sz="4" w:space="0" w:color="D9D9D9"/>
            </w:tcBorders>
            <w:shd w:val="clear" w:color="000000" w:fill="FFFFFF"/>
            <w:noWrap/>
            <w:vAlign w:val="center"/>
          </w:tcPr>
          <w:p w14:paraId="2ED5300F" w14:textId="77777777" w:rsidR="003672FD" w:rsidRPr="009B30D6" w:rsidRDefault="003672FD" w:rsidP="003A0865">
            <w:pPr>
              <w:spacing w:after="0" w:line="240" w:lineRule="auto"/>
              <w:jc w:val="center"/>
              <w:rPr>
                <w:rFonts w:ascii="Arial" w:eastAsia="Times New Roman" w:hAnsi="Arial" w:cs="Arial"/>
                <w:color w:val="000000"/>
                <w:lang w:val="en-GB" w:eastAsia="en-GB"/>
              </w:rPr>
            </w:pPr>
            <w:r w:rsidRPr="009B30D6">
              <w:rPr>
                <w:rFonts w:ascii="Arial" w:eastAsia="Times New Roman" w:hAnsi="Arial" w:cs="Arial"/>
                <w:color w:val="000000"/>
                <w:lang w:val="en-GB" w:eastAsia="en-GB"/>
              </w:rPr>
              <w:lastRenderedPageBreak/>
              <w:t>0.79</w:t>
            </w:r>
          </w:p>
        </w:tc>
        <w:tc>
          <w:tcPr>
            <w:tcW w:w="1540" w:type="dxa"/>
            <w:tcBorders>
              <w:top w:val="nil"/>
              <w:left w:val="nil"/>
              <w:bottom w:val="single" w:sz="4" w:space="0" w:color="D9D9D9"/>
              <w:right w:val="single" w:sz="4" w:space="0" w:color="D9D9D9"/>
            </w:tcBorders>
            <w:shd w:val="clear" w:color="000000" w:fill="FFFFFF"/>
            <w:noWrap/>
            <w:vAlign w:val="center"/>
          </w:tcPr>
          <w:p w14:paraId="43A16985" w14:textId="77777777" w:rsidR="003672FD" w:rsidRPr="009B30D6" w:rsidRDefault="003672FD" w:rsidP="003A0865">
            <w:pPr>
              <w:spacing w:after="0" w:line="240" w:lineRule="auto"/>
              <w:jc w:val="center"/>
              <w:rPr>
                <w:rFonts w:ascii="Arial" w:eastAsia="Times New Roman" w:hAnsi="Arial" w:cs="Arial"/>
                <w:color w:val="000000"/>
                <w:lang w:val="en-GB" w:eastAsia="en-GB"/>
              </w:rPr>
            </w:pPr>
            <w:r w:rsidRPr="009B30D6">
              <w:rPr>
                <w:rFonts w:ascii="Arial" w:eastAsia="Times New Roman" w:hAnsi="Arial" w:cs="Arial"/>
                <w:color w:val="000000"/>
                <w:lang w:val="en-GB" w:eastAsia="en-GB"/>
              </w:rPr>
              <w:t>39.50</w:t>
            </w:r>
          </w:p>
        </w:tc>
      </w:tr>
    </w:tbl>
    <w:p w14:paraId="200502DB" w14:textId="44E06B65" w:rsidR="003672FD" w:rsidRDefault="003672FD">
      <w:pPr>
        <w:widowControl w:val="0"/>
        <w:autoSpaceDE w:val="0"/>
        <w:autoSpaceDN w:val="0"/>
        <w:adjustRightInd w:val="0"/>
        <w:spacing w:line="276" w:lineRule="auto"/>
        <w:rPr>
          <w:rFonts w:ascii="Arial" w:hAnsi="Arial" w:cs="Arial"/>
          <w:lang w:val="en-GB"/>
        </w:rPr>
      </w:pPr>
    </w:p>
    <w:p w14:paraId="2A764BF7" w14:textId="77777777" w:rsidR="000B708C" w:rsidRPr="009B30D6" w:rsidRDefault="000B708C" w:rsidP="000B708C">
      <w:pPr>
        <w:widowControl w:val="0"/>
        <w:autoSpaceDE w:val="0"/>
        <w:autoSpaceDN w:val="0"/>
        <w:adjustRightInd w:val="0"/>
        <w:spacing w:line="276" w:lineRule="auto"/>
        <w:ind w:left="708"/>
        <w:rPr>
          <w:rFonts w:ascii="Arial" w:hAnsi="Arial" w:cs="Arial"/>
          <w:i/>
          <w:iCs/>
          <w:lang w:val="en-GB"/>
        </w:rPr>
      </w:pPr>
      <w:r w:rsidRPr="009B30D6">
        <w:rPr>
          <w:rFonts w:ascii="Arial" w:hAnsi="Arial" w:cs="Arial"/>
          <w:i/>
          <w:iCs/>
          <w:lang w:val="en-GB"/>
        </w:rPr>
        <w:t>LCOE = Levelized cost of electricity of the project</w:t>
      </w:r>
    </w:p>
    <w:p w14:paraId="12DCBA6C" w14:textId="40A2E884" w:rsidR="000B708C" w:rsidRPr="003672FD" w:rsidRDefault="000B708C" w:rsidP="000B708C">
      <w:pPr>
        <w:keepNext/>
        <w:keepLines/>
        <w:widowControl w:val="0"/>
        <w:autoSpaceDE w:val="0"/>
        <w:autoSpaceDN w:val="0"/>
        <w:adjustRightInd w:val="0"/>
        <w:spacing w:line="276" w:lineRule="auto"/>
        <w:rPr>
          <w:rFonts w:ascii="Arial" w:hAnsi="Arial" w:cs="Arial"/>
          <w:u w:val="single"/>
          <w:lang w:val="en-GB"/>
        </w:rPr>
      </w:pPr>
      <w:r>
        <w:rPr>
          <w:rFonts w:ascii="Arial" w:hAnsi="Arial" w:cs="Arial"/>
          <w:u w:val="single"/>
          <w:lang w:val="en-GB"/>
        </w:rPr>
        <w:t>Minimum bid</w:t>
      </w:r>
    </w:p>
    <w:p w14:paraId="7E09B9CE" w14:textId="5A06F5F6" w:rsidR="000B708C" w:rsidRDefault="00762254" w:rsidP="000B708C">
      <w:pPr>
        <w:widowControl w:val="0"/>
        <w:autoSpaceDE w:val="0"/>
        <w:autoSpaceDN w:val="0"/>
        <w:adjustRightInd w:val="0"/>
        <w:spacing w:line="276" w:lineRule="auto"/>
        <w:rPr>
          <w:rFonts w:ascii="Arial" w:hAnsi="Arial" w:cs="Arial"/>
          <w:lang w:val="en-GB"/>
        </w:rPr>
      </w:pPr>
      <w:r>
        <w:rPr>
          <w:rFonts w:ascii="Arial" w:hAnsi="Arial" w:cs="Arial"/>
          <w:lang w:val="en-GB"/>
        </w:rPr>
        <w:t>The minimum</w:t>
      </w:r>
      <w:r w:rsidR="000B708C" w:rsidRPr="009B30D6">
        <w:rPr>
          <w:rFonts w:ascii="Arial" w:hAnsi="Arial" w:cs="Arial"/>
          <w:lang w:val="en-GB"/>
        </w:rPr>
        <w:t xml:space="preserve"> bid </w:t>
      </w:r>
      <w:r>
        <w:rPr>
          <w:rFonts w:ascii="Arial" w:hAnsi="Arial" w:cs="Arial"/>
          <w:lang w:val="en-GB"/>
        </w:rPr>
        <w:t xml:space="preserve">is </w:t>
      </w:r>
      <w:r w:rsidR="000B708C" w:rsidRPr="009B30D6">
        <w:rPr>
          <w:rFonts w:ascii="Arial" w:hAnsi="Arial" w:cs="Arial"/>
          <w:lang w:val="en-GB"/>
        </w:rPr>
        <w:t>the bid necessary to submit into the auctions in order to receive support equal to LCOE. Therefore, LCOE and minimum bid will differ only if reference yield model would be in place, otherwise they are equal. The surplus of the project is then calculated as the difference between the support received (i.e., submitted bid after possible correction) and LCOE of the project.</w:t>
      </w:r>
    </w:p>
    <w:p w14:paraId="75F2B4B9" w14:textId="77777777" w:rsidR="00564053" w:rsidRPr="009B30D6" w:rsidRDefault="00564053" w:rsidP="00564053">
      <w:pPr>
        <w:widowControl w:val="0"/>
        <w:autoSpaceDE w:val="0"/>
        <w:autoSpaceDN w:val="0"/>
        <w:adjustRightInd w:val="0"/>
        <w:spacing w:line="276" w:lineRule="auto"/>
        <w:ind w:firstLine="708"/>
        <w:rPr>
          <w:rFonts w:ascii="Arial" w:hAnsi="Arial" w:cs="Arial"/>
          <w:i/>
          <w:iCs/>
          <w:lang w:val="en-GB"/>
        </w:rPr>
      </w:pPr>
      <w:r w:rsidRPr="009B30D6">
        <w:rPr>
          <w:rFonts w:ascii="Arial" w:hAnsi="Arial" w:cs="Arial"/>
          <w:i/>
          <w:iCs/>
          <w:lang w:val="en-GB"/>
        </w:rPr>
        <w:t>MIN_BID = Minimum bid</w:t>
      </w:r>
    </w:p>
    <w:p w14:paraId="3B29B3BC" w14:textId="0FA2D2DD" w:rsidR="00564053" w:rsidRPr="009B30D6" w:rsidRDefault="00564053" w:rsidP="002C3497">
      <w:pPr>
        <w:pStyle w:val="Caption"/>
        <w:keepNext/>
        <w:keepLines/>
        <w:rPr>
          <w:rFonts w:ascii="Arial" w:hAnsi="Arial" w:cs="Arial"/>
          <w:color w:val="auto"/>
          <w:sz w:val="22"/>
          <w:szCs w:val="22"/>
          <w:lang w:val="en-GB"/>
        </w:rPr>
      </w:pPr>
      <w:r w:rsidRPr="009B30D6">
        <w:rPr>
          <w:rFonts w:ascii="Arial" w:hAnsi="Arial" w:cs="Arial"/>
          <w:color w:val="auto"/>
          <w:sz w:val="22"/>
          <w:szCs w:val="22"/>
          <w:lang w:val="en-GB"/>
        </w:rPr>
        <w:t xml:space="preserve">Equation </w:t>
      </w:r>
      <w:r w:rsidRPr="009B30D6">
        <w:rPr>
          <w:rFonts w:ascii="Arial" w:hAnsi="Arial" w:cs="Arial"/>
          <w:color w:val="auto"/>
          <w:sz w:val="22"/>
          <w:szCs w:val="22"/>
          <w:lang w:val="en-GB"/>
        </w:rPr>
        <w:fldChar w:fldCharType="begin"/>
      </w:r>
      <w:r w:rsidRPr="009B30D6">
        <w:rPr>
          <w:rFonts w:ascii="Arial" w:hAnsi="Arial" w:cs="Arial"/>
          <w:color w:val="auto"/>
          <w:sz w:val="22"/>
          <w:szCs w:val="22"/>
          <w:lang w:val="en-GB"/>
        </w:rPr>
        <w:instrText xml:space="preserve"> SEQ Equation \* ARABIC </w:instrText>
      </w:r>
      <w:r w:rsidRPr="009B30D6">
        <w:rPr>
          <w:rFonts w:ascii="Arial" w:hAnsi="Arial" w:cs="Arial"/>
          <w:color w:val="auto"/>
          <w:sz w:val="22"/>
          <w:szCs w:val="22"/>
          <w:lang w:val="en-GB"/>
        </w:rPr>
        <w:fldChar w:fldCharType="separate"/>
      </w:r>
      <w:r w:rsidR="00545E4A">
        <w:rPr>
          <w:rFonts w:ascii="Arial" w:hAnsi="Arial" w:cs="Arial"/>
          <w:noProof/>
          <w:color w:val="auto"/>
          <w:sz w:val="22"/>
          <w:szCs w:val="22"/>
          <w:lang w:val="en-GB"/>
        </w:rPr>
        <w:t>4</w:t>
      </w:r>
      <w:r w:rsidRPr="009B30D6">
        <w:rPr>
          <w:rFonts w:ascii="Arial" w:hAnsi="Arial" w:cs="Arial"/>
          <w:color w:val="auto"/>
          <w:sz w:val="22"/>
          <w:szCs w:val="22"/>
          <w:lang w:val="en-GB"/>
        </w:rPr>
        <w:fldChar w:fldCharType="end"/>
      </w:r>
      <w:r w:rsidRPr="009B30D6">
        <w:rPr>
          <w:rFonts w:ascii="Arial" w:hAnsi="Arial" w:cs="Arial"/>
          <w:color w:val="auto"/>
          <w:sz w:val="22"/>
          <w:szCs w:val="22"/>
          <w:lang w:val="en-GB"/>
        </w:rPr>
        <w:t>; Calculation of LCOE and minimum bid without RYM</w:t>
      </w:r>
    </w:p>
    <w:p w14:paraId="49E11408" w14:textId="7CC008D3" w:rsidR="00564053" w:rsidRPr="009B30D6" w:rsidRDefault="00564053" w:rsidP="002C3497">
      <w:pPr>
        <w:keepNext/>
        <w:keepLines/>
        <w:widowControl w:val="0"/>
        <w:autoSpaceDE w:val="0"/>
        <w:autoSpaceDN w:val="0"/>
        <w:adjustRightInd w:val="0"/>
        <w:spacing w:line="276" w:lineRule="auto"/>
        <w:rPr>
          <w:rFonts w:ascii="Arial" w:eastAsiaTheme="minorEastAsia" w:hAnsi="Arial" w:cs="Arial"/>
          <w:sz w:val="24"/>
          <w:szCs w:val="24"/>
          <w:lang w:val="en-GB"/>
        </w:rPr>
      </w:pPr>
      <m:oMathPara>
        <m:oMath>
          <m:r>
            <w:rPr>
              <w:rFonts w:ascii="Cambria Math" w:hAnsi="Cambria Math" w:cs="Arial"/>
              <w:sz w:val="24"/>
              <w:szCs w:val="24"/>
              <w:lang w:val="en-GB"/>
            </w:rPr>
            <m:t>LCOE=</m:t>
          </m:r>
          <m:func>
            <m:funcPr>
              <m:ctrlPr>
                <w:rPr>
                  <w:rFonts w:ascii="Cambria Math" w:hAnsi="Cambria Math" w:cs="Arial"/>
                  <w:i/>
                  <w:sz w:val="24"/>
                  <w:szCs w:val="24"/>
                  <w:lang w:val="en-GB"/>
                </w:rPr>
              </m:ctrlPr>
            </m:funcPr>
            <m:fName>
              <m:r>
                <w:rPr>
                  <w:rFonts w:ascii="Cambria Math" w:hAnsi="Cambria Math" w:cs="Arial"/>
                  <w:sz w:val="24"/>
                  <w:szCs w:val="24"/>
                  <w:lang w:val="en-GB"/>
                </w:rPr>
                <m:t>MIN_BID</m:t>
              </m:r>
            </m:fName>
            <m:e>
              <m:r>
                <w:rPr>
                  <w:rFonts w:ascii="Cambria Math" w:hAnsi="Cambria Math" w:cs="Arial"/>
                  <w:sz w:val="24"/>
                  <w:szCs w:val="24"/>
                  <w:lang w:val="en-GB"/>
                </w:rPr>
                <m:t>=</m:t>
              </m:r>
            </m:e>
          </m:func>
          <m:r>
            <w:rPr>
              <w:rFonts w:ascii="Cambria Math" w:hAnsi="Cambria Math" w:cs="Arial"/>
              <w:sz w:val="24"/>
              <w:szCs w:val="24"/>
              <w:lang w:val="en-GB"/>
            </w:rPr>
            <m:t>f</m:t>
          </m:r>
          <m:d>
            <m:dPr>
              <m:ctrlPr>
                <w:rPr>
                  <w:rFonts w:ascii="Cambria Math" w:hAnsi="Cambria Math" w:cs="Arial"/>
                  <w:i/>
                  <w:sz w:val="24"/>
                  <w:szCs w:val="24"/>
                  <w:lang w:val="en-GB"/>
                </w:rPr>
              </m:ctrlPr>
            </m:dPr>
            <m:e>
              <m:r>
                <w:rPr>
                  <w:rFonts w:ascii="Cambria Math" w:hAnsi="Cambria Math" w:cs="Arial"/>
                  <w:sz w:val="24"/>
                  <w:szCs w:val="24"/>
                  <w:lang w:val="en-GB"/>
                </w:rPr>
                <m:t>WS, OC</m:t>
              </m:r>
            </m:e>
          </m:d>
          <m:r>
            <w:rPr>
              <w:rFonts w:ascii="Cambria Math" w:hAnsi="Cambria Math" w:cs="Arial"/>
              <w:sz w:val="24"/>
              <w:szCs w:val="24"/>
              <w:lang w:val="en-GB"/>
            </w:rPr>
            <m:t>×LCOE_BASE</m:t>
          </m:r>
        </m:oMath>
      </m:oMathPara>
    </w:p>
    <w:p w14:paraId="1D5D8E83" w14:textId="77777777" w:rsidR="00564053" w:rsidRPr="009B30D6" w:rsidRDefault="00564053" w:rsidP="00564053">
      <w:pPr>
        <w:keepNext/>
        <w:keepLines/>
        <w:widowControl w:val="0"/>
        <w:autoSpaceDE w:val="0"/>
        <w:autoSpaceDN w:val="0"/>
        <w:adjustRightInd w:val="0"/>
        <w:spacing w:line="276" w:lineRule="auto"/>
        <w:rPr>
          <w:rFonts w:ascii="Arial" w:hAnsi="Arial" w:cs="Arial"/>
          <w:lang w:val="en-GB"/>
        </w:rPr>
      </w:pPr>
      <w:r w:rsidRPr="009B30D6">
        <w:rPr>
          <w:rFonts w:ascii="Arial" w:hAnsi="Arial" w:cs="Arial"/>
          <w:lang w:val="en-GB"/>
        </w:rPr>
        <w:t>With the RYM the equation for the minimum bid equals to the LCOE divided by the respective correction factor. In this case minimum bid does not equal to LCOE.</w:t>
      </w:r>
    </w:p>
    <w:p w14:paraId="2930F136" w14:textId="09C542BA" w:rsidR="00564053" w:rsidRPr="009B30D6" w:rsidRDefault="00564053" w:rsidP="00564053">
      <w:pPr>
        <w:pStyle w:val="Caption"/>
        <w:rPr>
          <w:rFonts w:ascii="Arial" w:hAnsi="Arial" w:cs="Arial"/>
          <w:color w:val="auto"/>
          <w:sz w:val="22"/>
          <w:szCs w:val="22"/>
          <w:lang w:val="en-GB"/>
        </w:rPr>
      </w:pPr>
      <w:r w:rsidRPr="009B30D6">
        <w:rPr>
          <w:rFonts w:ascii="Arial" w:hAnsi="Arial" w:cs="Arial"/>
          <w:color w:val="auto"/>
          <w:sz w:val="22"/>
          <w:szCs w:val="22"/>
          <w:lang w:val="en-GB"/>
        </w:rPr>
        <w:t xml:space="preserve">Equation </w:t>
      </w:r>
      <w:r w:rsidRPr="009B30D6">
        <w:rPr>
          <w:rFonts w:ascii="Arial" w:hAnsi="Arial" w:cs="Arial"/>
          <w:color w:val="auto"/>
          <w:sz w:val="22"/>
          <w:szCs w:val="22"/>
          <w:lang w:val="en-GB"/>
        </w:rPr>
        <w:fldChar w:fldCharType="begin"/>
      </w:r>
      <w:r w:rsidRPr="009B30D6">
        <w:rPr>
          <w:rFonts w:ascii="Arial" w:hAnsi="Arial" w:cs="Arial"/>
          <w:color w:val="auto"/>
          <w:sz w:val="22"/>
          <w:szCs w:val="22"/>
          <w:lang w:val="en-GB"/>
        </w:rPr>
        <w:instrText xml:space="preserve"> SEQ Equation \* ARABIC </w:instrText>
      </w:r>
      <w:r w:rsidRPr="009B30D6">
        <w:rPr>
          <w:rFonts w:ascii="Arial" w:hAnsi="Arial" w:cs="Arial"/>
          <w:color w:val="auto"/>
          <w:sz w:val="22"/>
          <w:szCs w:val="22"/>
          <w:lang w:val="en-GB"/>
        </w:rPr>
        <w:fldChar w:fldCharType="separate"/>
      </w:r>
      <w:r w:rsidR="00545E4A">
        <w:rPr>
          <w:rFonts w:ascii="Arial" w:hAnsi="Arial" w:cs="Arial"/>
          <w:noProof/>
          <w:color w:val="auto"/>
          <w:sz w:val="22"/>
          <w:szCs w:val="22"/>
          <w:lang w:val="en-GB"/>
        </w:rPr>
        <w:t>5</w:t>
      </w:r>
      <w:r w:rsidRPr="009B30D6">
        <w:rPr>
          <w:rFonts w:ascii="Arial" w:hAnsi="Arial" w:cs="Arial"/>
          <w:color w:val="auto"/>
          <w:sz w:val="22"/>
          <w:szCs w:val="22"/>
          <w:lang w:val="en-GB"/>
        </w:rPr>
        <w:fldChar w:fldCharType="end"/>
      </w:r>
      <w:r w:rsidRPr="009B30D6">
        <w:rPr>
          <w:rFonts w:ascii="Arial" w:hAnsi="Arial" w:cs="Arial"/>
          <w:color w:val="auto"/>
          <w:sz w:val="22"/>
          <w:szCs w:val="22"/>
          <w:lang w:val="en-GB"/>
        </w:rPr>
        <w:t>; Calculation of LCOE and minimum bid including RYM</w:t>
      </w:r>
    </w:p>
    <w:p w14:paraId="55A2723E" w14:textId="56ED5CBE" w:rsidR="00564053" w:rsidRPr="009B30D6" w:rsidRDefault="00564053" w:rsidP="00564053">
      <w:pPr>
        <w:keepNext/>
        <w:keepLines/>
        <w:widowControl w:val="0"/>
        <w:autoSpaceDE w:val="0"/>
        <w:autoSpaceDN w:val="0"/>
        <w:adjustRightInd w:val="0"/>
        <w:spacing w:line="276" w:lineRule="auto"/>
        <w:rPr>
          <w:rFonts w:ascii="Arial" w:eastAsiaTheme="minorEastAsia" w:hAnsi="Arial" w:cs="Arial"/>
          <w:sz w:val="24"/>
          <w:szCs w:val="24"/>
          <w:lang w:val="en-GB"/>
        </w:rPr>
      </w:pPr>
      <m:oMathPara>
        <m:oMath>
          <m:r>
            <w:rPr>
              <w:rFonts w:ascii="Cambria Math" w:hAnsi="Cambria Math" w:cs="Arial"/>
              <w:sz w:val="24"/>
              <w:szCs w:val="24"/>
              <w:lang w:val="en-GB"/>
            </w:rPr>
            <m:t>MI</m:t>
          </m:r>
          <m:sSub>
            <m:sSubPr>
              <m:ctrlPr>
                <w:rPr>
                  <w:rFonts w:ascii="Cambria Math" w:hAnsi="Cambria Math" w:cs="Arial"/>
                  <w:i/>
                  <w:sz w:val="24"/>
                  <w:szCs w:val="24"/>
                  <w:lang w:val="en-GB"/>
                </w:rPr>
              </m:ctrlPr>
            </m:sSubPr>
            <m:e>
              <m:r>
                <w:rPr>
                  <w:rFonts w:ascii="Cambria Math" w:hAnsi="Cambria Math" w:cs="Arial"/>
                  <w:sz w:val="24"/>
                  <w:szCs w:val="24"/>
                  <w:lang w:val="en-GB"/>
                </w:rPr>
                <m:t>N</m:t>
              </m:r>
            </m:e>
            <m:sub>
              <m:r>
                <w:rPr>
                  <w:rFonts w:ascii="Cambria Math" w:hAnsi="Cambria Math" w:cs="Arial"/>
                  <w:sz w:val="24"/>
                  <w:szCs w:val="24"/>
                  <w:lang w:val="en-GB"/>
                </w:rPr>
                <m:t>BID</m:t>
              </m:r>
            </m:sub>
          </m:sSub>
          <m:r>
            <w:rPr>
              <w:rFonts w:ascii="Cambria Math" w:hAnsi="Cambria Math" w:cs="Arial"/>
              <w:sz w:val="24"/>
              <w:szCs w:val="24"/>
              <w:lang w:val="en-GB"/>
            </w:rPr>
            <m:t>=</m:t>
          </m:r>
          <m:f>
            <m:fPr>
              <m:ctrlPr>
                <w:rPr>
                  <w:rFonts w:ascii="Cambria Math" w:hAnsi="Cambria Math" w:cs="Arial"/>
                  <w:i/>
                  <w:sz w:val="24"/>
                  <w:szCs w:val="24"/>
                  <w:lang w:val="en-GB"/>
                </w:rPr>
              </m:ctrlPr>
            </m:fPr>
            <m:num>
              <m:r>
                <w:rPr>
                  <w:rFonts w:ascii="Cambria Math" w:hAnsi="Cambria Math" w:cs="Arial"/>
                  <w:sz w:val="24"/>
                  <w:szCs w:val="24"/>
                  <w:lang w:val="en-GB"/>
                </w:rPr>
                <m:t>LCOE</m:t>
              </m:r>
            </m:num>
            <m:den>
              <m:r>
                <w:rPr>
                  <w:rFonts w:ascii="Cambria Math" w:hAnsi="Cambria Math" w:cs="Arial"/>
                  <w:sz w:val="24"/>
                  <w:szCs w:val="24"/>
                  <w:lang w:val="en-GB"/>
                </w:rPr>
                <m:t>CF</m:t>
              </m:r>
            </m:den>
          </m:f>
          <m:r>
            <w:rPr>
              <w:rFonts w:ascii="Cambria Math" w:hAnsi="Cambria Math" w:cs="Arial"/>
              <w:sz w:val="24"/>
              <w:szCs w:val="24"/>
              <w:lang w:val="en-GB"/>
            </w:rPr>
            <m:t>=</m:t>
          </m:r>
          <m:f>
            <m:fPr>
              <m:ctrlPr>
                <w:rPr>
                  <w:rFonts w:ascii="Cambria Math" w:hAnsi="Cambria Math" w:cs="Arial"/>
                  <w:i/>
                  <w:sz w:val="24"/>
                  <w:szCs w:val="24"/>
                  <w:lang w:val="en-GB"/>
                </w:rPr>
              </m:ctrlPr>
            </m:fPr>
            <m:num>
              <m:r>
                <w:rPr>
                  <w:rFonts w:ascii="Cambria Math" w:hAnsi="Cambria Math" w:cs="Arial"/>
                  <w:sz w:val="24"/>
                  <w:szCs w:val="24"/>
                  <w:lang w:val="en-GB"/>
                </w:rPr>
                <m:t>f</m:t>
              </m:r>
              <m:d>
                <m:dPr>
                  <m:ctrlPr>
                    <w:rPr>
                      <w:rFonts w:ascii="Cambria Math" w:hAnsi="Cambria Math" w:cs="Arial"/>
                      <w:i/>
                      <w:sz w:val="24"/>
                      <w:szCs w:val="24"/>
                      <w:lang w:val="en-GB"/>
                    </w:rPr>
                  </m:ctrlPr>
                </m:dPr>
                <m:e>
                  <m:r>
                    <w:rPr>
                      <w:rFonts w:ascii="Cambria Math" w:hAnsi="Cambria Math" w:cs="Arial"/>
                      <w:sz w:val="24"/>
                      <w:szCs w:val="24"/>
                      <w:lang w:val="en-GB"/>
                    </w:rPr>
                    <m:t>WS, OC</m:t>
                  </m:r>
                </m:e>
              </m:d>
              <m:r>
                <w:rPr>
                  <w:rFonts w:ascii="Cambria Math" w:hAnsi="Cambria Math" w:cs="Arial"/>
                  <w:sz w:val="24"/>
                  <w:szCs w:val="24"/>
                  <w:lang w:val="en-GB"/>
                </w:rPr>
                <m:t>×LCOE_BASE</m:t>
              </m:r>
            </m:num>
            <m:den>
              <m:r>
                <w:rPr>
                  <w:rFonts w:ascii="Cambria Math" w:hAnsi="Cambria Math" w:cs="Arial"/>
                  <w:sz w:val="24"/>
                  <w:szCs w:val="24"/>
                  <w:lang w:val="en-GB"/>
                </w:rPr>
                <m:t>CF</m:t>
              </m:r>
            </m:den>
          </m:f>
        </m:oMath>
      </m:oMathPara>
    </w:p>
    <w:p w14:paraId="54059541" w14:textId="77777777" w:rsidR="00564053" w:rsidRPr="009B30D6" w:rsidRDefault="00564053" w:rsidP="00564053">
      <w:pPr>
        <w:keepNext/>
        <w:keepLines/>
        <w:widowControl w:val="0"/>
        <w:autoSpaceDE w:val="0"/>
        <w:autoSpaceDN w:val="0"/>
        <w:adjustRightInd w:val="0"/>
        <w:spacing w:line="276" w:lineRule="auto"/>
        <w:rPr>
          <w:rFonts w:ascii="Arial" w:hAnsi="Arial" w:cs="Arial"/>
          <w:lang w:val="en-GB"/>
        </w:rPr>
      </w:pPr>
      <w:r w:rsidRPr="009B30D6">
        <w:rPr>
          <w:rFonts w:ascii="Arial" w:hAnsi="Arial" w:cs="Arial"/>
          <w:lang w:val="en-GB"/>
        </w:rPr>
        <w:t>If the regulator would fully and perfectly compensate for different wind speed with a correction factor (“CF”), then the production potential would completely leave the equation and only other costs would determine the minimum bid.</w:t>
      </w:r>
    </w:p>
    <w:p w14:paraId="753BCB8E" w14:textId="50E2C42F" w:rsidR="00564053" w:rsidRDefault="00564053" w:rsidP="00564053">
      <w:pPr>
        <w:widowControl w:val="0"/>
        <w:autoSpaceDE w:val="0"/>
        <w:autoSpaceDN w:val="0"/>
        <w:adjustRightInd w:val="0"/>
        <w:spacing w:line="276" w:lineRule="auto"/>
        <w:rPr>
          <w:rFonts w:ascii="Arial" w:hAnsi="Arial" w:cs="Arial"/>
          <w:lang w:val="en-GB"/>
        </w:rPr>
      </w:pPr>
      <w:r w:rsidRPr="009B30D6">
        <w:rPr>
          <w:rFonts w:ascii="Arial" w:hAnsi="Arial" w:cs="Arial"/>
          <w:lang w:val="en-GB"/>
        </w:rPr>
        <w:t xml:space="preserve">The correction factor is calculated based on the site quality as shown in </w:t>
      </w:r>
      <w:r w:rsidRPr="009B30D6">
        <w:rPr>
          <w:rFonts w:ascii="Arial" w:hAnsi="Arial" w:cs="Arial"/>
          <w:lang w:val="en-GB"/>
        </w:rPr>
        <w:fldChar w:fldCharType="begin"/>
      </w:r>
      <w:r w:rsidRPr="009B30D6">
        <w:rPr>
          <w:rFonts w:ascii="Arial" w:hAnsi="Arial" w:cs="Arial"/>
          <w:lang w:val="en-GB"/>
        </w:rPr>
        <w:instrText xml:space="preserve"> REF _Ref87174791 \h </w:instrText>
      </w:r>
      <w:r w:rsidRPr="009B30D6">
        <w:rPr>
          <w:rFonts w:ascii="Arial" w:hAnsi="Arial" w:cs="Arial"/>
          <w:lang w:val="en-GB"/>
        </w:rPr>
      </w:r>
      <w:r w:rsidRPr="009B30D6">
        <w:rPr>
          <w:rFonts w:ascii="Arial" w:hAnsi="Arial" w:cs="Arial"/>
          <w:lang w:val="en-GB"/>
        </w:rPr>
        <w:fldChar w:fldCharType="separate"/>
      </w:r>
      <w:ins w:id="29" w:author="Prokop Čech" w:date="2023-01-13T23:01:00Z">
        <w:r w:rsidR="00545E4A" w:rsidRPr="009B30D6">
          <w:rPr>
            <w:rFonts w:ascii="Arial" w:hAnsi="Arial" w:cs="Arial"/>
            <w:lang w:val="en-GB"/>
          </w:rPr>
          <w:t xml:space="preserve">Figure </w:t>
        </w:r>
        <w:r w:rsidR="00545E4A">
          <w:rPr>
            <w:rFonts w:ascii="Arial" w:hAnsi="Arial" w:cs="Arial"/>
            <w:noProof/>
            <w:lang w:val="en-GB"/>
          </w:rPr>
          <w:t>2</w:t>
        </w:r>
      </w:ins>
      <w:r w:rsidRPr="009B30D6">
        <w:rPr>
          <w:rFonts w:ascii="Arial" w:hAnsi="Arial" w:cs="Arial"/>
          <w:lang w:val="en-GB"/>
        </w:rPr>
        <w:fldChar w:fldCharType="end"/>
      </w:r>
      <w:r w:rsidRPr="009B30D6">
        <w:rPr>
          <w:rFonts w:ascii="Arial" w:hAnsi="Arial" w:cs="Arial"/>
          <w:lang w:val="en-GB"/>
        </w:rPr>
        <w:t>.</w:t>
      </w:r>
    </w:p>
    <w:p w14:paraId="7CEFC89A" w14:textId="737EE97E" w:rsidR="00806A43" w:rsidRPr="00806A43" w:rsidRDefault="00806A43" w:rsidP="00564053">
      <w:pPr>
        <w:pStyle w:val="Heading1"/>
        <w:numPr>
          <w:ilvl w:val="1"/>
          <w:numId w:val="1"/>
        </w:numPr>
        <w:spacing w:after="240"/>
        <w:rPr>
          <w:rFonts w:ascii="Arial" w:eastAsiaTheme="minorHAnsi" w:hAnsi="Arial" w:cs="Arial"/>
          <w:color w:val="auto"/>
          <w:sz w:val="24"/>
          <w:szCs w:val="24"/>
          <w:lang w:val="en-GB"/>
        </w:rPr>
      </w:pPr>
      <w:bookmarkStart w:id="30" w:name="_Toc112352929"/>
      <w:r>
        <w:rPr>
          <w:rFonts w:ascii="Arial" w:eastAsiaTheme="minorHAnsi" w:hAnsi="Arial" w:cs="Arial"/>
          <w:color w:val="auto"/>
          <w:sz w:val="24"/>
          <w:szCs w:val="24"/>
          <w:lang w:val="en-GB"/>
        </w:rPr>
        <w:lastRenderedPageBreak/>
        <w:t>Summary of inputs</w:t>
      </w:r>
      <w:bookmarkEnd w:id="30"/>
    </w:p>
    <w:p w14:paraId="2CAFD0DC" w14:textId="27D8D5E1" w:rsidR="00806A43" w:rsidRPr="009B30D6" w:rsidRDefault="00806A43" w:rsidP="00806A43">
      <w:pPr>
        <w:keepNext/>
        <w:keepLines/>
        <w:widowControl w:val="0"/>
        <w:autoSpaceDE w:val="0"/>
        <w:autoSpaceDN w:val="0"/>
        <w:adjustRightInd w:val="0"/>
        <w:spacing w:line="276" w:lineRule="auto"/>
        <w:rPr>
          <w:rFonts w:ascii="Arial" w:hAnsi="Arial" w:cs="Arial"/>
          <w:lang w:val="en-GB"/>
        </w:rPr>
      </w:pPr>
      <w:r w:rsidRPr="009B30D6">
        <w:rPr>
          <w:rFonts w:ascii="Arial" w:hAnsi="Arial" w:cs="Arial"/>
          <w:lang w:val="en-GB"/>
        </w:rPr>
        <w:t xml:space="preserve">Based on the wind speed between 5 and 9 m/s, below in </w:t>
      </w:r>
      <w:r w:rsidRPr="009B30D6">
        <w:rPr>
          <w:rFonts w:ascii="Arial" w:hAnsi="Arial" w:cs="Arial"/>
          <w:lang w:val="en-GB"/>
        </w:rPr>
        <w:fldChar w:fldCharType="begin"/>
      </w:r>
      <w:r w:rsidRPr="009B30D6">
        <w:rPr>
          <w:rFonts w:ascii="Arial" w:hAnsi="Arial" w:cs="Arial"/>
          <w:lang w:val="en-GB"/>
        </w:rPr>
        <w:instrText xml:space="preserve"> REF _Ref91513149 \h </w:instrText>
      </w:r>
      <w:r w:rsidRPr="009B30D6">
        <w:rPr>
          <w:rFonts w:ascii="Arial" w:hAnsi="Arial" w:cs="Arial"/>
          <w:lang w:val="en-GB"/>
        </w:rPr>
      </w:r>
      <w:r w:rsidRPr="009B30D6">
        <w:rPr>
          <w:rFonts w:ascii="Arial" w:hAnsi="Arial" w:cs="Arial"/>
          <w:lang w:val="en-GB"/>
        </w:rPr>
        <w:fldChar w:fldCharType="separate"/>
      </w:r>
      <w:ins w:id="31" w:author="Prokop Čech" w:date="2023-01-13T23:01:00Z">
        <w:r w:rsidR="00545E4A" w:rsidRPr="009B30D6">
          <w:rPr>
            <w:rFonts w:ascii="Arial" w:hAnsi="Arial" w:cs="Arial"/>
            <w:lang w:val="en-GB"/>
          </w:rPr>
          <w:t xml:space="preserve">Table </w:t>
        </w:r>
        <w:r w:rsidR="00545E4A">
          <w:rPr>
            <w:rFonts w:ascii="Arial" w:hAnsi="Arial" w:cs="Arial"/>
            <w:noProof/>
            <w:lang w:val="en-GB"/>
          </w:rPr>
          <w:t>4</w:t>
        </w:r>
      </w:ins>
      <w:r w:rsidRPr="009B30D6">
        <w:rPr>
          <w:rFonts w:ascii="Arial" w:hAnsi="Arial" w:cs="Arial"/>
          <w:lang w:val="en-GB"/>
        </w:rPr>
        <w:fldChar w:fldCharType="end"/>
      </w:r>
      <w:r w:rsidRPr="009B30D6">
        <w:rPr>
          <w:rFonts w:ascii="Arial" w:hAnsi="Arial" w:cs="Arial"/>
          <w:lang w:val="en-GB"/>
        </w:rPr>
        <w:t xml:space="preserve">, I summarize respective production, site quality, LCOE and minimum bid. </w:t>
      </w:r>
      <w:r w:rsidRPr="00CB6DAC">
        <w:rPr>
          <w:rFonts w:ascii="Arial" w:hAnsi="Arial" w:cs="Arial"/>
          <w:b/>
          <w:bCs/>
          <w:lang w:val="en-GB"/>
        </w:rPr>
        <w:t>As the correction factor only applies to wind speeds between 5.36 and 8.67</w:t>
      </w:r>
      <w:r w:rsidRPr="009B30D6">
        <w:rPr>
          <w:rFonts w:ascii="Arial" w:hAnsi="Arial" w:cs="Arial"/>
          <w:lang w:val="en-GB"/>
        </w:rPr>
        <w:t>, respective LCOE for other projects is linearly extrapolated.</w:t>
      </w:r>
      <w:r w:rsidR="004C2BB4">
        <w:rPr>
          <w:rFonts w:ascii="Arial" w:hAnsi="Arial" w:cs="Arial"/>
          <w:lang w:val="en-GB"/>
        </w:rPr>
        <w:t xml:space="preserve"> The minimum bid is also shown in scenarios with different application of the RYM as described in </w:t>
      </w:r>
      <w:r w:rsidR="004C2BB4">
        <w:rPr>
          <w:rFonts w:ascii="Arial" w:hAnsi="Arial" w:cs="Arial"/>
          <w:lang w:val="en-GB"/>
        </w:rPr>
        <w:fldChar w:fldCharType="begin"/>
      </w:r>
      <w:r w:rsidR="004C2BB4">
        <w:rPr>
          <w:rFonts w:ascii="Arial" w:hAnsi="Arial" w:cs="Arial"/>
          <w:lang w:val="en-GB"/>
        </w:rPr>
        <w:instrText xml:space="preserve"> REF _Ref87174623 \h </w:instrText>
      </w:r>
      <w:r w:rsidR="004C2BB4">
        <w:rPr>
          <w:rFonts w:ascii="Arial" w:hAnsi="Arial" w:cs="Arial"/>
          <w:lang w:val="en-GB"/>
        </w:rPr>
      </w:r>
      <w:r w:rsidR="004C2BB4">
        <w:rPr>
          <w:rFonts w:ascii="Arial" w:hAnsi="Arial" w:cs="Arial"/>
          <w:lang w:val="en-GB"/>
        </w:rPr>
        <w:fldChar w:fldCharType="separate"/>
      </w:r>
      <w:ins w:id="32" w:author="Prokop Čech" w:date="2023-01-13T23:01:00Z">
        <w:r w:rsidR="00545E4A" w:rsidRPr="009B30D6">
          <w:rPr>
            <w:rFonts w:ascii="Arial" w:hAnsi="Arial" w:cs="Arial"/>
            <w:lang w:val="en-GB"/>
          </w:rPr>
          <w:t xml:space="preserve">Table </w:t>
        </w:r>
        <w:r w:rsidR="00545E4A">
          <w:rPr>
            <w:rFonts w:ascii="Arial" w:hAnsi="Arial" w:cs="Arial"/>
            <w:noProof/>
            <w:lang w:val="en-GB"/>
          </w:rPr>
          <w:t>1</w:t>
        </w:r>
      </w:ins>
      <w:r w:rsidR="004C2BB4">
        <w:rPr>
          <w:rFonts w:ascii="Arial" w:hAnsi="Arial" w:cs="Arial"/>
          <w:lang w:val="en-GB"/>
        </w:rPr>
        <w:fldChar w:fldCharType="end"/>
      </w:r>
      <w:r w:rsidR="004C2BB4">
        <w:rPr>
          <w:rFonts w:ascii="Arial" w:hAnsi="Arial" w:cs="Arial"/>
          <w:lang w:val="en-GB"/>
        </w:rPr>
        <w:t>.</w:t>
      </w:r>
    </w:p>
    <w:p w14:paraId="6FEC5F36" w14:textId="618A0022" w:rsidR="00806A43" w:rsidRPr="009B30D6" w:rsidRDefault="00806A43" w:rsidP="00806A43">
      <w:pPr>
        <w:pStyle w:val="Caption"/>
        <w:keepNext/>
        <w:keepLines/>
        <w:rPr>
          <w:rFonts w:ascii="Arial" w:hAnsi="Arial" w:cs="Arial"/>
          <w:color w:val="auto"/>
          <w:sz w:val="22"/>
          <w:szCs w:val="22"/>
          <w:lang w:val="en-GB"/>
        </w:rPr>
      </w:pPr>
      <w:bookmarkStart w:id="33" w:name="_Ref91513149"/>
      <w:r w:rsidRPr="009B30D6">
        <w:rPr>
          <w:rFonts w:ascii="Arial" w:hAnsi="Arial" w:cs="Arial"/>
          <w:color w:val="auto"/>
          <w:sz w:val="22"/>
          <w:szCs w:val="22"/>
          <w:lang w:val="en-GB"/>
        </w:rPr>
        <w:t xml:space="preserve">Table </w:t>
      </w:r>
      <w:r w:rsidRPr="009B30D6">
        <w:rPr>
          <w:rFonts w:ascii="Arial" w:hAnsi="Arial" w:cs="Arial"/>
          <w:color w:val="auto"/>
          <w:sz w:val="22"/>
          <w:szCs w:val="22"/>
          <w:lang w:val="en-GB"/>
        </w:rPr>
        <w:fldChar w:fldCharType="begin"/>
      </w:r>
      <w:r w:rsidRPr="009B30D6">
        <w:rPr>
          <w:rFonts w:ascii="Arial" w:hAnsi="Arial" w:cs="Arial"/>
          <w:color w:val="auto"/>
          <w:sz w:val="22"/>
          <w:szCs w:val="22"/>
          <w:lang w:val="en-GB"/>
        </w:rPr>
        <w:instrText xml:space="preserve"> SEQ Table \* ARABIC </w:instrText>
      </w:r>
      <w:r w:rsidRPr="009B30D6">
        <w:rPr>
          <w:rFonts w:ascii="Arial" w:hAnsi="Arial" w:cs="Arial"/>
          <w:color w:val="auto"/>
          <w:sz w:val="22"/>
          <w:szCs w:val="22"/>
          <w:lang w:val="en-GB"/>
        </w:rPr>
        <w:fldChar w:fldCharType="separate"/>
      </w:r>
      <w:r w:rsidR="00545E4A">
        <w:rPr>
          <w:rFonts w:ascii="Arial" w:hAnsi="Arial" w:cs="Arial"/>
          <w:noProof/>
          <w:color w:val="auto"/>
          <w:sz w:val="22"/>
          <w:szCs w:val="22"/>
          <w:lang w:val="en-GB"/>
        </w:rPr>
        <w:t>4</w:t>
      </w:r>
      <w:r w:rsidRPr="009B30D6">
        <w:rPr>
          <w:rFonts w:ascii="Arial" w:hAnsi="Arial" w:cs="Arial"/>
          <w:color w:val="auto"/>
          <w:sz w:val="22"/>
          <w:szCs w:val="22"/>
          <w:lang w:val="en-GB"/>
        </w:rPr>
        <w:fldChar w:fldCharType="end"/>
      </w:r>
      <w:bookmarkEnd w:id="33"/>
      <w:r w:rsidRPr="009B30D6">
        <w:rPr>
          <w:rFonts w:ascii="Arial" w:hAnsi="Arial" w:cs="Arial"/>
          <w:color w:val="auto"/>
          <w:sz w:val="22"/>
          <w:szCs w:val="22"/>
          <w:lang w:val="en-GB"/>
        </w:rPr>
        <w:t>; Project parameters based on wind speed</w:t>
      </w:r>
    </w:p>
    <w:p w14:paraId="636AAD17" w14:textId="7552E02F" w:rsidR="00806A43" w:rsidRPr="009B30D6" w:rsidRDefault="00773547" w:rsidP="00806A43">
      <w:pPr>
        <w:widowControl w:val="0"/>
        <w:autoSpaceDE w:val="0"/>
        <w:autoSpaceDN w:val="0"/>
        <w:adjustRightInd w:val="0"/>
        <w:spacing w:line="276" w:lineRule="auto"/>
        <w:rPr>
          <w:rFonts w:ascii="Arial" w:hAnsi="Arial" w:cs="Arial"/>
          <w:lang w:val="en-GB"/>
        </w:rPr>
      </w:pPr>
      <w:r w:rsidRPr="00773547">
        <w:rPr>
          <w:noProof/>
        </w:rPr>
        <w:drawing>
          <wp:inline distT="0" distB="0" distL="0" distR="0" wp14:anchorId="39EB455A" wp14:editId="4C47F1FB">
            <wp:extent cx="5760720" cy="608965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6089650"/>
                    </a:xfrm>
                    <a:prstGeom prst="rect">
                      <a:avLst/>
                    </a:prstGeom>
                    <a:noFill/>
                    <a:ln>
                      <a:noFill/>
                    </a:ln>
                  </pic:spPr>
                </pic:pic>
              </a:graphicData>
            </a:graphic>
          </wp:inline>
        </w:drawing>
      </w:r>
    </w:p>
    <w:p w14:paraId="0E7F3130" w14:textId="77777777" w:rsidR="00806A43" w:rsidRPr="009B30D6" w:rsidRDefault="00806A43" w:rsidP="00806A43">
      <w:pPr>
        <w:widowControl w:val="0"/>
        <w:autoSpaceDE w:val="0"/>
        <w:autoSpaceDN w:val="0"/>
        <w:adjustRightInd w:val="0"/>
        <w:spacing w:line="276" w:lineRule="auto"/>
        <w:rPr>
          <w:rFonts w:ascii="Arial" w:hAnsi="Arial" w:cs="Arial"/>
          <w:lang w:val="en-GB"/>
        </w:rPr>
      </w:pPr>
      <w:r w:rsidRPr="000B708C">
        <w:rPr>
          <w:rFonts w:ascii="Arial" w:hAnsi="Arial" w:cs="Arial"/>
          <w:lang w:val="en-GB"/>
        </w:rPr>
        <w:t>It is to be noted that based on other costs, the resulting LCOE (and minimum bid) can vary by + or – 20%.</w:t>
      </w:r>
    </w:p>
    <w:p w14:paraId="3BB130C1" w14:textId="77BC646C" w:rsidR="00806A43" w:rsidRPr="009B30D6" w:rsidRDefault="00806A43" w:rsidP="00564053">
      <w:pPr>
        <w:pStyle w:val="Heading1"/>
        <w:numPr>
          <w:ilvl w:val="0"/>
          <w:numId w:val="1"/>
        </w:numPr>
        <w:spacing w:after="240"/>
        <w:rPr>
          <w:rFonts w:ascii="Arial" w:eastAsiaTheme="minorHAnsi" w:hAnsi="Arial" w:cs="Arial"/>
          <w:color w:val="auto"/>
          <w:lang w:val="en-GB"/>
        </w:rPr>
      </w:pPr>
      <w:bookmarkStart w:id="34" w:name="_Toc112352930"/>
      <w:r>
        <w:rPr>
          <w:rFonts w:ascii="Arial" w:eastAsiaTheme="minorHAnsi" w:hAnsi="Arial" w:cs="Arial"/>
          <w:color w:val="auto"/>
          <w:lang w:val="en-GB"/>
        </w:rPr>
        <w:lastRenderedPageBreak/>
        <w:t>Model calculation</w:t>
      </w:r>
      <w:bookmarkEnd w:id="34"/>
    </w:p>
    <w:p w14:paraId="3B06DCC6" w14:textId="77777777" w:rsidR="0078531D" w:rsidRPr="009B30D6" w:rsidRDefault="0078531D" w:rsidP="0078531D">
      <w:pPr>
        <w:widowControl w:val="0"/>
        <w:autoSpaceDE w:val="0"/>
        <w:autoSpaceDN w:val="0"/>
        <w:adjustRightInd w:val="0"/>
        <w:spacing w:line="276" w:lineRule="auto"/>
        <w:rPr>
          <w:rFonts w:ascii="Arial" w:hAnsi="Arial" w:cs="Arial"/>
          <w:lang w:val="en-GB"/>
        </w:rPr>
      </w:pPr>
      <w:r w:rsidRPr="00564053">
        <w:rPr>
          <w:rFonts w:ascii="Arial" w:hAnsi="Arial" w:cs="Arial"/>
          <w:b/>
          <w:bCs/>
          <w:lang w:val="en-GB"/>
        </w:rPr>
        <w:t>The model is based on Monte Carlo simulation,</w:t>
      </w:r>
      <w:r w:rsidRPr="009B30D6">
        <w:rPr>
          <w:rFonts w:ascii="Arial" w:hAnsi="Arial" w:cs="Arial"/>
          <w:lang w:val="en-GB"/>
        </w:rPr>
        <w:t xml:space="preserve"> where repeated random sampling from probability density functions of production potential and other costs provides inputs for bidders entering into auctions; the LCOE, the minimum bid and the correction factor. These are independent private values for each bidder drawn from the same probability density function.</w:t>
      </w:r>
    </w:p>
    <w:p w14:paraId="11505D17" w14:textId="77777777" w:rsidR="0078531D" w:rsidRPr="009B30D6" w:rsidRDefault="0078531D" w:rsidP="0078531D">
      <w:pPr>
        <w:widowControl w:val="0"/>
        <w:autoSpaceDE w:val="0"/>
        <w:autoSpaceDN w:val="0"/>
        <w:adjustRightInd w:val="0"/>
        <w:spacing w:line="276" w:lineRule="auto"/>
        <w:rPr>
          <w:rFonts w:ascii="Arial" w:hAnsi="Arial" w:cs="Arial"/>
          <w:highlight w:val="yellow"/>
          <w:lang w:val="en-GB"/>
        </w:rPr>
      </w:pPr>
      <w:r w:rsidRPr="009B30D6">
        <w:rPr>
          <w:rFonts w:ascii="Arial" w:hAnsi="Arial" w:cs="Arial"/>
          <w:lang w:val="en-GB"/>
        </w:rPr>
        <w:t xml:space="preserve">A number of key auction scenarios are modelled. The main input is based on set up of supply and demand. I.e., how many bidders will enter the auctions (how many draws will be made) and how many bidders will be successful in auctions. </w:t>
      </w:r>
    </w:p>
    <w:p w14:paraId="63178B98" w14:textId="73ED4236" w:rsidR="00406662" w:rsidRDefault="0078531D" w:rsidP="0078531D">
      <w:pPr>
        <w:widowControl w:val="0"/>
        <w:autoSpaceDE w:val="0"/>
        <w:autoSpaceDN w:val="0"/>
        <w:adjustRightInd w:val="0"/>
        <w:spacing w:line="276" w:lineRule="auto"/>
        <w:rPr>
          <w:rFonts w:ascii="Arial" w:hAnsi="Arial" w:cs="Arial"/>
          <w:lang w:val="en-GB"/>
        </w:rPr>
      </w:pPr>
      <w:r w:rsidRPr="009B30D6">
        <w:rPr>
          <w:rFonts w:ascii="Arial" w:hAnsi="Arial" w:cs="Arial"/>
          <w:lang w:val="en-GB"/>
        </w:rPr>
        <w:t xml:space="preserve">Since all projects and their respective parameters are known to the model, using a uniform price auction, auction behavior of all bidders can be modelled for different application of the RYM (correction factors). A scenario without reference yield model is compared to scenario with a reference yield model in place. I calculate the key outcomes, i.e., the </w:t>
      </w:r>
      <w:r w:rsidR="00406662">
        <w:rPr>
          <w:rFonts w:ascii="Arial" w:hAnsi="Arial" w:cs="Arial"/>
          <w:lang w:val="en-GB"/>
        </w:rPr>
        <w:t>project surplus, received subsidy and the amount of produced electricity.</w:t>
      </w:r>
    </w:p>
    <w:p w14:paraId="2CB51A31" w14:textId="77777777" w:rsidR="003653EB" w:rsidRPr="009B30D6" w:rsidRDefault="00062207" w:rsidP="00564053">
      <w:pPr>
        <w:pStyle w:val="Heading1"/>
        <w:numPr>
          <w:ilvl w:val="1"/>
          <w:numId w:val="1"/>
        </w:numPr>
        <w:spacing w:after="240"/>
        <w:rPr>
          <w:rFonts w:ascii="Arial" w:eastAsiaTheme="minorHAnsi" w:hAnsi="Arial" w:cs="Arial"/>
          <w:color w:val="auto"/>
          <w:sz w:val="24"/>
          <w:szCs w:val="24"/>
          <w:lang w:val="en-GB"/>
        </w:rPr>
      </w:pPr>
      <w:bookmarkStart w:id="35" w:name="_Toc112352931"/>
      <w:r w:rsidRPr="009B30D6">
        <w:rPr>
          <w:rFonts w:ascii="Arial" w:eastAsiaTheme="minorHAnsi" w:hAnsi="Arial" w:cs="Arial"/>
          <w:color w:val="auto"/>
          <w:sz w:val="24"/>
          <w:szCs w:val="24"/>
          <w:lang w:val="en-GB"/>
        </w:rPr>
        <w:t>Project surplus</w:t>
      </w:r>
      <w:bookmarkEnd w:id="35"/>
    </w:p>
    <w:p w14:paraId="3ABA9DCC" w14:textId="77777777" w:rsidR="003653EB" w:rsidRPr="009B30D6" w:rsidRDefault="00062207">
      <w:pPr>
        <w:widowControl w:val="0"/>
        <w:autoSpaceDE w:val="0"/>
        <w:autoSpaceDN w:val="0"/>
        <w:adjustRightInd w:val="0"/>
        <w:spacing w:line="276" w:lineRule="auto"/>
        <w:rPr>
          <w:rFonts w:ascii="Arial" w:hAnsi="Arial" w:cs="Arial"/>
          <w:lang w:val="en-GB"/>
        </w:rPr>
      </w:pPr>
      <w:r w:rsidRPr="009B30D6">
        <w:rPr>
          <w:rFonts w:ascii="Arial" w:hAnsi="Arial" w:cs="Arial"/>
          <w:lang w:val="en-GB"/>
        </w:rPr>
        <w:t>Surplus of the project is the difference between bidders’ X LCOE (“LCOEx”) and the last winning bid, i.e., the marginal bid (“MAR_BID”) adjusted by the correction factor of bidder X. The marginal bid (unrelated to the bidder) is thus adjusted by project´s specific correction factor, derived from bidder´s production potential. For the bidder, the determinant for the surplus in auctions is thus their respective LCOEx, their correction factor CFx as well as the minimum bid of the marginal bidder, which is similar for everyone.</w:t>
      </w:r>
    </w:p>
    <w:p w14:paraId="24446657" w14:textId="633CA7ED" w:rsidR="003653EB" w:rsidRPr="009B30D6" w:rsidRDefault="00062207">
      <w:pPr>
        <w:pStyle w:val="Caption"/>
        <w:keepNext/>
        <w:keepLines/>
        <w:rPr>
          <w:rFonts w:ascii="Arial" w:hAnsi="Arial" w:cs="Arial"/>
          <w:color w:val="auto"/>
          <w:sz w:val="22"/>
          <w:szCs w:val="22"/>
          <w:lang w:val="en-GB"/>
        </w:rPr>
      </w:pPr>
      <w:bookmarkStart w:id="36" w:name="_Ref91595663"/>
      <w:r w:rsidRPr="009B30D6">
        <w:rPr>
          <w:rFonts w:ascii="Arial" w:hAnsi="Arial" w:cs="Arial"/>
          <w:color w:val="auto"/>
          <w:sz w:val="22"/>
          <w:szCs w:val="22"/>
          <w:lang w:val="en-GB"/>
        </w:rPr>
        <w:t xml:space="preserve">Equation </w:t>
      </w:r>
      <w:r w:rsidRPr="009B30D6">
        <w:rPr>
          <w:rFonts w:ascii="Arial" w:hAnsi="Arial" w:cs="Arial"/>
          <w:color w:val="auto"/>
          <w:sz w:val="22"/>
          <w:szCs w:val="22"/>
          <w:lang w:val="en-GB"/>
        </w:rPr>
        <w:fldChar w:fldCharType="begin"/>
      </w:r>
      <w:r w:rsidRPr="009B30D6">
        <w:rPr>
          <w:rFonts w:ascii="Arial" w:hAnsi="Arial" w:cs="Arial"/>
          <w:color w:val="auto"/>
          <w:sz w:val="22"/>
          <w:szCs w:val="22"/>
          <w:lang w:val="en-GB"/>
        </w:rPr>
        <w:instrText xml:space="preserve"> SEQ Equation \* ARABIC </w:instrText>
      </w:r>
      <w:r w:rsidRPr="009B30D6">
        <w:rPr>
          <w:rFonts w:ascii="Arial" w:hAnsi="Arial" w:cs="Arial"/>
          <w:color w:val="auto"/>
          <w:sz w:val="22"/>
          <w:szCs w:val="22"/>
          <w:lang w:val="en-GB"/>
        </w:rPr>
        <w:fldChar w:fldCharType="separate"/>
      </w:r>
      <w:r w:rsidR="00545E4A">
        <w:rPr>
          <w:rFonts w:ascii="Arial" w:hAnsi="Arial" w:cs="Arial"/>
          <w:noProof/>
          <w:color w:val="auto"/>
          <w:sz w:val="22"/>
          <w:szCs w:val="22"/>
          <w:lang w:val="en-GB"/>
        </w:rPr>
        <w:t>6</w:t>
      </w:r>
      <w:r w:rsidRPr="009B30D6">
        <w:rPr>
          <w:rFonts w:ascii="Arial" w:hAnsi="Arial" w:cs="Arial"/>
          <w:color w:val="auto"/>
          <w:sz w:val="22"/>
          <w:szCs w:val="22"/>
          <w:lang w:val="en-GB"/>
        </w:rPr>
        <w:fldChar w:fldCharType="end"/>
      </w:r>
      <w:bookmarkEnd w:id="36"/>
      <w:r w:rsidRPr="009B30D6">
        <w:rPr>
          <w:rFonts w:ascii="Arial" w:hAnsi="Arial" w:cs="Arial"/>
          <w:color w:val="auto"/>
          <w:sz w:val="22"/>
          <w:szCs w:val="22"/>
          <w:lang w:val="en-GB"/>
        </w:rPr>
        <w:t>; Calculation of surplus of respective project</w:t>
      </w:r>
    </w:p>
    <w:p w14:paraId="6F16D92A" w14:textId="77777777" w:rsidR="003653EB" w:rsidRPr="009B30D6" w:rsidRDefault="00062207">
      <w:pPr>
        <w:keepNext/>
        <w:keepLines/>
        <w:widowControl w:val="0"/>
        <w:autoSpaceDE w:val="0"/>
        <w:autoSpaceDN w:val="0"/>
        <w:adjustRightInd w:val="0"/>
        <w:spacing w:line="276" w:lineRule="auto"/>
        <w:rPr>
          <w:rFonts w:ascii="Arial" w:hAnsi="Arial" w:cs="Arial"/>
          <w:sz w:val="24"/>
          <w:szCs w:val="24"/>
          <w:lang w:val="en-GB"/>
        </w:rPr>
      </w:pPr>
      <m:oMathPara>
        <m:oMath>
          <m:r>
            <w:rPr>
              <w:rFonts w:ascii="Cambria Math" w:hAnsi="Cambria Math" w:cs="Arial"/>
              <w:sz w:val="24"/>
              <w:szCs w:val="24"/>
              <w:lang w:val="en-GB"/>
            </w:rPr>
            <m:t>SURPLUS</m:t>
          </m:r>
          <m:r>
            <w:rPr>
              <w:rFonts w:ascii="Cambria Math" w:eastAsiaTheme="minorEastAsia" w:hAnsi="Cambria Math" w:cs="Arial"/>
              <w:sz w:val="24"/>
              <w:szCs w:val="24"/>
              <w:lang w:val="en-GB"/>
            </w:rPr>
            <m:t>x</m:t>
          </m:r>
          <m:r>
            <w:rPr>
              <w:rFonts w:ascii="Cambria Math" w:hAnsi="Cambria Math" w:cs="Arial"/>
              <w:sz w:val="24"/>
              <w:szCs w:val="24"/>
              <w:lang w:val="en-GB"/>
            </w:rPr>
            <m:t>=MAR_BID×</m:t>
          </m:r>
          <m:sSub>
            <m:sSubPr>
              <m:ctrlPr>
                <w:rPr>
                  <w:rFonts w:ascii="Cambria Math" w:eastAsiaTheme="minorEastAsia" w:hAnsi="Cambria Math" w:cs="Arial"/>
                  <w:i/>
                  <w:sz w:val="24"/>
                  <w:szCs w:val="24"/>
                  <w:lang w:val="en-GB"/>
                </w:rPr>
              </m:ctrlPr>
            </m:sSubPr>
            <m:e>
              <m:r>
                <w:rPr>
                  <w:rFonts w:ascii="Cambria Math" w:eastAsiaTheme="minorEastAsia" w:hAnsi="Cambria Math" w:cs="Arial"/>
                  <w:sz w:val="24"/>
                  <w:szCs w:val="24"/>
                  <w:lang w:val="en-GB"/>
                </w:rPr>
                <m:t>CF</m:t>
              </m:r>
            </m:e>
            <m:sub>
              <m:r>
                <w:rPr>
                  <w:rFonts w:ascii="Cambria Math" w:eastAsiaTheme="minorEastAsia" w:hAnsi="Cambria Math" w:cs="Arial"/>
                  <w:sz w:val="24"/>
                  <w:szCs w:val="24"/>
                  <w:lang w:val="en-GB"/>
                </w:rPr>
                <m:t>x</m:t>
              </m:r>
            </m:sub>
          </m:sSub>
          <m:r>
            <w:rPr>
              <w:rFonts w:ascii="Cambria Math" w:eastAsiaTheme="minorEastAsia" w:hAnsi="Cambria Math" w:cs="Arial"/>
              <w:sz w:val="24"/>
              <w:szCs w:val="24"/>
              <w:lang w:val="en-GB"/>
            </w:rPr>
            <m:t>-</m:t>
          </m:r>
          <m:sSub>
            <m:sSubPr>
              <m:ctrlPr>
                <w:rPr>
                  <w:rFonts w:ascii="Cambria Math" w:eastAsiaTheme="minorEastAsia" w:hAnsi="Cambria Math" w:cs="Arial"/>
                  <w:i/>
                  <w:sz w:val="24"/>
                  <w:szCs w:val="24"/>
                  <w:lang w:val="en-GB"/>
                </w:rPr>
              </m:ctrlPr>
            </m:sSubPr>
            <m:e>
              <m:r>
                <w:rPr>
                  <w:rFonts w:ascii="Cambria Math" w:eastAsiaTheme="minorEastAsia" w:hAnsi="Cambria Math" w:cs="Arial"/>
                  <w:sz w:val="24"/>
                  <w:szCs w:val="24"/>
                  <w:lang w:val="en-GB"/>
                </w:rPr>
                <m:t>LCOE</m:t>
              </m:r>
            </m:e>
            <m:sub>
              <m:r>
                <w:rPr>
                  <w:rFonts w:ascii="Cambria Math" w:eastAsiaTheme="minorEastAsia" w:hAnsi="Cambria Math" w:cs="Arial"/>
                  <w:sz w:val="24"/>
                  <w:szCs w:val="24"/>
                  <w:lang w:val="en-GB"/>
                </w:rPr>
                <m:t>x</m:t>
              </m:r>
            </m:sub>
          </m:sSub>
        </m:oMath>
      </m:oMathPara>
    </w:p>
    <w:p w14:paraId="18BC455E" w14:textId="77777777" w:rsidR="003653EB" w:rsidRPr="009B30D6" w:rsidRDefault="00062207" w:rsidP="00564053">
      <w:pPr>
        <w:pStyle w:val="Heading1"/>
        <w:numPr>
          <w:ilvl w:val="1"/>
          <w:numId w:val="1"/>
        </w:numPr>
        <w:spacing w:after="240"/>
        <w:rPr>
          <w:rFonts w:ascii="Arial" w:eastAsiaTheme="minorHAnsi" w:hAnsi="Arial" w:cs="Arial"/>
          <w:color w:val="auto"/>
          <w:sz w:val="24"/>
          <w:szCs w:val="24"/>
          <w:lang w:val="en-GB"/>
        </w:rPr>
      </w:pPr>
      <w:bookmarkStart w:id="37" w:name="_Toc112352932"/>
      <w:r w:rsidRPr="009B30D6">
        <w:rPr>
          <w:rFonts w:ascii="Arial" w:eastAsiaTheme="minorHAnsi" w:hAnsi="Arial" w:cs="Arial"/>
          <w:color w:val="auto"/>
          <w:sz w:val="24"/>
          <w:szCs w:val="24"/>
          <w:lang w:val="en-GB"/>
        </w:rPr>
        <w:t>Subsidy</w:t>
      </w:r>
      <w:bookmarkEnd w:id="37"/>
    </w:p>
    <w:p w14:paraId="09BDF77A" w14:textId="77777777" w:rsidR="003653EB" w:rsidRPr="009B30D6" w:rsidRDefault="00062207">
      <w:pPr>
        <w:widowControl w:val="0"/>
        <w:autoSpaceDE w:val="0"/>
        <w:autoSpaceDN w:val="0"/>
        <w:adjustRightInd w:val="0"/>
        <w:spacing w:line="276" w:lineRule="auto"/>
        <w:rPr>
          <w:rFonts w:ascii="Arial" w:hAnsi="Arial" w:cs="Arial"/>
          <w:lang w:val="en-GB"/>
        </w:rPr>
      </w:pPr>
      <w:r w:rsidRPr="009B30D6">
        <w:rPr>
          <w:rFonts w:ascii="Arial" w:hAnsi="Arial" w:cs="Arial"/>
          <w:lang w:val="en-GB"/>
        </w:rPr>
        <w:t xml:space="preserve">Both for bidders and for the regulator the subsidy received and respectively subsidy paid (“SUBSIDY”), equals to marginal bid multiplied by the respective correction factor. Please note that for cases where reference yield model does not apply CF equals to 1, i.e., have no influence. </w:t>
      </w:r>
    </w:p>
    <w:p w14:paraId="57CBAC01" w14:textId="3BA2D793" w:rsidR="003653EB" w:rsidRPr="009B30D6" w:rsidRDefault="00062207">
      <w:pPr>
        <w:pStyle w:val="Caption"/>
        <w:rPr>
          <w:rFonts w:ascii="Arial" w:hAnsi="Arial" w:cs="Arial"/>
          <w:color w:val="auto"/>
          <w:sz w:val="22"/>
          <w:szCs w:val="22"/>
          <w:lang w:val="en-GB"/>
        </w:rPr>
      </w:pPr>
      <w:bookmarkStart w:id="38" w:name="_Ref91595455"/>
      <w:r w:rsidRPr="009B30D6">
        <w:rPr>
          <w:rFonts w:ascii="Arial" w:hAnsi="Arial" w:cs="Arial"/>
          <w:color w:val="auto"/>
          <w:sz w:val="22"/>
          <w:szCs w:val="22"/>
          <w:lang w:val="en-GB"/>
        </w:rPr>
        <w:t xml:space="preserve">Equation </w:t>
      </w:r>
      <w:r w:rsidRPr="009B30D6">
        <w:rPr>
          <w:rFonts w:ascii="Arial" w:hAnsi="Arial" w:cs="Arial"/>
          <w:color w:val="auto"/>
          <w:sz w:val="22"/>
          <w:szCs w:val="22"/>
          <w:lang w:val="en-GB"/>
        </w:rPr>
        <w:fldChar w:fldCharType="begin"/>
      </w:r>
      <w:r w:rsidRPr="009B30D6">
        <w:rPr>
          <w:rFonts w:ascii="Arial" w:hAnsi="Arial" w:cs="Arial"/>
          <w:color w:val="auto"/>
          <w:sz w:val="22"/>
          <w:szCs w:val="22"/>
          <w:lang w:val="en-GB"/>
        </w:rPr>
        <w:instrText xml:space="preserve"> SEQ Equation \* ARABIC </w:instrText>
      </w:r>
      <w:r w:rsidRPr="009B30D6">
        <w:rPr>
          <w:rFonts w:ascii="Arial" w:hAnsi="Arial" w:cs="Arial"/>
          <w:color w:val="auto"/>
          <w:sz w:val="22"/>
          <w:szCs w:val="22"/>
          <w:lang w:val="en-GB"/>
        </w:rPr>
        <w:fldChar w:fldCharType="separate"/>
      </w:r>
      <w:r w:rsidR="00545E4A">
        <w:rPr>
          <w:rFonts w:ascii="Arial" w:hAnsi="Arial" w:cs="Arial"/>
          <w:noProof/>
          <w:color w:val="auto"/>
          <w:sz w:val="22"/>
          <w:szCs w:val="22"/>
          <w:lang w:val="en-GB"/>
        </w:rPr>
        <w:t>7</w:t>
      </w:r>
      <w:r w:rsidRPr="009B30D6">
        <w:rPr>
          <w:rFonts w:ascii="Arial" w:hAnsi="Arial" w:cs="Arial"/>
          <w:color w:val="auto"/>
          <w:sz w:val="22"/>
          <w:szCs w:val="22"/>
          <w:lang w:val="en-GB"/>
        </w:rPr>
        <w:fldChar w:fldCharType="end"/>
      </w:r>
      <w:bookmarkEnd w:id="38"/>
      <w:r w:rsidRPr="009B30D6">
        <w:rPr>
          <w:rFonts w:ascii="Arial" w:hAnsi="Arial" w:cs="Arial"/>
          <w:color w:val="auto"/>
          <w:sz w:val="22"/>
          <w:szCs w:val="22"/>
          <w:lang w:val="en-GB"/>
        </w:rPr>
        <w:t>; Calculation of subsidy of respective project</w:t>
      </w:r>
    </w:p>
    <w:p w14:paraId="3B929468" w14:textId="77777777" w:rsidR="003653EB" w:rsidRPr="009B30D6" w:rsidRDefault="00062207">
      <w:pPr>
        <w:keepNext/>
        <w:keepLines/>
        <w:widowControl w:val="0"/>
        <w:autoSpaceDE w:val="0"/>
        <w:autoSpaceDN w:val="0"/>
        <w:adjustRightInd w:val="0"/>
        <w:spacing w:line="276" w:lineRule="auto"/>
        <w:rPr>
          <w:rFonts w:ascii="Arial" w:eastAsiaTheme="minorEastAsia" w:hAnsi="Arial" w:cs="Arial"/>
          <w:sz w:val="24"/>
          <w:szCs w:val="24"/>
          <w:lang w:val="en-GB"/>
        </w:rPr>
      </w:pPr>
      <m:oMathPara>
        <m:oMath>
          <m:r>
            <w:rPr>
              <w:rFonts w:ascii="Cambria Math" w:hAnsi="Cambria Math" w:cs="Arial"/>
              <w:sz w:val="24"/>
              <w:szCs w:val="24"/>
              <w:lang w:val="en-GB"/>
            </w:rPr>
            <m:t xml:space="preserve">SUBSIDYx=MAR_BID× </m:t>
          </m:r>
          <m:sSub>
            <m:sSubPr>
              <m:ctrlPr>
                <w:rPr>
                  <w:rFonts w:ascii="Cambria Math" w:eastAsiaTheme="minorEastAsia" w:hAnsi="Cambria Math" w:cs="Arial"/>
                  <w:i/>
                  <w:sz w:val="24"/>
                  <w:szCs w:val="24"/>
                  <w:lang w:val="en-GB"/>
                </w:rPr>
              </m:ctrlPr>
            </m:sSubPr>
            <m:e>
              <m:r>
                <w:rPr>
                  <w:rFonts w:ascii="Cambria Math" w:eastAsiaTheme="minorEastAsia" w:hAnsi="Cambria Math" w:cs="Arial"/>
                  <w:sz w:val="24"/>
                  <w:szCs w:val="24"/>
                  <w:lang w:val="en-GB"/>
                </w:rPr>
                <m:t>CF</m:t>
              </m:r>
            </m:e>
            <m:sub>
              <m:r>
                <w:rPr>
                  <w:rFonts w:ascii="Cambria Math" w:eastAsiaTheme="minorEastAsia" w:hAnsi="Cambria Math" w:cs="Arial"/>
                  <w:sz w:val="24"/>
                  <w:szCs w:val="24"/>
                  <w:lang w:val="en-GB"/>
                </w:rPr>
                <m:t>x</m:t>
              </m:r>
            </m:sub>
          </m:sSub>
        </m:oMath>
      </m:oMathPara>
    </w:p>
    <w:p w14:paraId="1146C80A" w14:textId="77777777" w:rsidR="003653EB" w:rsidRPr="009B30D6" w:rsidRDefault="00062207">
      <w:pPr>
        <w:widowControl w:val="0"/>
        <w:autoSpaceDE w:val="0"/>
        <w:autoSpaceDN w:val="0"/>
        <w:adjustRightInd w:val="0"/>
        <w:spacing w:line="276" w:lineRule="auto"/>
        <w:rPr>
          <w:rFonts w:ascii="Arial" w:hAnsi="Arial" w:cs="Arial"/>
          <w:lang w:val="en-GB"/>
        </w:rPr>
      </w:pPr>
      <w:r w:rsidRPr="009B30D6">
        <w:rPr>
          <w:rFonts w:ascii="Arial" w:hAnsi="Arial" w:cs="Arial"/>
          <w:lang w:val="en-GB"/>
        </w:rPr>
        <w:t>Bidders are required to sell the electricity produced on the market (based on German regulation) and only difference between benchmark for electricity prices and the subsidy is paid to the project owner. Thus, should electricity prices (“ELP”) be higher than the subsidy, no subsidy is paid to the project, only positive differences are settled.</w:t>
      </w:r>
    </w:p>
    <w:p w14:paraId="6374E97E" w14:textId="05406CCC" w:rsidR="003653EB" w:rsidRPr="009B30D6" w:rsidRDefault="00062207">
      <w:pPr>
        <w:pStyle w:val="Caption"/>
        <w:rPr>
          <w:rFonts w:ascii="Arial" w:hAnsi="Arial" w:cs="Arial"/>
          <w:color w:val="auto"/>
          <w:sz w:val="22"/>
          <w:szCs w:val="22"/>
          <w:lang w:val="en-GB"/>
        </w:rPr>
      </w:pPr>
      <w:r w:rsidRPr="009B30D6">
        <w:rPr>
          <w:rFonts w:ascii="Arial" w:hAnsi="Arial" w:cs="Arial"/>
          <w:color w:val="auto"/>
          <w:sz w:val="22"/>
          <w:szCs w:val="22"/>
          <w:lang w:val="en-GB"/>
        </w:rPr>
        <w:t xml:space="preserve">Equation </w:t>
      </w:r>
      <w:r w:rsidRPr="009B30D6">
        <w:rPr>
          <w:rFonts w:ascii="Arial" w:hAnsi="Arial" w:cs="Arial"/>
          <w:color w:val="auto"/>
          <w:sz w:val="22"/>
          <w:szCs w:val="22"/>
          <w:lang w:val="en-GB"/>
        </w:rPr>
        <w:fldChar w:fldCharType="begin"/>
      </w:r>
      <w:r w:rsidRPr="009B30D6">
        <w:rPr>
          <w:rFonts w:ascii="Arial" w:hAnsi="Arial" w:cs="Arial"/>
          <w:color w:val="auto"/>
          <w:sz w:val="22"/>
          <w:szCs w:val="22"/>
          <w:lang w:val="en-GB"/>
        </w:rPr>
        <w:instrText xml:space="preserve"> SEQ Equation \* ARABIC </w:instrText>
      </w:r>
      <w:r w:rsidRPr="009B30D6">
        <w:rPr>
          <w:rFonts w:ascii="Arial" w:hAnsi="Arial" w:cs="Arial"/>
          <w:color w:val="auto"/>
          <w:sz w:val="22"/>
          <w:szCs w:val="22"/>
          <w:lang w:val="en-GB"/>
        </w:rPr>
        <w:fldChar w:fldCharType="separate"/>
      </w:r>
      <w:r w:rsidR="00545E4A">
        <w:rPr>
          <w:rFonts w:ascii="Arial" w:hAnsi="Arial" w:cs="Arial"/>
          <w:noProof/>
          <w:color w:val="auto"/>
          <w:sz w:val="22"/>
          <w:szCs w:val="22"/>
          <w:lang w:val="en-GB"/>
        </w:rPr>
        <w:t>8</w:t>
      </w:r>
      <w:r w:rsidRPr="009B30D6">
        <w:rPr>
          <w:rFonts w:ascii="Arial" w:hAnsi="Arial" w:cs="Arial"/>
          <w:color w:val="auto"/>
          <w:sz w:val="22"/>
          <w:szCs w:val="22"/>
          <w:lang w:val="en-GB"/>
        </w:rPr>
        <w:fldChar w:fldCharType="end"/>
      </w:r>
      <w:r w:rsidRPr="009B30D6">
        <w:rPr>
          <w:rFonts w:ascii="Arial" w:hAnsi="Arial" w:cs="Arial"/>
          <w:color w:val="auto"/>
          <w:sz w:val="22"/>
          <w:szCs w:val="22"/>
          <w:lang w:val="en-GB"/>
        </w:rPr>
        <w:t>; Calculation of subsidy of respective project including electricity prices</w:t>
      </w:r>
    </w:p>
    <w:p w14:paraId="172E7A04" w14:textId="77777777" w:rsidR="003653EB" w:rsidRPr="009B30D6" w:rsidRDefault="00062207">
      <w:pPr>
        <w:keepNext/>
        <w:keepLines/>
        <w:widowControl w:val="0"/>
        <w:autoSpaceDE w:val="0"/>
        <w:autoSpaceDN w:val="0"/>
        <w:adjustRightInd w:val="0"/>
        <w:spacing w:line="276" w:lineRule="auto"/>
        <w:rPr>
          <w:rFonts w:ascii="Arial" w:hAnsi="Arial" w:cs="Arial"/>
          <w:sz w:val="24"/>
          <w:szCs w:val="24"/>
          <w:lang w:val="en-GB"/>
        </w:rPr>
      </w:pPr>
      <m:oMathPara>
        <m:oMath>
          <m:r>
            <w:rPr>
              <w:rFonts w:ascii="Cambria Math" w:hAnsi="Cambria Math" w:cs="Arial"/>
              <w:sz w:val="24"/>
              <w:szCs w:val="24"/>
              <w:lang w:val="en-GB"/>
            </w:rPr>
            <m:t>SUBSIDYx=</m:t>
          </m:r>
          <m:r>
            <m:rPr>
              <m:sty m:val="p"/>
            </m:rPr>
            <w:rPr>
              <w:rFonts w:ascii="Cambria Math" w:hAnsi="Cambria Math" w:cs="Arial"/>
              <w:sz w:val="24"/>
              <w:szCs w:val="24"/>
              <w:lang w:val="en-GB"/>
            </w:rPr>
            <m:t>max⁡</m:t>
          </m:r>
          <m:r>
            <w:rPr>
              <w:rFonts w:ascii="Cambria Math" w:hAnsi="Cambria Math" w:cs="Arial"/>
              <w:sz w:val="24"/>
              <w:szCs w:val="24"/>
              <w:lang w:val="en-GB"/>
            </w:rPr>
            <m:t>(0; MAR_BID×</m:t>
          </m:r>
          <m:sSub>
            <m:sSubPr>
              <m:ctrlPr>
                <w:rPr>
                  <w:rFonts w:ascii="Cambria Math" w:eastAsiaTheme="minorEastAsia" w:hAnsi="Cambria Math" w:cs="Arial"/>
                  <w:i/>
                  <w:sz w:val="24"/>
                  <w:szCs w:val="24"/>
                  <w:lang w:val="en-GB"/>
                </w:rPr>
              </m:ctrlPr>
            </m:sSubPr>
            <m:e>
              <m:r>
                <w:rPr>
                  <w:rFonts w:ascii="Cambria Math" w:eastAsiaTheme="minorEastAsia" w:hAnsi="Cambria Math" w:cs="Arial"/>
                  <w:sz w:val="24"/>
                  <w:szCs w:val="24"/>
                  <w:lang w:val="en-GB"/>
                </w:rPr>
                <m:t>CF</m:t>
              </m:r>
            </m:e>
            <m:sub>
              <m:r>
                <w:rPr>
                  <w:rFonts w:ascii="Cambria Math" w:eastAsiaTheme="minorEastAsia" w:hAnsi="Cambria Math" w:cs="Arial"/>
                  <w:sz w:val="24"/>
                  <w:szCs w:val="24"/>
                  <w:lang w:val="en-GB"/>
                </w:rPr>
                <m:t>x</m:t>
              </m:r>
            </m:sub>
          </m:sSub>
          <m:r>
            <w:rPr>
              <w:rFonts w:ascii="Cambria Math" w:eastAsiaTheme="minorEastAsia" w:hAnsi="Cambria Math" w:cs="Arial"/>
              <w:sz w:val="24"/>
              <w:szCs w:val="24"/>
              <w:lang w:val="en-GB"/>
            </w:rPr>
            <m:t>-ELP)</m:t>
          </m:r>
        </m:oMath>
      </m:oMathPara>
    </w:p>
    <w:p w14:paraId="49622B82" w14:textId="13D4994C" w:rsidR="003653EB" w:rsidRPr="009B30D6" w:rsidRDefault="00062207">
      <w:pPr>
        <w:widowControl w:val="0"/>
        <w:autoSpaceDE w:val="0"/>
        <w:autoSpaceDN w:val="0"/>
        <w:adjustRightInd w:val="0"/>
        <w:spacing w:line="276" w:lineRule="auto"/>
        <w:rPr>
          <w:rFonts w:ascii="Arial" w:hAnsi="Arial" w:cs="Arial"/>
          <w:lang w:val="en-GB"/>
        </w:rPr>
      </w:pPr>
      <w:r w:rsidRPr="009B30D6">
        <w:rPr>
          <w:rFonts w:ascii="Arial" w:hAnsi="Arial" w:cs="Arial"/>
          <w:lang w:val="en-GB"/>
        </w:rPr>
        <w:t xml:space="preserve">As electricity prices are changing rapidly and influence the paid subsidy even when reference </w:t>
      </w:r>
      <w:r w:rsidRPr="009B30D6">
        <w:rPr>
          <w:rFonts w:ascii="Arial" w:hAnsi="Arial" w:cs="Arial"/>
          <w:lang w:val="en-GB"/>
        </w:rPr>
        <w:lastRenderedPageBreak/>
        <w:t xml:space="preserve">yield mechanism is disregarded, for simplification purposes, these are further not considered within the model. I.e., the subsidy for respective bidder is calculated based on </w:t>
      </w:r>
      <w:r w:rsidRPr="009B30D6">
        <w:rPr>
          <w:rFonts w:ascii="Arial" w:hAnsi="Arial" w:cs="Arial"/>
          <w:lang w:val="en-GB"/>
        </w:rPr>
        <w:fldChar w:fldCharType="begin"/>
      </w:r>
      <w:r w:rsidRPr="009B30D6">
        <w:rPr>
          <w:rFonts w:ascii="Arial" w:hAnsi="Arial" w:cs="Arial"/>
          <w:lang w:val="en-GB"/>
        </w:rPr>
        <w:instrText xml:space="preserve"> REF _Ref91595455 \h </w:instrText>
      </w:r>
      <w:r w:rsidRPr="009B30D6">
        <w:rPr>
          <w:rFonts w:ascii="Arial" w:hAnsi="Arial" w:cs="Arial"/>
          <w:lang w:val="en-GB"/>
        </w:rPr>
      </w:r>
      <w:r w:rsidRPr="009B30D6">
        <w:rPr>
          <w:rFonts w:ascii="Arial" w:hAnsi="Arial" w:cs="Arial"/>
          <w:lang w:val="en-GB"/>
        </w:rPr>
        <w:fldChar w:fldCharType="separate"/>
      </w:r>
      <w:ins w:id="39" w:author="Prokop Čech" w:date="2023-01-13T23:01:00Z">
        <w:r w:rsidR="00545E4A" w:rsidRPr="009B30D6">
          <w:rPr>
            <w:rFonts w:ascii="Arial" w:hAnsi="Arial" w:cs="Arial"/>
            <w:lang w:val="en-GB"/>
          </w:rPr>
          <w:t xml:space="preserve">Equation </w:t>
        </w:r>
        <w:r w:rsidR="00545E4A">
          <w:rPr>
            <w:rFonts w:ascii="Arial" w:hAnsi="Arial" w:cs="Arial"/>
            <w:noProof/>
            <w:lang w:val="en-GB"/>
          </w:rPr>
          <w:t>7</w:t>
        </w:r>
      </w:ins>
      <w:r w:rsidRPr="009B30D6">
        <w:rPr>
          <w:rFonts w:ascii="Arial" w:hAnsi="Arial" w:cs="Arial"/>
          <w:lang w:val="en-GB"/>
        </w:rPr>
        <w:fldChar w:fldCharType="end"/>
      </w:r>
      <w:r w:rsidRPr="009B30D6">
        <w:rPr>
          <w:rFonts w:ascii="Arial" w:hAnsi="Arial" w:cs="Arial"/>
          <w:lang w:val="en-GB"/>
        </w:rPr>
        <w:t>.</w:t>
      </w:r>
    </w:p>
    <w:p w14:paraId="51FA506F" w14:textId="77777777" w:rsidR="003653EB" w:rsidRPr="009B30D6" w:rsidRDefault="00062207" w:rsidP="0078531D">
      <w:pPr>
        <w:pStyle w:val="Heading1"/>
        <w:numPr>
          <w:ilvl w:val="1"/>
          <w:numId w:val="1"/>
        </w:numPr>
        <w:spacing w:after="240"/>
        <w:rPr>
          <w:rFonts w:ascii="Arial" w:eastAsiaTheme="minorHAnsi" w:hAnsi="Arial" w:cs="Arial"/>
          <w:color w:val="auto"/>
          <w:sz w:val="24"/>
          <w:szCs w:val="24"/>
          <w:lang w:val="en-GB"/>
        </w:rPr>
      </w:pPr>
      <w:bookmarkStart w:id="40" w:name="_Toc112352933"/>
      <w:r w:rsidRPr="009B30D6">
        <w:rPr>
          <w:rFonts w:ascii="Arial" w:eastAsiaTheme="minorHAnsi" w:hAnsi="Arial" w:cs="Arial"/>
          <w:color w:val="auto"/>
          <w:sz w:val="24"/>
          <w:szCs w:val="24"/>
          <w:lang w:val="en-GB"/>
        </w:rPr>
        <w:t>Auction result</w:t>
      </w:r>
      <w:bookmarkEnd w:id="40"/>
    </w:p>
    <w:p w14:paraId="0AEC96CE" w14:textId="77777777" w:rsidR="003653EB" w:rsidRPr="009B30D6" w:rsidRDefault="00062207">
      <w:pPr>
        <w:widowControl w:val="0"/>
        <w:autoSpaceDE w:val="0"/>
        <w:autoSpaceDN w:val="0"/>
        <w:adjustRightInd w:val="0"/>
        <w:spacing w:line="276" w:lineRule="auto"/>
        <w:rPr>
          <w:rFonts w:ascii="Arial" w:hAnsi="Arial" w:cs="Arial"/>
          <w:lang w:val="en-GB"/>
        </w:rPr>
      </w:pPr>
      <w:r w:rsidRPr="009B30D6">
        <w:rPr>
          <w:rFonts w:ascii="Arial" w:hAnsi="Arial" w:cs="Arial"/>
          <w:lang w:val="en-GB"/>
        </w:rPr>
        <w:t>There are multiple bidders entering an auction and multiple projects to be chosen. Further the set of projects chosen in the auctions will be denoted as “winners”. The lowest possible subsidy could be awarded if projects with lowest LCOE would be chosen. However, the minimum bid is influenced by the respective correction factor. Given than N projects should be chosen (demand), and P projects enter the auction (supply), the set of winners is formed by N projects from the set of P, with lowest minimum bid.</w:t>
      </w:r>
    </w:p>
    <w:p w14:paraId="31622691" w14:textId="65E1AB70" w:rsidR="003653EB" w:rsidRPr="009B30D6" w:rsidRDefault="00062207">
      <w:pPr>
        <w:widowControl w:val="0"/>
        <w:autoSpaceDE w:val="0"/>
        <w:autoSpaceDN w:val="0"/>
        <w:adjustRightInd w:val="0"/>
        <w:spacing w:line="276" w:lineRule="auto"/>
        <w:rPr>
          <w:rFonts w:ascii="Arial" w:hAnsi="Arial" w:cs="Arial"/>
          <w:lang w:val="en-GB"/>
        </w:rPr>
      </w:pPr>
      <w:r w:rsidRPr="009B30D6">
        <w:rPr>
          <w:rFonts w:ascii="Arial" w:hAnsi="Arial" w:cs="Arial"/>
          <w:lang w:val="en-GB"/>
        </w:rPr>
        <w:t xml:space="preserve">I have established that the surplus for respective bidder x and respective subsidy x paid for that bidder in </w:t>
      </w:r>
      <w:r w:rsidRPr="009B30D6">
        <w:rPr>
          <w:rFonts w:ascii="Arial" w:hAnsi="Arial" w:cs="Arial"/>
          <w:lang w:val="en-GB"/>
        </w:rPr>
        <w:fldChar w:fldCharType="begin"/>
      </w:r>
      <w:r w:rsidRPr="009B30D6">
        <w:rPr>
          <w:rFonts w:ascii="Arial" w:hAnsi="Arial" w:cs="Arial"/>
          <w:lang w:val="en-GB"/>
        </w:rPr>
        <w:instrText xml:space="preserve"> REF _Ref91595663 \h </w:instrText>
      </w:r>
      <w:r w:rsidRPr="009B30D6">
        <w:rPr>
          <w:rFonts w:ascii="Arial" w:hAnsi="Arial" w:cs="Arial"/>
          <w:lang w:val="en-GB"/>
        </w:rPr>
      </w:r>
      <w:r w:rsidRPr="009B30D6">
        <w:rPr>
          <w:rFonts w:ascii="Arial" w:hAnsi="Arial" w:cs="Arial"/>
          <w:lang w:val="en-GB"/>
        </w:rPr>
        <w:fldChar w:fldCharType="separate"/>
      </w:r>
      <w:ins w:id="41" w:author="Prokop Čech" w:date="2023-01-13T23:01:00Z">
        <w:r w:rsidR="00545E4A" w:rsidRPr="009B30D6">
          <w:rPr>
            <w:rFonts w:ascii="Arial" w:hAnsi="Arial" w:cs="Arial"/>
            <w:lang w:val="en-GB"/>
          </w:rPr>
          <w:t xml:space="preserve">Equation </w:t>
        </w:r>
        <w:r w:rsidR="00545E4A">
          <w:rPr>
            <w:rFonts w:ascii="Arial" w:hAnsi="Arial" w:cs="Arial"/>
            <w:noProof/>
            <w:lang w:val="en-GB"/>
          </w:rPr>
          <w:t>6</w:t>
        </w:r>
      </w:ins>
      <w:r w:rsidRPr="009B30D6">
        <w:rPr>
          <w:rFonts w:ascii="Arial" w:hAnsi="Arial" w:cs="Arial"/>
          <w:lang w:val="en-GB"/>
        </w:rPr>
        <w:fldChar w:fldCharType="end"/>
      </w:r>
      <w:r w:rsidRPr="009B30D6">
        <w:rPr>
          <w:rFonts w:ascii="Arial" w:hAnsi="Arial" w:cs="Arial"/>
          <w:lang w:val="en-GB"/>
        </w:rPr>
        <w:t xml:space="preserve"> and </w:t>
      </w:r>
      <w:r w:rsidRPr="009B30D6">
        <w:rPr>
          <w:rFonts w:ascii="Arial" w:hAnsi="Arial" w:cs="Arial"/>
          <w:lang w:val="en-GB"/>
        </w:rPr>
        <w:fldChar w:fldCharType="begin"/>
      </w:r>
      <w:r w:rsidRPr="009B30D6">
        <w:rPr>
          <w:rFonts w:ascii="Arial" w:hAnsi="Arial" w:cs="Arial"/>
          <w:lang w:val="en-GB"/>
        </w:rPr>
        <w:instrText xml:space="preserve"> REF _Ref91595455 \h </w:instrText>
      </w:r>
      <w:r w:rsidRPr="009B30D6">
        <w:rPr>
          <w:rFonts w:ascii="Arial" w:hAnsi="Arial" w:cs="Arial"/>
          <w:lang w:val="en-GB"/>
        </w:rPr>
      </w:r>
      <w:r w:rsidRPr="009B30D6">
        <w:rPr>
          <w:rFonts w:ascii="Arial" w:hAnsi="Arial" w:cs="Arial"/>
          <w:lang w:val="en-GB"/>
        </w:rPr>
        <w:fldChar w:fldCharType="separate"/>
      </w:r>
      <w:ins w:id="42" w:author="Prokop Čech" w:date="2023-01-13T23:01:00Z">
        <w:r w:rsidR="00545E4A" w:rsidRPr="009B30D6">
          <w:rPr>
            <w:rFonts w:ascii="Arial" w:hAnsi="Arial" w:cs="Arial"/>
            <w:lang w:val="en-GB"/>
          </w:rPr>
          <w:t xml:space="preserve">Equation </w:t>
        </w:r>
        <w:r w:rsidR="00545E4A">
          <w:rPr>
            <w:rFonts w:ascii="Arial" w:hAnsi="Arial" w:cs="Arial"/>
            <w:noProof/>
            <w:lang w:val="en-GB"/>
          </w:rPr>
          <w:t>7</w:t>
        </w:r>
      </w:ins>
      <w:r w:rsidRPr="009B30D6">
        <w:rPr>
          <w:rFonts w:ascii="Arial" w:hAnsi="Arial" w:cs="Arial"/>
          <w:lang w:val="en-GB"/>
        </w:rPr>
        <w:fldChar w:fldCharType="end"/>
      </w:r>
      <w:r w:rsidRPr="009B30D6">
        <w:rPr>
          <w:rFonts w:ascii="Arial" w:hAnsi="Arial" w:cs="Arial"/>
          <w:lang w:val="en-GB"/>
        </w:rPr>
        <w:t>.</w:t>
      </w:r>
    </w:p>
    <w:p w14:paraId="1D6E5854" w14:textId="77777777" w:rsidR="003653EB" w:rsidRPr="009B30D6" w:rsidRDefault="00062207">
      <w:pPr>
        <w:widowControl w:val="0"/>
        <w:autoSpaceDE w:val="0"/>
        <w:autoSpaceDN w:val="0"/>
        <w:adjustRightInd w:val="0"/>
        <w:spacing w:line="276" w:lineRule="auto"/>
        <w:rPr>
          <w:rFonts w:ascii="Arial" w:hAnsi="Arial" w:cs="Arial"/>
          <w:lang w:val="en-GB"/>
        </w:rPr>
      </w:pPr>
      <w:r w:rsidRPr="009B30D6">
        <w:rPr>
          <w:rFonts w:ascii="Arial" w:hAnsi="Arial" w:cs="Arial"/>
          <w:lang w:val="en-GB"/>
        </w:rPr>
        <w:t>The total surplus for bidders is thus multiplication of project surplus and its respective production (where |WINNERS| is the size of the set):</w:t>
      </w:r>
    </w:p>
    <w:p w14:paraId="2D3F4537" w14:textId="4F3D7594" w:rsidR="003653EB" w:rsidRPr="009B30D6" w:rsidRDefault="00062207">
      <w:pPr>
        <w:pStyle w:val="Caption"/>
        <w:rPr>
          <w:rFonts w:ascii="Arial" w:hAnsi="Arial" w:cs="Arial"/>
          <w:color w:val="auto"/>
          <w:sz w:val="22"/>
          <w:szCs w:val="22"/>
          <w:lang w:val="en-GB"/>
        </w:rPr>
      </w:pPr>
      <w:r w:rsidRPr="009B30D6">
        <w:rPr>
          <w:rFonts w:ascii="Arial" w:hAnsi="Arial" w:cs="Arial"/>
          <w:color w:val="auto"/>
          <w:sz w:val="22"/>
          <w:szCs w:val="22"/>
          <w:lang w:val="en-GB"/>
        </w:rPr>
        <w:t xml:space="preserve">Equation </w:t>
      </w:r>
      <w:r w:rsidRPr="009B30D6">
        <w:rPr>
          <w:rFonts w:ascii="Arial" w:hAnsi="Arial" w:cs="Arial"/>
          <w:color w:val="auto"/>
          <w:sz w:val="22"/>
          <w:szCs w:val="22"/>
          <w:lang w:val="en-GB"/>
        </w:rPr>
        <w:fldChar w:fldCharType="begin"/>
      </w:r>
      <w:r w:rsidRPr="009B30D6">
        <w:rPr>
          <w:rFonts w:ascii="Arial" w:hAnsi="Arial" w:cs="Arial"/>
          <w:color w:val="auto"/>
          <w:sz w:val="22"/>
          <w:szCs w:val="22"/>
          <w:lang w:val="en-GB"/>
        </w:rPr>
        <w:instrText xml:space="preserve"> SEQ Equation \* ARABIC </w:instrText>
      </w:r>
      <w:r w:rsidRPr="009B30D6">
        <w:rPr>
          <w:rFonts w:ascii="Arial" w:hAnsi="Arial" w:cs="Arial"/>
          <w:color w:val="auto"/>
          <w:sz w:val="22"/>
          <w:szCs w:val="22"/>
          <w:lang w:val="en-GB"/>
        </w:rPr>
        <w:fldChar w:fldCharType="separate"/>
      </w:r>
      <w:r w:rsidR="00545E4A">
        <w:rPr>
          <w:rFonts w:ascii="Arial" w:hAnsi="Arial" w:cs="Arial"/>
          <w:noProof/>
          <w:color w:val="auto"/>
          <w:sz w:val="22"/>
          <w:szCs w:val="22"/>
          <w:lang w:val="en-GB"/>
        </w:rPr>
        <w:t>9</w:t>
      </w:r>
      <w:r w:rsidRPr="009B30D6">
        <w:rPr>
          <w:rFonts w:ascii="Arial" w:hAnsi="Arial" w:cs="Arial"/>
          <w:color w:val="auto"/>
          <w:sz w:val="22"/>
          <w:szCs w:val="22"/>
          <w:lang w:val="en-GB"/>
        </w:rPr>
        <w:fldChar w:fldCharType="end"/>
      </w:r>
      <w:r w:rsidRPr="009B30D6">
        <w:rPr>
          <w:rFonts w:ascii="Arial" w:hAnsi="Arial" w:cs="Arial"/>
          <w:color w:val="auto"/>
          <w:sz w:val="22"/>
          <w:szCs w:val="22"/>
          <w:lang w:val="en-GB"/>
        </w:rPr>
        <w:t>; Calculation of total surplus</w:t>
      </w:r>
    </w:p>
    <w:p w14:paraId="6F4F1962" w14:textId="77777777" w:rsidR="003653EB" w:rsidRPr="009B30D6" w:rsidRDefault="00062207">
      <w:pPr>
        <w:widowControl w:val="0"/>
        <w:autoSpaceDE w:val="0"/>
        <w:autoSpaceDN w:val="0"/>
        <w:adjustRightInd w:val="0"/>
        <w:spacing w:line="276" w:lineRule="auto"/>
        <w:rPr>
          <w:rFonts w:ascii="Arial" w:eastAsiaTheme="minorEastAsia" w:hAnsi="Arial" w:cs="Arial"/>
          <w:lang w:val="en-GB"/>
        </w:rPr>
      </w:pPr>
      <w:bookmarkStart w:id="43" w:name="_Hlk82634327"/>
      <m:oMathPara>
        <m:oMath>
          <m:r>
            <w:rPr>
              <w:rFonts w:ascii="Cambria Math" w:hAnsi="Cambria Math" w:cs="Arial"/>
              <w:lang w:val="en-GB"/>
            </w:rPr>
            <m:t>Total surplus =</m:t>
          </m:r>
          <m:nary>
            <m:naryPr>
              <m:chr m:val="∑"/>
              <m:limLoc m:val="undOvr"/>
              <m:ctrlPr>
                <w:rPr>
                  <w:rFonts w:ascii="Cambria Math" w:hAnsi="Cambria Math" w:cs="Arial"/>
                  <w:i/>
                  <w:lang w:val="en-GB"/>
                </w:rPr>
              </m:ctrlPr>
            </m:naryPr>
            <m:sub>
              <m:r>
                <w:rPr>
                  <w:rFonts w:ascii="Cambria Math" w:hAnsi="Cambria Math" w:cs="Arial"/>
                  <w:lang w:val="en-GB"/>
                </w:rPr>
                <m:t>x=1</m:t>
              </m:r>
            </m:sub>
            <m:sup>
              <m:r>
                <w:rPr>
                  <w:rFonts w:ascii="Cambria Math" w:hAnsi="Cambria Math" w:cs="Arial"/>
                  <w:lang w:val="en-GB"/>
                </w:rPr>
                <m:t>|WINNERS|</m:t>
              </m:r>
            </m:sup>
            <m:e>
              <m:d>
                <m:dPr>
                  <m:ctrlPr>
                    <w:rPr>
                      <w:rFonts w:ascii="Cambria Math" w:hAnsi="Cambria Math" w:cs="Arial"/>
                      <w:lang w:val="en-GB"/>
                    </w:rPr>
                  </m:ctrlPr>
                </m:dPr>
                <m:e>
                  <m:sSub>
                    <m:sSubPr>
                      <m:ctrlPr>
                        <w:rPr>
                          <w:rFonts w:ascii="Cambria Math" w:hAnsi="Cambria Math" w:cs="Arial"/>
                          <w:lang w:val="en-GB"/>
                        </w:rPr>
                      </m:ctrlPr>
                    </m:sSubPr>
                    <m:e>
                      <m:r>
                        <m:rPr>
                          <m:sty m:val="p"/>
                        </m:rPr>
                        <w:rPr>
                          <w:rFonts w:ascii="Cambria Math" w:hAnsi="Cambria Math" w:cs="Arial"/>
                          <w:lang w:val="en-GB"/>
                        </w:rPr>
                        <m:t>MAR</m:t>
                      </m:r>
                    </m:e>
                    <m:sub>
                      <m:r>
                        <m:rPr>
                          <m:sty m:val="p"/>
                        </m:rPr>
                        <w:rPr>
                          <w:rFonts w:ascii="Cambria Math" w:hAnsi="Cambria Math" w:cs="Arial"/>
                          <w:lang w:val="en-GB"/>
                        </w:rPr>
                        <m:t>BID</m:t>
                      </m:r>
                    </m:sub>
                  </m:sSub>
                  <m:r>
                    <m:rPr>
                      <m:sty m:val="p"/>
                    </m:rPr>
                    <w:rPr>
                      <w:rFonts w:ascii="Cambria Math" w:hAnsi="Cambria Math" w:cs="Arial"/>
                      <w:lang w:val="en-GB"/>
                    </w:rPr>
                    <m:t>×</m:t>
                  </m:r>
                  <m:sSub>
                    <m:sSubPr>
                      <m:ctrlPr>
                        <w:rPr>
                          <w:rFonts w:ascii="Cambria Math" w:hAnsi="Arial" w:cs="Arial"/>
                          <w:lang w:val="en-GB"/>
                        </w:rPr>
                      </m:ctrlPr>
                    </m:sSubPr>
                    <m:e>
                      <m:r>
                        <w:rPr>
                          <w:rFonts w:ascii="Cambria Math" w:hAnsi="Arial" w:cs="Arial"/>
                          <w:lang w:val="en-GB"/>
                        </w:rPr>
                        <m:t>CF</m:t>
                      </m:r>
                    </m:e>
                    <m:sub>
                      <m:r>
                        <w:rPr>
                          <w:rFonts w:ascii="Cambria Math" w:hAnsi="Arial" w:cs="Arial"/>
                          <w:lang w:val="en-GB"/>
                        </w:rPr>
                        <m:t>x</m:t>
                      </m:r>
                    </m:sub>
                  </m:sSub>
                  <m:r>
                    <w:rPr>
                      <w:rFonts w:ascii="Cambria Math" w:hAnsi="Cambria Math" w:cs="Arial"/>
                      <w:lang w:val="en-GB"/>
                    </w:rPr>
                    <m:t>-</m:t>
                  </m:r>
                  <m:r>
                    <w:rPr>
                      <w:rFonts w:ascii="Cambria Math" w:hAnsi="Arial" w:cs="Arial"/>
                      <w:lang w:val="en-GB"/>
                    </w:rPr>
                    <m:t xml:space="preserve"> </m:t>
                  </m:r>
                  <m:sSub>
                    <m:sSubPr>
                      <m:ctrlPr>
                        <w:rPr>
                          <w:rFonts w:ascii="Cambria Math" w:hAnsi="Arial" w:cs="Arial"/>
                          <w:i/>
                          <w:lang w:val="en-GB"/>
                        </w:rPr>
                      </m:ctrlPr>
                    </m:sSubPr>
                    <m:e>
                      <m:r>
                        <w:rPr>
                          <w:rFonts w:ascii="Cambria Math" w:hAnsi="Arial" w:cs="Arial"/>
                          <w:lang w:val="en-GB"/>
                        </w:rPr>
                        <m:t>LCOE</m:t>
                      </m:r>
                    </m:e>
                    <m:sub>
                      <m:r>
                        <w:rPr>
                          <w:rFonts w:ascii="Cambria Math" w:hAnsi="Arial" w:cs="Arial"/>
                          <w:lang w:val="en-GB"/>
                        </w:rPr>
                        <m:t>x</m:t>
                      </m:r>
                    </m:sub>
                  </m:sSub>
                  <m:ctrlPr>
                    <w:rPr>
                      <w:rFonts w:ascii="Cambria Math" w:hAnsi="Arial" w:cs="Arial"/>
                      <w:i/>
                      <w:lang w:val="en-GB"/>
                    </w:rPr>
                  </m:ctrlPr>
                </m:e>
              </m:d>
              <m:r>
                <w:rPr>
                  <w:rFonts w:ascii="Cambria Math" w:hAnsi="Arial" w:cs="Arial"/>
                  <w:lang w:val="en-GB"/>
                </w:rPr>
                <m:t xml:space="preserve"> </m:t>
              </m:r>
              <m:r>
                <m:rPr>
                  <m:sty m:val="p"/>
                </m:rPr>
                <w:rPr>
                  <w:rFonts w:ascii="Cambria Math" w:hAnsi="Cambria Math" w:cs="Arial"/>
                  <w:lang w:val="en-GB"/>
                </w:rPr>
                <m:t>×</m:t>
              </m:r>
              <m:sSub>
                <m:sSubPr>
                  <m:ctrlPr>
                    <w:rPr>
                      <w:rFonts w:ascii="Cambria Math" w:eastAsiaTheme="minorEastAsia" w:hAnsi="Cambria Math" w:cs="Arial"/>
                      <w:i/>
                      <w:sz w:val="24"/>
                      <w:szCs w:val="24"/>
                      <w:lang w:val="en-GB"/>
                    </w:rPr>
                  </m:ctrlPr>
                </m:sSubPr>
                <m:e>
                  <m:r>
                    <w:rPr>
                      <w:rFonts w:ascii="Cambria Math" w:hAnsi="Cambria Math" w:cs="Arial"/>
                      <w:lang w:val="en-GB"/>
                    </w:rPr>
                    <m:t>PRODUCTION</m:t>
                  </m:r>
                </m:e>
                <m:sub>
                  <m:r>
                    <w:rPr>
                      <w:rFonts w:ascii="Cambria Math" w:eastAsiaTheme="minorEastAsia" w:hAnsi="Cambria Math" w:cs="Arial"/>
                      <w:sz w:val="24"/>
                      <w:szCs w:val="24"/>
                      <w:lang w:val="en-GB"/>
                    </w:rPr>
                    <m:t>x</m:t>
                  </m:r>
                </m:sub>
              </m:sSub>
            </m:e>
          </m:nary>
        </m:oMath>
      </m:oMathPara>
      <w:bookmarkEnd w:id="43"/>
    </w:p>
    <w:p w14:paraId="270C2AA9" w14:textId="77777777" w:rsidR="003653EB" w:rsidRPr="009B30D6" w:rsidRDefault="00062207">
      <w:pPr>
        <w:widowControl w:val="0"/>
        <w:autoSpaceDE w:val="0"/>
        <w:autoSpaceDN w:val="0"/>
        <w:adjustRightInd w:val="0"/>
        <w:spacing w:line="276" w:lineRule="auto"/>
        <w:rPr>
          <w:rFonts w:ascii="Arial" w:hAnsi="Arial" w:cs="Arial"/>
          <w:lang w:val="en-GB"/>
        </w:rPr>
      </w:pPr>
      <w:r w:rsidRPr="009B30D6">
        <w:rPr>
          <w:rFonts w:ascii="Arial" w:hAnsi="Arial" w:cs="Arial"/>
          <w:lang w:val="en-GB"/>
        </w:rPr>
        <w:t>The subsidies awarded (“SUBSIDIES”) consists of the subsidy for each of the winners and the total subsidy paid is then the multiplication of the respective subsidy awarded for each project multiplied by the production of that respective project:</w:t>
      </w:r>
    </w:p>
    <w:p w14:paraId="18CD4D5E" w14:textId="7D5A298E" w:rsidR="003653EB" w:rsidRPr="009B30D6" w:rsidRDefault="00062207">
      <w:pPr>
        <w:pStyle w:val="Caption"/>
        <w:rPr>
          <w:rFonts w:ascii="Arial" w:hAnsi="Arial" w:cs="Arial"/>
          <w:color w:val="auto"/>
          <w:sz w:val="22"/>
          <w:szCs w:val="22"/>
          <w:lang w:val="en-GB"/>
        </w:rPr>
      </w:pPr>
      <w:r w:rsidRPr="009B30D6">
        <w:rPr>
          <w:rFonts w:ascii="Arial" w:hAnsi="Arial" w:cs="Arial"/>
          <w:color w:val="auto"/>
          <w:sz w:val="22"/>
          <w:szCs w:val="22"/>
          <w:lang w:val="en-GB"/>
        </w:rPr>
        <w:t xml:space="preserve">Equation </w:t>
      </w:r>
      <w:r w:rsidRPr="009B30D6">
        <w:rPr>
          <w:rFonts w:ascii="Arial" w:hAnsi="Arial" w:cs="Arial"/>
          <w:color w:val="auto"/>
          <w:sz w:val="22"/>
          <w:szCs w:val="22"/>
          <w:lang w:val="en-GB"/>
        </w:rPr>
        <w:fldChar w:fldCharType="begin"/>
      </w:r>
      <w:r w:rsidRPr="009B30D6">
        <w:rPr>
          <w:rFonts w:ascii="Arial" w:hAnsi="Arial" w:cs="Arial"/>
          <w:color w:val="auto"/>
          <w:sz w:val="22"/>
          <w:szCs w:val="22"/>
          <w:lang w:val="en-GB"/>
        </w:rPr>
        <w:instrText xml:space="preserve"> SEQ Equation \* ARABIC </w:instrText>
      </w:r>
      <w:r w:rsidRPr="009B30D6">
        <w:rPr>
          <w:rFonts w:ascii="Arial" w:hAnsi="Arial" w:cs="Arial"/>
          <w:color w:val="auto"/>
          <w:sz w:val="22"/>
          <w:szCs w:val="22"/>
          <w:lang w:val="en-GB"/>
        </w:rPr>
        <w:fldChar w:fldCharType="separate"/>
      </w:r>
      <w:r w:rsidR="00545E4A">
        <w:rPr>
          <w:rFonts w:ascii="Arial" w:hAnsi="Arial" w:cs="Arial"/>
          <w:noProof/>
          <w:color w:val="auto"/>
          <w:sz w:val="22"/>
          <w:szCs w:val="22"/>
          <w:lang w:val="en-GB"/>
        </w:rPr>
        <w:t>10</w:t>
      </w:r>
      <w:r w:rsidRPr="009B30D6">
        <w:rPr>
          <w:rFonts w:ascii="Arial" w:hAnsi="Arial" w:cs="Arial"/>
          <w:color w:val="auto"/>
          <w:sz w:val="22"/>
          <w:szCs w:val="22"/>
          <w:lang w:val="en-GB"/>
        </w:rPr>
        <w:fldChar w:fldCharType="end"/>
      </w:r>
      <w:r w:rsidRPr="009B30D6">
        <w:rPr>
          <w:rFonts w:ascii="Arial" w:hAnsi="Arial" w:cs="Arial"/>
          <w:color w:val="auto"/>
          <w:sz w:val="22"/>
          <w:szCs w:val="22"/>
          <w:lang w:val="en-GB"/>
        </w:rPr>
        <w:t>; Calculation of total subsidy</w:t>
      </w:r>
    </w:p>
    <w:p w14:paraId="171DDCED" w14:textId="77777777" w:rsidR="003653EB" w:rsidRPr="009B30D6" w:rsidRDefault="00062207">
      <w:pPr>
        <w:widowControl w:val="0"/>
        <w:autoSpaceDE w:val="0"/>
        <w:autoSpaceDN w:val="0"/>
        <w:adjustRightInd w:val="0"/>
        <w:spacing w:line="276" w:lineRule="auto"/>
        <w:rPr>
          <w:rFonts w:ascii="Arial" w:eastAsiaTheme="minorEastAsia" w:hAnsi="Arial" w:cs="Arial"/>
          <w:sz w:val="24"/>
          <w:szCs w:val="24"/>
          <w:lang w:val="en-GB"/>
        </w:rPr>
      </w:pPr>
      <m:oMathPara>
        <m:oMath>
          <m:r>
            <w:rPr>
              <w:rFonts w:ascii="Cambria Math" w:hAnsi="Cambria Math" w:cs="Arial"/>
              <w:lang w:val="en-GB"/>
            </w:rPr>
            <m:t>Total subsidy =</m:t>
          </m:r>
          <m:nary>
            <m:naryPr>
              <m:chr m:val="∑"/>
              <m:limLoc m:val="undOvr"/>
              <m:ctrlPr>
                <w:rPr>
                  <w:rFonts w:ascii="Cambria Math" w:hAnsi="Cambria Math" w:cs="Arial"/>
                  <w:i/>
                  <w:lang w:val="en-GB"/>
                </w:rPr>
              </m:ctrlPr>
            </m:naryPr>
            <m:sub>
              <m:r>
                <w:rPr>
                  <w:rFonts w:ascii="Cambria Math" w:hAnsi="Cambria Math" w:cs="Arial"/>
                  <w:lang w:val="en-GB"/>
                </w:rPr>
                <m:t>x=1</m:t>
              </m:r>
            </m:sub>
            <m:sup>
              <m:r>
                <w:rPr>
                  <w:rFonts w:ascii="Cambria Math" w:hAnsi="Cambria Math" w:cs="Arial"/>
                  <w:lang w:val="en-GB"/>
                </w:rPr>
                <m:t>|WINNERS|</m:t>
              </m:r>
            </m:sup>
            <m:e>
              <m:sSub>
                <m:sSubPr>
                  <m:ctrlPr>
                    <w:rPr>
                      <w:rFonts w:ascii="Cambria Math" w:eastAsiaTheme="minorEastAsia" w:hAnsi="Cambria Math" w:cs="Arial"/>
                      <w:i/>
                      <w:sz w:val="24"/>
                      <w:szCs w:val="24"/>
                      <w:lang w:val="en-GB"/>
                    </w:rPr>
                  </m:ctrlPr>
                </m:sSubPr>
                <m:e>
                  <m:r>
                    <w:rPr>
                      <w:rFonts w:ascii="Cambria Math" w:hAnsi="Cambria Math" w:cs="Arial"/>
                      <w:lang w:val="en-GB"/>
                    </w:rPr>
                    <m:t>PRODUCTION</m:t>
                  </m:r>
                </m:e>
                <m:sub>
                  <m:r>
                    <w:rPr>
                      <w:rFonts w:ascii="Cambria Math" w:eastAsiaTheme="minorEastAsia" w:hAnsi="Cambria Math" w:cs="Arial"/>
                      <w:sz w:val="24"/>
                      <w:szCs w:val="24"/>
                      <w:lang w:val="en-GB"/>
                    </w:rPr>
                    <m:t>x</m:t>
                  </m:r>
                </m:sub>
              </m:sSub>
              <m:r>
                <w:rPr>
                  <w:rFonts w:ascii="Cambria Math" w:hAnsi="Cambria Math" w:cs="Arial"/>
                  <w:lang w:val="en-GB"/>
                </w:rPr>
                <m:t>×</m:t>
              </m:r>
            </m:e>
          </m:nary>
          <m:r>
            <w:rPr>
              <w:rFonts w:ascii="Cambria Math" w:hAnsi="Cambria Math" w:cs="Arial"/>
              <w:sz w:val="24"/>
              <w:szCs w:val="24"/>
              <w:lang w:val="en-GB"/>
            </w:rPr>
            <m:t xml:space="preserve"> MAR_BID× </m:t>
          </m:r>
          <m:sSub>
            <m:sSubPr>
              <m:ctrlPr>
                <w:rPr>
                  <w:rFonts w:ascii="Cambria Math" w:eastAsiaTheme="minorEastAsia" w:hAnsi="Cambria Math" w:cs="Arial"/>
                  <w:i/>
                  <w:sz w:val="24"/>
                  <w:szCs w:val="24"/>
                  <w:lang w:val="en-GB"/>
                </w:rPr>
              </m:ctrlPr>
            </m:sSubPr>
            <m:e>
              <m:r>
                <w:rPr>
                  <w:rFonts w:ascii="Cambria Math" w:eastAsiaTheme="minorEastAsia" w:hAnsi="Cambria Math" w:cs="Arial"/>
                  <w:sz w:val="24"/>
                  <w:szCs w:val="24"/>
                  <w:lang w:val="en-GB"/>
                </w:rPr>
                <m:t>CF</m:t>
              </m:r>
            </m:e>
            <m:sub>
              <m:r>
                <w:rPr>
                  <w:rFonts w:ascii="Cambria Math" w:eastAsiaTheme="minorEastAsia" w:hAnsi="Cambria Math" w:cs="Arial"/>
                  <w:sz w:val="24"/>
                  <w:szCs w:val="24"/>
                  <w:lang w:val="en-GB"/>
                </w:rPr>
                <m:t>x</m:t>
              </m:r>
            </m:sub>
          </m:sSub>
        </m:oMath>
      </m:oMathPara>
    </w:p>
    <w:p w14:paraId="71A7E5E4" w14:textId="77777777" w:rsidR="003653EB" w:rsidRPr="009B30D6" w:rsidRDefault="00062207">
      <w:pPr>
        <w:widowControl w:val="0"/>
        <w:autoSpaceDE w:val="0"/>
        <w:autoSpaceDN w:val="0"/>
        <w:adjustRightInd w:val="0"/>
        <w:spacing w:line="276" w:lineRule="auto"/>
        <w:rPr>
          <w:rFonts w:ascii="Arial" w:eastAsiaTheme="minorEastAsia" w:hAnsi="Arial" w:cs="Arial"/>
          <w:lang w:val="en-GB"/>
        </w:rPr>
      </w:pPr>
      <w:r w:rsidRPr="009B30D6">
        <w:rPr>
          <w:rFonts w:ascii="Arial" w:eastAsiaTheme="minorEastAsia" w:hAnsi="Arial" w:cs="Arial"/>
          <w:lang w:val="en-GB"/>
        </w:rPr>
        <w:t>Within the paper the average subsidy, average surplus and average production is discussed to compare respective results. As the actual production of projects differ, the average subsidy and surplus is weighted based on respective production.</w:t>
      </w:r>
    </w:p>
    <w:p w14:paraId="512B62C6" w14:textId="7E120E22" w:rsidR="003653EB" w:rsidRPr="009B30D6" w:rsidRDefault="00062207">
      <w:pPr>
        <w:pStyle w:val="Caption"/>
        <w:rPr>
          <w:rFonts w:ascii="Arial" w:hAnsi="Arial" w:cs="Arial"/>
          <w:color w:val="auto"/>
          <w:sz w:val="22"/>
          <w:szCs w:val="22"/>
          <w:lang w:val="en-GB"/>
        </w:rPr>
      </w:pPr>
      <w:bookmarkStart w:id="44" w:name="_Ref91596261"/>
      <w:r w:rsidRPr="009B30D6">
        <w:rPr>
          <w:rFonts w:ascii="Arial" w:hAnsi="Arial" w:cs="Arial"/>
          <w:color w:val="auto"/>
          <w:sz w:val="22"/>
          <w:szCs w:val="22"/>
          <w:lang w:val="en-GB"/>
        </w:rPr>
        <w:t xml:space="preserve">Equation </w:t>
      </w:r>
      <w:r w:rsidRPr="009B30D6">
        <w:rPr>
          <w:rFonts w:ascii="Arial" w:hAnsi="Arial" w:cs="Arial"/>
          <w:color w:val="auto"/>
          <w:sz w:val="22"/>
          <w:szCs w:val="22"/>
          <w:lang w:val="en-GB"/>
        </w:rPr>
        <w:fldChar w:fldCharType="begin"/>
      </w:r>
      <w:r w:rsidRPr="009B30D6">
        <w:rPr>
          <w:rFonts w:ascii="Arial" w:hAnsi="Arial" w:cs="Arial"/>
          <w:color w:val="auto"/>
          <w:sz w:val="22"/>
          <w:szCs w:val="22"/>
          <w:lang w:val="en-GB"/>
        </w:rPr>
        <w:instrText xml:space="preserve"> SEQ Equation \* ARABIC </w:instrText>
      </w:r>
      <w:r w:rsidRPr="009B30D6">
        <w:rPr>
          <w:rFonts w:ascii="Arial" w:hAnsi="Arial" w:cs="Arial"/>
          <w:color w:val="auto"/>
          <w:sz w:val="22"/>
          <w:szCs w:val="22"/>
          <w:lang w:val="en-GB"/>
        </w:rPr>
        <w:fldChar w:fldCharType="separate"/>
      </w:r>
      <w:r w:rsidR="00545E4A">
        <w:rPr>
          <w:rFonts w:ascii="Arial" w:hAnsi="Arial" w:cs="Arial"/>
          <w:noProof/>
          <w:color w:val="auto"/>
          <w:sz w:val="22"/>
          <w:szCs w:val="22"/>
          <w:lang w:val="en-GB"/>
        </w:rPr>
        <w:t>11</w:t>
      </w:r>
      <w:r w:rsidRPr="009B30D6">
        <w:rPr>
          <w:rFonts w:ascii="Arial" w:hAnsi="Arial" w:cs="Arial"/>
          <w:color w:val="auto"/>
          <w:sz w:val="22"/>
          <w:szCs w:val="22"/>
          <w:lang w:val="en-GB"/>
        </w:rPr>
        <w:fldChar w:fldCharType="end"/>
      </w:r>
      <w:bookmarkEnd w:id="44"/>
      <w:r w:rsidRPr="009B30D6">
        <w:rPr>
          <w:rFonts w:ascii="Arial" w:hAnsi="Arial" w:cs="Arial"/>
          <w:color w:val="auto"/>
          <w:sz w:val="22"/>
          <w:szCs w:val="22"/>
          <w:lang w:val="en-GB"/>
        </w:rPr>
        <w:t>; Calculation of average subsidy</w:t>
      </w:r>
    </w:p>
    <w:p w14:paraId="08792504" w14:textId="77777777" w:rsidR="003653EB" w:rsidRPr="009B30D6" w:rsidRDefault="00062207">
      <w:pPr>
        <w:widowControl w:val="0"/>
        <w:autoSpaceDE w:val="0"/>
        <w:autoSpaceDN w:val="0"/>
        <w:adjustRightInd w:val="0"/>
        <w:spacing w:line="276" w:lineRule="auto"/>
        <w:rPr>
          <w:rFonts w:ascii="Arial" w:hAnsi="Arial" w:cs="Arial"/>
          <w:highlight w:val="magenta"/>
          <w:lang w:val="en-GB"/>
        </w:rPr>
      </w:pPr>
      <m:oMathPara>
        <m:oMath>
          <m:r>
            <w:rPr>
              <w:rFonts w:ascii="Cambria Math" w:hAnsi="Cambria Math" w:cs="Arial"/>
              <w:lang w:val="en-GB"/>
            </w:rPr>
            <m:t>Average subsidy =</m:t>
          </m:r>
          <m:f>
            <m:fPr>
              <m:ctrlPr>
                <w:rPr>
                  <w:rFonts w:ascii="Cambria Math" w:hAnsi="Cambria Math" w:cs="Arial"/>
                  <w:i/>
                  <w:lang w:val="en-GB"/>
                </w:rPr>
              </m:ctrlPr>
            </m:fPr>
            <m:num>
              <m:nary>
                <m:naryPr>
                  <m:chr m:val="∑"/>
                  <m:limLoc m:val="undOvr"/>
                  <m:ctrlPr>
                    <w:rPr>
                      <w:rFonts w:ascii="Cambria Math" w:hAnsi="Cambria Math" w:cs="Arial"/>
                      <w:i/>
                      <w:lang w:val="en-GB"/>
                    </w:rPr>
                  </m:ctrlPr>
                </m:naryPr>
                <m:sub>
                  <m:r>
                    <w:rPr>
                      <w:rFonts w:ascii="Cambria Math" w:hAnsi="Cambria Math" w:cs="Arial"/>
                      <w:lang w:val="en-GB"/>
                    </w:rPr>
                    <m:t>x=1</m:t>
                  </m:r>
                </m:sub>
                <m:sup>
                  <m:r>
                    <w:rPr>
                      <w:rFonts w:ascii="Cambria Math" w:hAnsi="Cambria Math" w:cs="Arial"/>
                      <w:lang w:val="en-GB"/>
                    </w:rPr>
                    <m:t>|WINNERS|</m:t>
                  </m:r>
                </m:sup>
                <m:e>
                  <m:sSub>
                    <m:sSubPr>
                      <m:ctrlPr>
                        <w:rPr>
                          <w:rFonts w:ascii="Cambria Math" w:eastAsiaTheme="minorEastAsia" w:hAnsi="Cambria Math" w:cs="Arial"/>
                          <w:i/>
                          <w:sz w:val="24"/>
                          <w:szCs w:val="24"/>
                          <w:lang w:val="en-GB"/>
                        </w:rPr>
                      </m:ctrlPr>
                    </m:sSubPr>
                    <m:e>
                      <m:r>
                        <w:rPr>
                          <w:rFonts w:ascii="Cambria Math" w:hAnsi="Cambria Math" w:cs="Arial"/>
                          <w:lang w:val="en-GB"/>
                        </w:rPr>
                        <m:t>PRODUCTION</m:t>
                      </m:r>
                    </m:e>
                    <m:sub>
                      <m:r>
                        <w:rPr>
                          <w:rFonts w:ascii="Cambria Math" w:eastAsiaTheme="minorEastAsia" w:hAnsi="Cambria Math" w:cs="Arial"/>
                          <w:sz w:val="24"/>
                          <w:szCs w:val="24"/>
                          <w:lang w:val="en-GB"/>
                        </w:rPr>
                        <m:t>x</m:t>
                      </m:r>
                    </m:sub>
                  </m:sSub>
                  <m:r>
                    <w:rPr>
                      <w:rFonts w:ascii="Cambria Math" w:hAnsi="Cambria Math" w:cs="Arial"/>
                      <w:lang w:val="en-GB"/>
                    </w:rPr>
                    <m:t>×</m:t>
                  </m:r>
                </m:e>
              </m:nary>
              <m:r>
                <w:rPr>
                  <w:rFonts w:ascii="Cambria Math" w:hAnsi="Cambria Math" w:cs="Arial"/>
                  <w:sz w:val="24"/>
                  <w:szCs w:val="24"/>
                  <w:lang w:val="en-GB"/>
                </w:rPr>
                <m:t xml:space="preserve"> MAR_BID× </m:t>
              </m:r>
              <m:sSub>
                <m:sSubPr>
                  <m:ctrlPr>
                    <w:rPr>
                      <w:rFonts w:ascii="Cambria Math" w:eastAsiaTheme="minorEastAsia" w:hAnsi="Cambria Math" w:cs="Arial"/>
                      <w:i/>
                      <w:sz w:val="24"/>
                      <w:szCs w:val="24"/>
                      <w:lang w:val="en-GB"/>
                    </w:rPr>
                  </m:ctrlPr>
                </m:sSubPr>
                <m:e>
                  <m:r>
                    <w:rPr>
                      <w:rFonts w:ascii="Cambria Math" w:eastAsiaTheme="minorEastAsia" w:hAnsi="Cambria Math" w:cs="Arial"/>
                      <w:sz w:val="24"/>
                      <w:szCs w:val="24"/>
                      <w:lang w:val="en-GB"/>
                    </w:rPr>
                    <m:t>CF</m:t>
                  </m:r>
                </m:e>
                <m:sub>
                  <m:r>
                    <w:rPr>
                      <w:rFonts w:ascii="Cambria Math" w:eastAsiaTheme="minorEastAsia" w:hAnsi="Cambria Math" w:cs="Arial"/>
                      <w:sz w:val="24"/>
                      <w:szCs w:val="24"/>
                      <w:lang w:val="en-GB"/>
                    </w:rPr>
                    <m:t>x</m:t>
                  </m:r>
                </m:sub>
              </m:sSub>
            </m:num>
            <m:den>
              <m:nary>
                <m:naryPr>
                  <m:chr m:val="∑"/>
                  <m:limLoc m:val="undOvr"/>
                  <m:ctrlPr>
                    <w:rPr>
                      <w:rFonts w:ascii="Cambria Math" w:hAnsi="Cambria Math" w:cs="Arial"/>
                      <w:i/>
                      <w:lang w:val="en-GB"/>
                    </w:rPr>
                  </m:ctrlPr>
                </m:naryPr>
                <m:sub>
                  <m:r>
                    <w:rPr>
                      <w:rFonts w:ascii="Cambria Math" w:hAnsi="Cambria Math" w:cs="Arial"/>
                      <w:lang w:val="en-GB"/>
                    </w:rPr>
                    <m:t>x=1</m:t>
                  </m:r>
                </m:sub>
                <m:sup>
                  <m:r>
                    <w:rPr>
                      <w:rFonts w:ascii="Cambria Math" w:hAnsi="Cambria Math" w:cs="Arial"/>
                      <w:lang w:val="en-GB"/>
                    </w:rPr>
                    <m:t>|WINNERS|</m:t>
                  </m:r>
                </m:sup>
                <m:e>
                  <m:sSub>
                    <m:sSubPr>
                      <m:ctrlPr>
                        <w:rPr>
                          <w:rFonts w:ascii="Cambria Math" w:eastAsiaTheme="minorEastAsia" w:hAnsi="Cambria Math" w:cs="Arial"/>
                          <w:i/>
                          <w:sz w:val="24"/>
                          <w:szCs w:val="24"/>
                          <w:lang w:val="en-GB"/>
                        </w:rPr>
                      </m:ctrlPr>
                    </m:sSubPr>
                    <m:e>
                      <m:r>
                        <w:rPr>
                          <w:rFonts w:ascii="Cambria Math" w:hAnsi="Cambria Math" w:cs="Arial"/>
                          <w:lang w:val="en-GB"/>
                        </w:rPr>
                        <m:t>PRODUCTION</m:t>
                      </m:r>
                    </m:e>
                    <m:sub>
                      <m:r>
                        <w:rPr>
                          <w:rFonts w:ascii="Cambria Math" w:eastAsiaTheme="minorEastAsia" w:hAnsi="Cambria Math" w:cs="Arial"/>
                          <w:sz w:val="24"/>
                          <w:szCs w:val="24"/>
                          <w:lang w:val="en-GB"/>
                        </w:rPr>
                        <m:t>x</m:t>
                      </m:r>
                    </m:sub>
                  </m:sSub>
                </m:e>
              </m:nary>
            </m:den>
          </m:f>
        </m:oMath>
      </m:oMathPara>
    </w:p>
    <w:p w14:paraId="237A9280" w14:textId="4E63F461" w:rsidR="003653EB" w:rsidRPr="009B30D6" w:rsidRDefault="00062207">
      <w:pPr>
        <w:pStyle w:val="Caption"/>
        <w:rPr>
          <w:rFonts w:ascii="Arial" w:hAnsi="Arial" w:cs="Arial"/>
          <w:color w:val="auto"/>
          <w:sz w:val="22"/>
          <w:szCs w:val="22"/>
          <w:lang w:val="en-GB"/>
        </w:rPr>
      </w:pPr>
      <w:bookmarkStart w:id="45" w:name="_Ref91596264"/>
      <w:r w:rsidRPr="009B30D6">
        <w:rPr>
          <w:rFonts w:ascii="Arial" w:hAnsi="Arial" w:cs="Arial"/>
          <w:color w:val="auto"/>
          <w:sz w:val="22"/>
          <w:szCs w:val="22"/>
          <w:lang w:val="en-GB"/>
        </w:rPr>
        <w:t xml:space="preserve">Equation </w:t>
      </w:r>
      <w:r w:rsidRPr="009B30D6">
        <w:rPr>
          <w:rFonts w:ascii="Arial" w:hAnsi="Arial" w:cs="Arial"/>
          <w:color w:val="auto"/>
          <w:sz w:val="22"/>
          <w:szCs w:val="22"/>
          <w:lang w:val="en-GB"/>
        </w:rPr>
        <w:fldChar w:fldCharType="begin"/>
      </w:r>
      <w:r w:rsidRPr="009B30D6">
        <w:rPr>
          <w:rFonts w:ascii="Arial" w:hAnsi="Arial" w:cs="Arial"/>
          <w:color w:val="auto"/>
          <w:sz w:val="22"/>
          <w:szCs w:val="22"/>
          <w:lang w:val="en-GB"/>
        </w:rPr>
        <w:instrText xml:space="preserve"> SEQ Equation \* ARABIC </w:instrText>
      </w:r>
      <w:r w:rsidRPr="009B30D6">
        <w:rPr>
          <w:rFonts w:ascii="Arial" w:hAnsi="Arial" w:cs="Arial"/>
          <w:color w:val="auto"/>
          <w:sz w:val="22"/>
          <w:szCs w:val="22"/>
          <w:lang w:val="en-GB"/>
        </w:rPr>
        <w:fldChar w:fldCharType="separate"/>
      </w:r>
      <w:r w:rsidR="00545E4A">
        <w:rPr>
          <w:rFonts w:ascii="Arial" w:hAnsi="Arial" w:cs="Arial"/>
          <w:noProof/>
          <w:color w:val="auto"/>
          <w:sz w:val="22"/>
          <w:szCs w:val="22"/>
          <w:lang w:val="en-GB"/>
        </w:rPr>
        <w:t>12</w:t>
      </w:r>
      <w:r w:rsidRPr="009B30D6">
        <w:rPr>
          <w:rFonts w:ascii="Arial" w:hAnsi="Arial" w:cs="Arial"/>
          <w:color w:val="auto"/>
          <w:sz w:val="22"/>
          <w:szCs w:val="22"/>
          <w:lang w:val="en-GB"/>
        </w:rPr>
        <w:fldChar w:fldCharType="end"/>
      </w:r>
      <w:bookmarkEnd w:id="45"/>
      <w:r w:rsidRPr="009B30D6">
        <w:rPr>
          <w:rFonts w:ascii="Arial" w:hAnsi="Arial" w:cs="Arial"/>
          <w:color w:val="auto"/>
          <w:sz w:val="22"/>
          <w:szCs w:val="22"/>
          <w:lang w:val="en-GB"/>
        </w:rPr>
        <w:t>; Calculation of average surplus</w:t>
      </w:r>
    </w:p>
    <w:p w14:paraId="30530E72" w14:textId="77777777" w:rsidR="003653EB" w:rsidRPr="009B30D6" w:rsidRDefault="00062207">
      <w:pPr>
        <w:widowControl w:val="0"/>
        <w:autoSpaceDE w:val="0"/>
        <w:autoSpaceDN w:val="0"/>
        <w:adjustRightInd w:val="0"/>
        <w:spacing w:line="276" w:lineRule="auto"/>
        <w:rPr>
          <w:rFonts w:ascii="Arial" w:eastAsiaTheme="minorEastAsia" w:hAnsi="Arial" w:cs="Arial"/>
          <w:lang w:val="en-GB"/>
        </w:rPr>
      </w:pPr>
      <m:oMathPara>
        <m:oMath>
          <m:r>
            <w:rPr>
              <w:rFonts w:ascii="Cambria Math" w:hAnsi="Cambria Math" w:cs="Arial"/>
              <w:lang w:val="en-GB"/>
            </w:rPr>
            <m:t>Average surplus =</m:t>
          </m:r>
          <m:f>
            <m:fPr>
              <m:ctrlPr>
                <w:rPr>
                  <w:rFonts w:ascii="Cambria Math" w:hAnsi="Cambria Math" w:cs="Arial"/>
                  <w:i/>
                  <w:lang w:val="en-GB"/>
                </w:rPr>
              </m:ctrlPr>
            </m:fPr>
            <m:num>
              <m:nary>
                <m:naryPr>
                  <m:chr m:val="∑"/>
                  <m:limLoc m:val="undOvr"/>
                  <m:ctrlPr>
                    <w:rPr>
                      <w:rFonts w:ascii="Cambria Math" w:hAnsi="Cambria Math" w:cs="Arial"/>
                      <w:i/>
                      <w:lang w:val="en-GB"/>
                    </w:rPr>
                  </m:ctrlPr>
                </m:naryPr>
                <m:sub>
                  <m:r>
                    <w:rPr>
                      <w:rFonts w:ascii="Cambria Math" w:hAnsi="Cambria Math" w:cs="Arial"/>
                      <w:lang w:val="en-GB"/>
                    </w:rPr>
                    <m:t>x=1</m:t>
                  </m:r>
                </m:sub>
                <m:sup>
                  <m:r>
                    <w:rPr>
                      <w:rFonts w:ascii="Cambria Math" w:hAnsi="Cambria Math" w:cs="Arial"/>
                      <w:lang w:val="en-GB"/>
                    </w:rPr>
                    <m:t>|WINNERS|</m:t>
                  </m:r>
                </m:sup>
                <m:e>
                  <m:d>
                    <m:dPr>
                      <m:ctrlPr>
                        <w:rPr>
                          <w:rFonts w:ascii="Cambria Math" w:hAnsi="Cambria Math" w:cs="Arial"/>
                          <w:lang w:val="en-GB"/>
                        </w:rPr>
                      </m:ctrlPr>
                    </m:dPr>
                    <m:e>
                      <m:sSub>
                        <m:sSubPr>
                          <m:ctrlPr>
                            <w:rPr>
                              <w:rFonts w:ascii="Cambria Math" w:hAnsi="Cambria Math" w:cs="Arial"/>
                              <w:lang w:val="en-GB"/>
                            </w:rPr>
                          </m:ctrlPr>
                        </m:sSubPr>
                        <m:e>
                          <m:r>
                            <m:rPr>
                              <m:sty m:val="p"/>
                            </m:rPr>
                            <w:rPr>
                              <w:rFonts w:ascii="Cambria Math" w:hAnsi="Cambria Math" w:cs="Arial"/>
                              <w:lang w:val="en-GB"/>
                            </w:rPr>
                            <m:t>MAR</m:t>
                          </m:r>
                        </m:e>
                        <m:sub>
                          <m:r>
                            <m:rPr>
                              <m:sty m:val="p"/>
                            </m:rPr>
                            <w:rPr>
                              <w:rFonts w:ascii="Cambria Math" w:hAnsi="Cambria Math" w:cs="Arial"/>
                              <w:lang w:val="en-GB"/>
                            </w:rPr>
                            <m:t>BID</m:t>
                          </m:r>
                        </m:sub>
                      </m:sSub>
                      <m:r>
                        <m:rPr>
                          <m:sty m:val="p"/>
                        </m:rPr>
                        <w:rPr>
                          <w:rFonts w:ascii="Cambria Math" w:hAnsi="Cambria Math" w:cs="Arial"/>
                          <w:lang w:val="en-GB"/>
                        </w:rPr>
                        <m:t>×</m:t>
                      </m:r>
                      <m:sSub>
                        <m:sSubPr>
                          <m:ctrlPr>
                            <w:rPr>
                              <w:rFonts w:ascii="Cambria Math" w:hAnsi="Arial" w:cs="Arial"/>
                              <w:lang w:val="en-GB"/>
                            </w:rPr>
                          </m:ctrlPr>
                        </m:sSubPr>
                        <m:e>
                          <m:r>
                            <w:rPr>
                              <w:rFonts w:ascii="Cambria Math" w:hAnsi="Arial" w:cs="Arial"/>
                              <w:lang w:val="en-GB"/>
                            </w:rPr>
                            <m:t>CF</m:t>
                          </m:r>
                        </m:e>
                        <m:sub>
                          <m:r>
                            <w:rPr>
                              <w:rFonts w:ascii="Cambria Math" w:hAnsi="Arial" w:cs="Arial"/>
                              <w:lang w:val="en-GB"/>
                            </w:rPr>
                            <m:t>x</m:t>
                          </m:r>
                        </m:sub>
                      </m:sSub>
                      <m:r>
                        <w:rPr>
                          <w:rFonts w:ascii="Cambria Math" w:hAnsi="Cambria Math" w:cs="Arial"/>
                          <w:lang w:val="en-GB"/>
                        </w:rPr>
                        <m:t>-</m:t>
                      </m:r>
                      <m:r>
                        <w:rPr>
                          <w:rFonts w:ascii="Cambria Math" w:hAnsi="Arial" w:cs="Arial"/>
                          <w:lang w:val="en-GB"/>
                        </w:rPr>
                        <m:t xml:space="preserve"> </m:t>
                      </m:r>
                      <m:sSub>
                        <m:sSubPr>
                          <m:ctrlPr>
                            <w:rPr>
                              <w:rFonts w:ascii="Cambria Math" w:hAnsi="Arial" w:cs="Arial"/>
                              <w:i/>
                              <w:lang w:val="en-GB"/>
                            </w:rPr>
                          </m:ctrlPr>
                        </m:sSubPr>
                        <m:e>
                          <m:r>
                            <w:rPr>
                              <w:rFonts w:ascii="Cambria Math" w:hAnsi="Arial" w:cs="Arial"/>
                              <w:lang w:val="en-GB"/>
                            </w:rPr>
                            <m:t>LCOE</m:t>
                          </m:r>
                        </m:e>
                        <m:sub>
                          <m:r>
                            <w:rPr>
                              <w:rFonts w:ascii="Cambria Math" w:hAnsi="Arial" w:cs="Arial"/>
                              <w:lang w:val="en-GB"/>
                            </w:rPr>
                            <m:t>x</m:t>
                          </m:r>
                        </m:sub>
                      </m:sSub>
                      <m:ctrlPr>
                        <w:rPr>
                          <w:rFonts w:ascii="Cambria Math" w:hAnsi="Arial" w:cs="Arial"/>
                          <w:i/>
                          <w:lang w:val="en-GB"/>
                        </w:rPr>
                      </m:ctrlPr>
                    </m:e>
                  </m:d>
                  <m:r>
                    <w:rPr>
                      <w:rFonts w:ascii="Cambria Math" w:hAnsi="Arial" w:cs="Arial"/>
                      <w:lang w:val="en-GB"/>
                    </w:rPr>
                    <m:t xml:space="preserve"> </m:t>
                  </m:r>
                  <m:r>
                    <m:rPr>
                      <m:sty m:val="p"/>
                    </m:rPr>
                    <w:rPr>
                      <w:rFonts w:ascii="Cambria Math" w:hAnsi="Cambria Math" w:cs="Arial"/>
                      <w:lang w:val="en-GB"/>
                    </w:rPr>
                    <m:t>×</m:t>
                  </m:r>
                  <m:sSub>
                    <m:sSubPr>
                      <m:ctrlPr>
                        <w:rPr>
                          <w:rFonts w:ascii="Cambria Math" w:eastAsiaTheme="minorEastAsia" w:hAnsi="Cambria Math" w:cs="Arial"/>
                          <w:i/>
                          <w:sz w:val="24"/>
                          <w:szCs w:val="24"/>
                          <w:lang w:val="en-GB"/>
                        </w:rPr>
                      </m:ctrlPr>
                    </m:sSubPr>
                    <m:e>
                      <m:r>
                        <w:rPr>
                          <w:rFonts w:ascii="Cambria Math" w:hAnsi="Cambria Math" w:cs="Arial"/>
                          <w:lang w:val="en-GB"/>
                        </w:rPr>
                        <m:t>PRODUCTION</m:t>
                      </m:r>
                    </m:e>
                    <m:sub>
                      <m:r>
                        <w:rPr>
                          <w:rFonts w:ascii="Cambria Math" w:eastAsiaTheme="minorEastAsia" w:hAnsi="Cambria Math" w:cs="Arial"/>
                          <w:sz w:val="24"/>
                          <w:szCs w:val="24"/>
                          <w:lang w:val="en-GB"/>
                        </w:rPr>
                        <m:t>x</m:t>
                      </m:r>
                    </m:sub>
                  </m:sSub>
                </m:e>
              </m:nary>
            </m:num>
            <m:den>
              <m:nary>
                <m:naryPr>
                  <m:chr m:val="∑"/>
                  <m:limLoc m:val="undOvr"/>
                  <m:ctrlPr>
                    <w:rPr>
                      <w:rFonts w:ascii="Cambria Math" w:hAnsi="Cambria Math" w:cs="Arial"/>
                      <w:i/>
                      <w:lang w:val="en-GB"/>
                    </w:rPr>
                  </m:ctrlPr>
                </m:naryPr>
                <m:sub>
                  <m:r>
                    <w:rPr>
                      <w:rFonts w:ascii="Cambria Math" w:hAnsi="Cambria Math" w:cs="Arial"/>
                      <w:lang w:val="en-GB"/>
                    </w:rPr>
                    <m:t>x=1</m:t>
                  </m:r>
                </m:sub>
                <m:sup>
                  <m:r>
                    <w:rPr>
                      <w:rFonts w:ascii="Cambria Math" w:hAnsi="Cambria Math" w:cs="Arial"/>
                      <w:lang w:val="en-GB"/>
                    </w:rPr>
                    <m:t>|WINNERS|</m:t>
                  </m:r>
                </m:sup>
                <m:e>
                  <m:sSub>
                    <m:sSubPr>
                      <m:ctrlPr>
                        <w:rPr>
                          <w:rFonts w:ascii="Cambria Math" w:eastAsiaTheme="minorEastAsia" w:hAnsi="Cambria Math" w:cs="Arial"/>
                          <w:i/>
                          <w:sz w:val="24"/>
                          <w:szCs w:val="24"/>
                          <w:lang w:val="en-GB"/>
                        </w:rPr>
                      </m:ctrlPr>
                    </m:sSubPr>
                    <m:e>
                      <m:r>
                        <w:rPr>
                          <w:rFonts w:ascii="Cambria Math" w:hAnsi="Cambria Math" w:cs="Arial"/>
                          <w:lang w:val="en-GB"/>
                        </w:rPr>
                        <m:t>PRODUCTION</m:t>
                      </m:r>
                    </m:e>
                    <m:sub>
                      <m:r>
                        <w:rPr>
                          <w:rFonts w:ascii="Cambria Math" w:eastAsiaTheme="minorEastAsia" w:hAnsi="Cambria Math" w:cs="Arial"/>
                          <w:sz w:val="24"/>
                          <w:szCs w:val="24"/>
                          <w:lang w:val="en-GB"/>
                        </w:rPr>
                        <m:t>x</m:t>
                      </m:r>
                    </m:sub>
                  </m:sSub>
                </m:e>
              </m:nary>
            </m:den>
          </m:f>
        </m:oMath>
      </m:oMathPara>
    </w:p>
    <w:p w14:paraId="38421ED5" w14:textId="295ECF85" w:rsidR="003653EB" w:rsidRPr="009B30D6" w:rsidRDefault="00062207">
      <w:pPr>
        <w:pStyle w:val="Caption"/>
        <w:rPr>
          <w:rFonts w:ascii="Arial" w:hAnsi="Arial" w:cs="Arial"/>
          <w:color w:val="auto"/>
          <w:sz w:val="22"/>
          <w:szCs w:val="22"/>
          <w:lang w:val="en-GB"/>
        </w:rPr>
      </w:pPr>
      <w:bookmarkStart w:id="46" w:name="_Ref91599358"/>
      <w:r w:rsidRPr="009B30D6">
        <w:rPr>
          <w:rFonts w:ascii="Arial" w:hAnsi="Arial" w:cs="Arial"/>
          <w:color w:val="auto"/>
          <w:sz w:val="22"/>
          <w:szCs w:val="22"/>
          <w:lang w:val="en-GB"/>
        </w:rPr>
        <w:t xml:space="preserve">Equation </w:t>
      </w:r>
      <w:r w:rsidRPr="009B30D6">
        <w:rPr>
          <w:rFonts w:ascii="Arial" w:hAnsi="Arial" w:cs="Arial"/>
          <w:color w:val="auto"/>
          <w:sz w:val="22"/>
          <w:szCs w:val="22"/>
          <w:lang w:val="en-GB"/>
        </w:rPr>
        <w:fldChar w:fldCharType="begin"/>
      </w:r>
      <w:r w:rsidRPr="009B30D6">
        <w:rPr>
          <w:rFonts w:ascii="Arial" w:hAnsi="Arial" w:cs="Arial"/>
          <w:color w:val="auto"/>
          <w:sz w:val="22"/>
          <w:szCs w:val="22"/>
          <w:lang w:val="en-GB"/>
        </w:rPr>
        <w:instrText xml:space="preserve"> SEQ Equation \* ARABIC </w:instrText>
      </w:r>
      <w:r w:rsidRPr="009B30D6">
        <w:rPr>
          <w:rFonts w:ascii="Arial" w:hAnsi="Arial" w:cs="Arial"/>
          <w:color w:val="auto"/>
          <w:sz w:val="22"/>
          <w:szCs w:val="22"/>
          <w:lang w:val="en-GB"/>
        </w:rPr>
        <w:fldChar w:fldCharType="separate"/>
      </w:r>
      <w:r w:rsidR="00545E4A">
        <w:rPr>
          <w:rFonts w:ascii="Arial" w:hAnsi="Arial" w:cs="Arial"/>
          <w:noProof/>
          <w:color w:val="auto"/>
          <w:sz w:val="22"/>
          <w:szCs w:val="22"/>
          <w:lang w:val="en-GB"/>
        </w:rPr>
        <w:t>13</w:t>
      </w:r>
      <w:r w:rsidRPr="009B30D6">
        <w:rPr>
          <w:rFonts w:ascii="Arial" w:hAnsi="Arial" w:cs="Arial"/>
          <w:color w:val="auto"/>
          <w:sz w:val="22"/>
          <w:szCs w:val="22"/>
          <w:lang w:val="en-GB"/>
        </w:rPr>
        <w:fldChar w:fldCharType="end"/>
      </w:r>
      <w:bookmarkEnd w:id="46"/>
      <w:r w:rsidRPr="009B30D6">
        <w:rPr>
          <w:rFonts w:ascii="Arial" w:hAnsi="Arial" w:cs="Arial"/>
          <w:color w:val="auto"/>
          <w:sz w:val="22"/>
          <w:szCs w:val="22"/>
          <w:lang w:val="en-GB"/>
        </w:rPr>
        <w:t>; Calculation of average production</w:t>
      </w:r>
    </w:p>
    <w:p w14:paraId="5BA590EB" w14:textId="569737CF" w:rsidR="003653EB" w:rsidRPr="0078531D" w:rsidRDefault="00062207">
      <w:pPr>
        <w:widowControl w:val="0"/>
        <w:autoSpaceDE w:val="0"/>
        <w:autoSpaceDN w:val="0"/>
        <w:adjustRightInd w:val="0"/>
        <w:spacing w:line="276" w:lineRule="auto"/>
        <w:rPr>
          <w:rFonts w:ascii="Arial" w:eastAsiaTheme="minorEastAsia" w:hAnsi="Arial" w:cs="Arial"/>
          <w:lang w:val="en-GB"/>
        </w:rPr>
      </w:pPr>
      <m:oMathPara>
        <m:oMath>
          <m:r>
            <w:rPr>
              <w:rFonts w:ascii="Cambria Math" w:hAnsi="Cambria Math" w:cs="Arial"/>
              <w:lang w:val="en-GB"/>
            </w:rPr>
            <m:t>Average production =</m:t>
          </m:r>
          <m:f>
            <m:fPr>
              <m:ctrlPr>
                <w:rPr>
                  <w:rFonts w:ascii="Cambria Math" w:hAnsi="Cambria Math" w:cs="Arial"/>
                  <w:i/>
                  <w:lang w:val="en-GB"/>
                </w:rPr>
              </m:ctrlPr>
            </m:fPr>
            <m:num>
              <m:nary>
                <m:naryPr>
                  <m:chr m:val="∑"/>
                  <m:limLoc m:val="undOvr"/>
                  <m:ctrlPr>
                    <w:rPr>
                      <w:rFonts w:ascii="Cambria Math" w:hAnsi="Cambria Math" w:cs="Arial"/>
                      <w:i/>
                      <w:lang w:val="en-GB"/>
                    </w:rPr>
                  </m:ctrlPr>
                </m:naryPr>
                <m:sub>
                  <m:r>
                    <w:rPr>
                      <w:rFonts w:ascii="Cambria Math" w:hAnsi="Cambria Math" w:cs="Arial"/>
                      <w:lang w:val="en-GB"/>
                    </w:rPr>
                    <m:t>x=1</m:t>
                  </m:r>
                </m:sub>
                <m:sup>
                  <m:r>
                    <w:rPr>
                      <w:rFonts w:ascii="Cambria Math" w:hAnsi="Cambria Math" w:cs="Arial"/>
                      <w:lang w:val="en-GB"/>
                    </w:rPr>
                    <m:t>|WINNERS|</m:t>
                  </m:r>
                </m:sup>
                <m:e>
                  <m:sSub>
                    <m:sSubPr>
                      <m:ctrlPr>
                        <w:rPr>
                          <w:rFonts w:ascii="Cambria Math" w:eastAsiaTheme="minorEastAsia" w:hAnsi="Cambria Math" w:cs="Arial"/>
                          <w:i/>
                          <w:sz w:val="24"/>
                          <w:szCs w:val="24"/>
                          <w:lang w:val="en-GB"/>
                        </w:rPr>
                      </m:ctrlPr>
                    </m:sSubPr>
                    <m:e>
                      <m:r>
                        <w:rPr>
                          <w:rFonts w:ascii="Cambria Math" w:hAnsi="Cambria Math" w:cs="Arial"/>
                          <w:lang w:val="en-GB"/>
                        </w:rPr>
                        <m:t>PRODUCTION</m:t>
                      </m:r>
                    </m:e>
                    <m:sub>
                      <m:r>
                        <w:rPr>
                          <w:rFonts w:ascii="Cambria Math" w:eastAsiaTheme="minorEastAsia" w:hAnsi="Cambria Math" w:cs="Arial"/>
                          <w:sz w:val="24"/>
                          <w:szCs w:val="24"/>
                          <w:lang w:val="en-GB"/>
                        </w:rPr>
                        <m:t>x</m:t>
                      </m:r>
                    </m:sub>
                  </m:sSub>
                </m:e>
              </m:nary>
            </m:num>
            <m:den>
              <m:r>
                <w:rPr>
                  <w:rFonts w:ascii="Cambria Math" w:hAnsi="Cambria Math" w:cs="Arial"/>
                  <w:lang w:val="en-GB"/>
                </w:rPr>
                <m:t>|WINNERS|</m:t>
              </m:r>
            </m:den>
          </m:f>
        </m:oMath>
      </m:oMathPara>
    </w:p>
    <w:p w14:paraId="1E35B990" w14:textId="77777777" w:rsidR="003653EB" w:rsidRPr="009B30D6" w:rsidRDefault="00062207" w:rsidP="00564053">
      <w:pPr>
        <w:pStyle w:val="Heading1"/>
        <w:numPr>
          <w:ilvl w:val="1"/>
          <w:numId w:val="1"/>
        </w:numPr>
        <w:spacing w:after="240"/>
        <w:rPr>
          <w:rFonts w:ascii="Arial" w:eastAsiaTheme="minorHAnsi" w:hAnsi="Arial" w:cs="Arial"/>
          <w:color w:val="auto"/>
          <w:sz w:val="24"/>
          <w:szCs w:val="24"/>
          <w:lang w:val="en-GB"/>
        </w:rPr>
      </w:pPr>
      <w:bookmarkStart w:id="47" w:name="_Toc112352934"/>
      <w:r w:rsidRPr="009B30D6">
        <w:rPr>
          <w:rFonts w:ascii="Arial" w:eastAsiaTheme="minorHAnsi" w:hAnsi="Arial" w:cs="Arial"/>
          <w:color w:val="auto"/>
          <w:sz w:val="24"/>
          <w:szCs w:val="24"/>
          <w:lang w:val="en-GB"/>
        </w:rPr>
        <w:lastRenderedPageBreak/>
        <w:t>General assumptions and implications</w:t>
      </w:r>
      <w:bookmarkEnd w:id="47"/>
    </w:p>
    <w:p w14:paraId="0E1C9691" w14:textId="77777777" w:rsidR="003653EB" w:rsidRPr="009B30D6" w:rsidRDefault="00062207">
      <w:pPr>
        <w:widowControl w:val="0"/>
        <w:autoSpaceDE w:val="0"/>
        <w:autoSpaceDN w:val="0"/>
        <w:adjustRightInd w:val="0"/>
        <w:spacing w:line="276" w:lineRule="auto"/>
        <w:rPr>
          <w:rFonts w:ascii="Arial" w:eastAsiaTheme="minorEastAsia" w:hAnsi="Arial" w:cs="Arial"/>
          <w:lang w:val="en-GB"/>
        </w:rPr>
      </w:pPr>
      <w:r w:rsidRPr="009B30D6">
        <w:rPr>
          <w:rFonts w:ascii="Arial" w:eastAsiaTheme="minorEastAsia" w:hAnsi="Arial" w:cs="Arial"/>
          <w:lang w:val="en-GB"/>
        </w:rPr>
        <w:t>The model assumes that higher production potential leads to lower LCOE (without considering other costs) and that other costs are independent of production potential.</w:t>
      </w:r>
    </w:p>
    <w:p w14:paraId="79C8F690" w14:textId="77777777" w:rsidR="003653EB" w:rsidRPr="009B30D6" w:rsidRDefault="00062207">
      <w:pPr>
        <w:widowControl w:val="0"/>
        <w:autoSpaceDE w:val="0"/>
        <w:autoSpaceDN w:val="0"/>
        <w:adjustRightInd w:val="0"/>
        <w:spacing w:line="276" w:lineRule="auto"/>
        <w:rPr>
          <w:rFonts w:ascii="Arial" w:hAnsi="Arial" w:cs="Arial"/>
          <w:lang w:val="en-GB"/>
        </w:rPr>
      </w:pPr>
      <w:r w:rsidRPr="009B30D6">
        <w:rPr>
          <w:rFonts w:ascii="Arial" w:hAnsi="Arial" w:cs="Arial"/>
          <w:lang w:val="en-GB"/>
        </w:rPr>
        <w:t>The driver for the surplus for bidders in auction is the chosen marginal project and chosen set of winners. The higher the difference between projects, the higher potential profit for bidders. The following should hold true:</w:t>
      </w:r>
    </w:p>
    <w:p w14:paraId="2DA7F3DD" w14:textId="77777777" w:rsidR="003653EB" w:rsidRPr="009B30D6" w:rsidRDefault="00062207">
      <w:pPr>
        <w:pStyle w:val="ListParagraph"/>
        <w:widowControl w:val="0"/>
        <w:numPr>
          <w:ilvl w:val="0"/>
          <w:numId w:val="3"/>
        </w:numPr>
        <w:autoSpaceDE w:val="0"/>
        <w:autoSpaceDN w:val="0"/>
        <w:adjustRightInd w:val="0"/>
        <w:spacing w:line="276" w:lineRule="auto"/>
        <w:rPr>
          <w:rFonts w:ascii="Arial" w:eastAsiaTheme="minorEastAsia" w:hAnsi="Arial" w:cs="Arial"/>
          <w:sz w:val="22"/>
          <w:szCs w:val="22"/>
          <w:lang w:val="en-GB" w:eastAsia="en-US"/>
        </w:rPr>
      </w:pPr>
      <w:r w:rsidRPr="009B30D6">
        <w:rPr>
          <w:rFonts w:ascii="Arial" w:eastAsiaTheme="minorEastAsia" w:hAnsi="Arial" w:cs="Arial"/>
          <w:sz w:val="22"/>
          <w:szCs w:val="22"/>
          <w:lang w:val="en-GB" w:eastAsia="en-US"/>
        </w:rPr>
        <w:t>Higher differences in production potential increases the effect of RYM (as these differences are compensated)</w:t>
      </w:r>
    </w:p>
    <w:p w14:paraId="1F434160" w14:textId="77777777" w:rsidR="003653EB" w:rsidRPr="009B30D6" w:rsidRDefault="00062207">
      <w:pPr>
        <w:pStyle w:val="ListParagraph"/>
        <w:widowControl w:val="0"/>
        <w:numPr>
          <w:ilvl w:val="0"/>
          <w:numId w:val="3"/>
        </w:numPr>
        <w:autoSpaceDE w:val="0"/>
        <w:autoSpaceDN w:val="0"/>
        <w:adjustRightInd w:val="0"/>
        <w:spacing w:line="276" w:lineRule="auto"/>
        <w:rPr>
          <w:rFonts w:ascii="Arial" w:eastAsiaTheme="minorEastAsia" w:hAnsi="Arial" w:cs="Arial"/>
          <w:sz w:val="22"/>
          <w:szCs w:val="22"/>
          <w:lang w:val="en-GB" w:eastAsia="en-US"/>
        </w:rPr>
      </w:pPr>
      <w:r w:rsidRPr="009B30D6">
        <w:rPr>
          <w:rFonts w:ascii="Arial" w:eastAsiaTheme="minorEastAsia" w:hAnsi="Arial" w:cs="Arial"/>
          <w:sz w:val="22"/>
          <w:szCs w:val="22"/>
          <w:lang w:val="en-GB" w:eastAsia="en-US"/>
        </w:rPr>
        <w:t>Higher differences in other costs lead to lower effect of RYM (as these differences are not compensated and provide inefficiencies in RYM setup)</w:t>
      </w:r>
    </w:p>
    <w:p w14:paraId="722FBC6A" w14:textId="77777777" w:rsidR="003653EB" w:rsidRPr="009B30D6" w:rsidRDefault="00062207">
      <w:pPr>
        <w:pStyle w:val="ListParagraph"/>
        <w:widowControl w:val="0"/>
        <w:numPr>
          <w:ilvl w:val="0"/>
          <w:numId w:val="3"/>
        </w:numPr>
        <w:autoSpaceDE w:val="0"/>
        <w:autoSpaceDN w:val="0"/>
        <w:adjustRightInd w:val="0"/>
        <w:spacing w:line="276" w:lineRule="auto"/>
        <w:rPr>
          <w:rFonts w:ascii="Arial" w:eastAsiaTheme="minorEastAsia" w:hAnsi="Arial" w:cs="Arial"/>
          <w:sz w:val="22"/>
          <w:szCs w:val="22"/>
          <w:lang w:val="en-GB" w:eastAsia="en-US"/>
        </w:rPr>
      </w:pPr>
      <w:r w:rsidRPr="009B30D6">
        <w:rPr>
          <w:rFonts w:ascii="Arial" w:eastAsiaTheme="minorEastAsia" w:hAnsi="Arial" w:cs="Arial"/>
          <w:sz w:val="22"/>
          <w:szCs w:val="22"/>
          <w:lang w:val="en-GB" w:eastAsia="en-US"/>
        </w:rPr>
        <w:t>Lower competition (higher demand to supply ratio) should lead to higher surplus of projects and higher effect of RYM (as the differences in chosen set of winners decrease)</w:t>
      </w:r>
    </w:p>
    <w:p w14:paraId="10DE27EE" w14:textId="77777777" w:rsidR="003653EB" w:rsidRPr="009B30D6" w:rsidRDefault="00062207" w:rsidP="00564053">
      <w:pPr>
        <w:pStyle w:val="Heading1"/>
        <w:numPr>
          <w:ilvl w:val="0"/>
          <w:numId w:val="1"/>
        </w:numPr>
        <w:spacing w:after="240"/>
        <w:rPr>
          <w:rFonts w:ascii="Arial" w:eastAsiaTheme="minorHAnsi" w:hAnsi="Arial" w:cs="Arial"/>
          <w:color w:val="auto"/>
          <w:lang w:val="en-GB"/>
        </w:rPr>
      </w:pPr>
      <w:bookmarkStart w:id="48" w:name="_Ref91084019"/>
      <w:bookmarkStart w:id="49" w:name="_Toc112352935"/>
      <w:r w:rsidRPr="009B30D6">
        <w:rPr>
          <w:rFonts w:ascii="Arial" w:eastAsiaTheme="minorHAnsi" w:hAnsi="Arial" w:cs="Arial"/>
          <w:color w:val="auto"/>
          <w:lang w:val="en-GB"/>
        </w:rPr>
        <w:t>The model – simple case</w:t>
      </w:r>
      <w:bookmarkEnd w:id="48"/>
      <w:bookmarkEnd w:id="49"/>
    </w:p>
    <w:p w14:paraId="35AE89B0" w14:textId="3057D136" w:rsidR="003653EB" w:rsidRPr="009B30D6" w:rsidRDefault="00062207">
      <w:pPr>
        <w:widowControl w:val="0"/>
        <w:autoSpaceDE w:val="0"/>
        <w:autoSpaceDN w:val="0"/>
        <w:adjustRightInd w:val="0"/>
        <w:spacing w:line="276" w:lineRule="auto"/>
        <w:rPr>
          <w:rFonts w:ascii="Arial" w:hAnsi="Arial" w:cs="Arial"/>
          <w:lang w:val="en-GB"/>
        </w:rPr>
      </w:pPr>
      <w:r w:rsidRPr="009B30D6">
        <w:rPr>
          <w:rFonts w:ascii="Arial" w:hAnsi="Arial" w:cs="Arial"/>
          <w:lang w:val="en-GB"/>
        </w:rPr>
        <w:t xml:space="preserve">The </w:t>
      </w:r>
      <w:r w:rsidR="00D0525F" w:rsidRPr="009B30D6">
        <w:rPr>
          <w:rFonts w:ascii="Arial" w:hAnsi="Arial" w:cs="Arial"/>
          <w:lang w:val="en-GB"/>
        </w:rPr>
        <w:t>result</w:t>
      </w:r>
      <w:r w:rsidRPr="009B30D6">
        <w:rPr>
          <w:rFonts w:ascii="Arial" w:hAnsi="Arial" w:cs="Arial"/>
          <w:lang w:val="en-GB"/>
        </w:rPr>
        <w:t xml:space="preserve"> of an auction is based on its parameters; the supply (projects entering) and demand (projects awarded) in the auctions as well as on the distribution of specific project parameters. Further, I show step by step the influence of the variables on the results of auctions on </w:t>
      </w:r>
      <w:r w:rsidRPr="00D0525F">
        <w:rPr>
          <w:rFonts w:ascii="Arial" w:hAnsi="Arial" w:cs="Arial"/>
          <w:lang w:val="en-GB"/>
        </w:rPr>
        <w:t>a simple</w:t>
      </w:r>
      <w:r w:rsidRPr="009B30D6">
        <w:rPr>
          <w:rFonts w:ascii="Arial" w:hAnsi="Arial" w:cs="Arial"/>
          <w:lang w:val="en-GB"/>
        </w:rPr>
        <w:t xml:space="preserve"> case. </w:t>
      </w:r>
    </w:p>
    <w:p w14:paraId="03E4EF92" w14:textId="77777777" w:rsidR="003653EB" w:rsidRPr="000F3094" w:rsidRDefault="00062207" w:rsidP="00564053">
      <w:pPr>
        <w:pStyle w:val="Heading1"/>
        <w:numPr>
          <w:ilvl w:val="1"/>
          <w:numId w:val="1"/>
        </w:numPr>
        <w:spacing w:after="240"/>
        <w:rPr>
          <w:rFonts w:ascii="Arial" w:eastAsiaTheme="minorHAnsi" w:hAnsi="Arial" w:cs="Arial"/>
          <w:color w:val="auto"/>
          <w:sz w:val="24"/>
          <w:szCs w:val="24"/>
          <w:lang w:val="en-GB"/>
        </w:rPr>
      </w:pPr>
      <w:bookmarkStart w:id="50" w:name="_Ref91669499"/>
      <w:bookmarkStart w:id="51" w:name="_Toc112352936"/>
      <w:r w:rsidRPr="000F3094">
        <w:rPr>
          <w:rFonts w:ascii="Arial" w:eastAsiaTheme="minorHAnsi" w:hAnsi="Arial" w:cs="Arial"/>
          <w:color w:val="auto"/>
          <w:sz w:val="24"/>
          <w:szCs w:val="24"/>
          <w:lang w:val="en-GB"/>
        </w:rPr>
        <w:t>Simple case - no reference yield model</w:t>
      </w:r>
      <w:bookmarkEnd w:id="50"/>
      <w:bookmarkEnd w:id="51"/>
      <w:r w:rsidRPr="000F3094">
        <w:rPr>
          <w:rFonts w:ascii="Arial" w:eastAsiaTheme="minorHAnsi" w:hAnsi="Arial" w:cs="Arial"/>
          <w:color w:val="auto"/>
          <w:sz w:val="24"/>
          <w:szCs w:val="24"/>
          <w:lang w:val="en-GB"/>
        </w:rPr>
        <w:t xml:space="preserve"> </w:t>
      </w:r>
    </w:p>
    <w:p w14:paraId="00C76439" w14:textId="77777777" w:rsidR="003653EB" w:rsidRPr="009B30D6" w:rsidRDefault="00062207">
      <w:pPr>
        <w:widowControl w:val="0"/>
        <w:autoSpaceDE w:val="0"/>
        <w:autoSpaceDN w:val="0"/>
        <w:adjustRightInd w:val="0"/>
        <w:spacing w:line="276" w:lineRule="auto"/>
        <w:rPr>
          <w:rFonts w:ascii="Arial" w:hAnsi="Arial" w:cs="Arial"/>
          <w:lang w:val="en-GB"/>
        </w:rPr>
      </w:pPr>
      <w:r w:rsidRPr="009B30D6">
        <w:rPr>
          <w:rFonts w:ascii="Arial" w:hAnsi="Arial" w:cs="Arial"/>
          <w:lang w:val="en-GB"/>
        </w:rPr>
        <w:t>To illustrate the simplest case of wind auctions I firstly assume that only production potential would influence the project LCOE (i.e., other costs are disregarded). Further, I assume that the correction factor (RYM) would not apply. Assumptions of project parameters are as follows:</w:t>
      </w:r>
    </w:p>
    <w:p w14:paraId="7C5C8A50" w14:textId="6E9442BA" w:rsidR="003653EB" w:rsidRPr="009B30D6" w:rsidRDefault="00062207">
      <w:pPr>
        <w:keepNext/>
        <w:keepLines/>
        <w:widowControl w:val="0"/>
        <w:autoSpaceDE w:val="0"/>
        <w:autoSpaceDN w:val="0"/>
        <w:adjustRightInd w:val="0"/>
        <w:spacing w:after="0" w:line="240" w:lineRule="auto"/>
        <w:ind w:left="706"/>
        <w:rPr>
          <w:rFonts w:ascii="Arial" w:hAnsi="Arial" w:cs="Arial"/>
          <w:i/>
          <w:iCs/>
          <w:lang w:val="en-GB"/>
        </w:rPr>
      </w:pPr>
      <w:r w:rsidRPr="009B30D6">
        <w:rPr>
          <w:rFonts w:ascii="Arial" w:hAnsi="Arial" w:cs="Arial"/>
          <w:i/>
          <w:iCs/>
          <w:lang w:val="en-GB"/>
        </w:rPr>
        <w:t xml:space="preserve">Number of projects: 41 (as in </w:t>
      </w:r>
      <w:r w:rsidRPr="009B30D6">
        <w:rPr>
          <w:rFonts w:ascii="Arial" w:hAnsi="Arial" w:cs="Arial"/>
          <w:i/>
          <w:iCs/>
          <w:lang w:val="en-GB"/>
        </w:rPr>
        <w:fldChar w:fldCharType="begin"/>
      </w:r>
      <w:r w:rsidRPr="009B30D6">
        <w:rPr>
          <w:rFonts w:ascii="Arial" w:hAnsi="Arial" w:cs="Arial"/>
          <w:i/>
          <w:iCs/>
          <w:lang w:val="en-GB"/>
        </w:rPr>
        <w:instrText xml:space="preserve"> REF _Ref91513149 \h </w:instrText>
      </w:r>
      <w:r w:rsidRPr="009B30D6">
        <w:rPr>
          <w:rFonts w:ascii="Arial" w:hAnsi="Arial" w:cs="Arial"/>
          <w:i/>
          <w:iCs/>
          <w:lang w:val="en-GB"/>
        </w:rPr>
      </w:r>
      <w:r w:rsidRPr="009B30D6">
        <w:rPr>
          <w:rFonts w:ascii="Arial" w:hAnsi="Arial" w:cs="Arial"/>
          <w:i/>
          <w:iCs/>
          <w:lang w:val="en-GB"/>
        </w:rPr>
        <w:fldChar w:fldCharType="separate"/>
      </w:r>
      <w:ins w:id="52" w:author="Prokop Čech" w:date="2023-01-13T23:01:00Z">
        <w:r w:rsidR="00545E4A" w:rsidRPr="009B30D6">
          <w:rPr>
            <w:rFonts w:ascii="Arial" w:hAnsi="Arial" w:cs="Arial"/>
            <w:lang w:val="en-GB"/>
          </w:rPr>
          <w:t xml:space="preserve">Table </w:t>
        </w:r>
        <w:r w:rsidR="00545E4A">
          <w:rPr>
            <w:rFonts w:ascii="Arial" w:hAnsi="Arial" w:cs="Arial"/>
            <w:noProof/>
            <w:lang w:val="en-GB"/>
          </w:rPr>
          <w:t>4</w:t>
        </w:r>
      </w:ins>
      <w:r w:rsidRPr="009B30D6">
        <w:rPr>
          <w:rFonts w:ascii="Arial" w:hAnsi="Arial" w:cs="Arial"/>
          <w:i/>
          <w:iCs/>
          <w:lang w:val="en-GB"/>
        </w:rPr>
        <w:fldChar w:fldCharType="end"/>
      </w:r>
      <w:r w:rsidRPr="009B30D6">
        <w:rPr>
          <w:rFonts w:ascii="Arial" w:hAnsi="Arial" w:cs="Arial"/>
          <w:i/>
          <w:iCs/>
          <w:lang w:val="en-GB"/>
        </w:rPr>
        <w:t>)</w:t>
      </w:r>
    </w:p>
    <w:p w14:paraId="05331455" w14:textId="771ECDF6" w:rsidR="003653EB" w:rsidRPr="009B30D6" w:rsidRDefault="00062207">
      <w:pPr>
        <w:keepNext/>
        <w:keepLines/>
        <w:widowControl w:val="0"/>
        <w:autoSpaceDE w:val="0"/>
        <w:autoSpaceDN w:val="0"/>
        <w:adjustRightInd w:val="0"/>
        <w:spacing w:after="0" w:line="240" w:lineRule="auto"/>
        <w:ind w:left="706"/>
        <w:rPr>
          <w:rFonts w:ascii="Arial" w:hAnsi="Arial" w:cs="Arial"/>
          <w:i/>
          <w:iCs/>
          <w:lang w:val="en-GB"/>
        </w:rPr>
      </w:pPr>
      <w:r w:rsidRPr="009B30D6">
        <w:rPr>
          <w:rFonts w:ascii="Arial" w:hAnsi="Arial" w:cs="Arial"/>
          <w:i/>
          <w:iCs/>
          <w:lang w:val="en-GB"/>
        </w:rPr>
        <w:t xml:space="preserve">WS100 = 5-9m/s (uniform distribution, as in </w:t>
      </w:r>
      <w:r w:rsidRPr="009B30D6">
        <w:rPr>
          <w:rFonts w:ascii="Arial" w:hAnsi="Arial" w:cs="Arial"/>
          <w:i/>
          <w:iCs/>
          <w:lang w:val="en-GB"/>
        </w:rPr>
        <w:fldChar w:fldCharType="begin"/>
      </w:r>
      <w:r w:rsidRPr="009B30D6">
        <w:rPr>
          <w:rFonts w:ascii="Arial" w:hAnsi="Arial" w:cs="Arial"/>
          <w:i/>
          <w:iCs/>
          <w:lang w:val="en-GB"/>
        </w:rPr>
        <w:instrText xml:space="preserve"> REF _Ref91513149 \h </w:instrText>
      </w:r>
      <w:r w:rsidRPr="009B30D6">
        <w:rPr>
          <w:rFonts w:ascii="Arial" w:hAnsi="Arial" w:cs="Arial"/>
          <w:i/>
          <w:iCs/>
          <w:lang w:val="en-GB"/>
        </w:rPr>
      </w:r>
      <w:r w:rsidRPr="009B30D6">
        <w:rPr>
          <w:rFonts w:ascii="Arial" w:hAnsi="Arial" w:cs="Arial"/>
          <w:i/>
          <w:iCs/>
          <w:lang w:val="en-GB"/>
        </w:rPr>
        <w:fldChar w:fldCharType="separate"/>
      </w:r>
      <w:ins w:id="53" w:author="Prokop Čech" w:date="2023-01-13T23:01:00Z">
        <w:r w:rsidR="00545E4A" w:rsidRPr="009B30D6">
          <w:rPr>
            <w:rFonts w:ascii="Arial" w:hAnsi="Arial" w:cs="Arial"/>
            <w:lang w:val="en-GB"/>
          </w:rPr>
          <w:t xml:space="preserve">Table </w:t>
        </w:r>
        <w:r w:rsidR="00545E4A">
          <w:rPr>
            <w:rFonts w:ascii="Arial" w:hAnsi="Arial" w:cs="Arial"/>
            <w:noProof/>
            <w:lang w:val="en-GB"/>
          </w:rPr>
          <w:t>4</w:t>
        </w:r>
      </w:ins>
      <w:r w:rsidRPr="009B30D6">
        <w:rPr>
          <w:rFonts w:ascii="Arial" w:hAnsi="Arial" w:cs="Arial"/>
          <w:i/>
          <w:iCs/>
          <w:lang w:val="en-GB"/>
        </w:rPr>
        <w:fldChar w:fldCharType="end"/>
      </w:r>
      <w:r w:rsidRPr="009B30D6">
        <w:rPr>
          <w:rFonts w:ascii="Arial" w:hAnsi="Arial" w:cs="Arial"/>
          <w:i/>
          <w:iCs/>
          <w:lang w:val="en-GB"/>
        </w:rPr>
        <w:t>)</w:t>
      </w:r>
      <w:r w:rsidRPr="009B30D6">
        <w:rPr>
          <w:rFonts w:ascii="Arial" w:hAnsi="Arial" w:cs="Arial"/>
          <w:i/>
          <w:iCs/>
          <w:lang w:val="en-GB"/>
        </w:rPr>
        <w:tab/>
      </w:r>
    </w:p>
    <w:p w14:paraId="139FA3E0" w14:textId="77777777" w:rsidR="003653EB" w:rsidRPr="009B30D6" w:rsidRDefault="00062207">
      <w:pPr>
        <w:keepNext/>
        <w:keepLines/>
        <w:widowControl w:val="0"/>
        <w:autoSpaceDE w:val="0"/>
        <w:autoSpaceDN w:val="0"/>
        <w:adjustRightInd w:val="0"/>
        <w:spacing w:after="0" w:line="240" w:lineRule="auto"/>
        <w:ind w:left="706"/>
        <w:rPr>
          <w:rFonts w:ascii="Arial" w:hAnsi="Arial" w:cs="Arial"/>
          <w:i/>
          <w:iCs/>
          <w:lang w:val="en-GB"/>
        </w:rPr>
      </w:pPr>
      <w:r w:rsidRPr="009B30D6">
        <w:rPr>
          <w:rFonts w:ascii="Arial" w:hAnsi="Arial" w:cs="Arial"/>
          <w:i/>
          <w:iCs/>
          <w:lang w:val="en-GB"/>
        </w:rPr>
        <w:t>OC = 1</w:t>
      </w:r>
      <w:r w:rsidRPr="009B30D6">
        <w:rPr>
          <w:rFonts w:ascii="Arial" w:hAnsi="Arial" w:cs="Arial"/>
          <w:i/>
          <w:iCs/>
          <w:lang w:val="en-GB"/>
        </w:rPr>
        <w:tab/>
        <w:t xml:space="preserve"> (i.e., not applicable)</w:t>
      </w:r>
    </w:p>
    <w:p w14:paraId="6E5E752E" w14:textId="77777777" w:rsidR="003653EB" w:rsidRPr="009B30D6" w:rsidRDefault="00062207">
      <w:pPr>
        <w:keepNext/>
        <w:keepLines/>
        <w:widowControl w:val="0"/>
        <w:autoSpaceDE w:val="0"/>
        <w:autoSpaceDN w:val="0"/>
        <w:adjustRightInd w:val="0"/>
        <w:spacing w:after="0" w:line="240" w:lineRule="auto"/>
        <w:ind w:left="706"/>
        <w:rPr>
          <w:rFonts w:ascii="Arial" w:hAnsi="Arial" w:cs="Arial"/>
          <w:i/>
          <w:iCs/>
          <w:lang w:val="en-GB"/>
        </w:rPr>
      </w:pPr>
      <w:r w:rsidRPr="009B30D6">
        <w:rPr>
          <w:rFonts w:ascii="Arial" w:hAnsi="Arial" w:cs="Arial"/>
          <w:i/>
          <w:iCs/>
          <w:lang w:val="en-GB"/>
        </w:rPr>
        <w:t>CF = 1 (i.e., not applicable)</w:t>
      </w:r>
    </w:p>
    <w:p w14:paraId="38C25761" w14:textId="77777777" w:rsidR="003653EB" w:rsidRPr="009B30D6" w:rsidRDefault="003653EB">
      <w:pPr>
        <w:widowControl w:val="0"/>
        <w:autoSpaceDE w:val="0"/>
        <w:autoSpaceDN w:val="0"/>
        <w:adjustRightInd w:val="0"/>
        <w:spacing w:after="0" w:line="240" w:lineRule="auto"/>
        <w:rPr>
          <w:rFonts w:ascii="Arial" w:hAnsi="Arial" w:cs="Arial"/>
          <w:lang w:val="en-GB"/>
        </w:rPr>
      </w:pPr>
    </w:p>
    <w:p w14:paraId="4DB3C36E" w14:textId="032A471F" w:rsidR="003653EB" w:rsidRPr="009B30D6" w:rsidRDefault="00062207">
      <w:pPr>
        <w:widowControl w:val="0"/>
        <w:autoSpaceDE w:val="0"/>
        <w:autoSpaceDN w:val="0"/>
        <w:adjustRightInd w:val="0"/>
        <w:spacing w:line="276" w:lineRule="auto"/>
        <w:rPr>
          <w:rFonts w:ascii="Arial" w:hAnsi="Arial" w:cs="Arial"/>
          <w:lang w:val="en-GB"/>
        </w:rPr>
      </w:pPr>
      <w:r w:rsidRPr="009B30D6">
        <w:rPr>
          <w:rFonts w:ascii="Arial" w:hAnsi="Arial" w:cs="Arial"/>
          <w:lang w:val="en-GB"/>
        </w:rPr>
        <w:t xml:space="preserve">The surplus for projects is calculated as the difference between the marginal bid and the respective LCOE of the chosen project. Without the RYM, chosen projects (winners) will be projects with the lowest LCOE in this example. Graphical representation of the surplus with the assumption of marginal project at 6m/s (i.e., 31 out of 41 projects chosen) is depicted in </w:t>
      </w:r>
      <w:r w:rsidRPr="009B30D6">
        <w:rPr>
          <w:rFonts w:ascii="Arial" w:hAnsi="Arial" w:cs="Arial"/>
          <w:lang w:val="en-GB"/>
        </w:rPr>
        <w:fldChar w:fldCharType="begin"/>
      </w:r>
      <w:r w:rsidRPr="009B30D6">
        <w:rPr>
          <w:rFonts w:ascii="Arial" w:hAnsi="Arial" w:cs="Arial"/>
          <w:lang w:val="en-GB"/>
        </w:rPr>
        <w:instrText xml:space="preserve"> REF _Ref91594455 \h </w:instrText>
      </w:r>
      <w:r w:rsidRPr="009B30D6">
        <w:rPr>
          <w:rFonts w:ascii="Arial" w:hAnsi="Arial" w:cs="Arial"/>
          <w:lang w:val="en-GB"/>
        </w:rPr>
      </w:r>
      <w:r w:rsidRPr="009B30D6">
        <w:rPr>
          <w:rFonts w:ascii="Arial" w:hAnsi="Arial" w:cs="Arial"/>
          <w:lang w:val="en-GB"/>
        </w:rPr>
        <w:fldChar w:fldCharType="separate"/>
      </w:r>
      <w:ins w:id="54" w:author="Prokop Čech" w:date="2023-01-13T23:01:00Z">
        <w:r w:rsidR="00545E4A" w:rsidRPr="009B30D6">
          <w:rPr>
            <w:rFonts w:ascii="Arial" w:hAnsi="Arial" w:cs="Arial"/>
            <w:lang w:val="en-GB"/>
          </w:rPr>
          <w:t xml:space="preserve">Figure </w:t>
        </w:r>
        <w:r w:rsidR="00545E4A">
          <w:rPr>
            <w:rFonts w:ascii="Arial" w:hAnsi="Arial" w:cs="Arial"/>
            <w:noProof/>
            <w:lang w:val="en-GB"/>
          </w:rPr>
          <w:t>3</w:t>
        </w:r>
      </w:ins>
      <w:r w:rsidRPr="009B30D6">
        <w:rPr>
          <w:rFonts w:ascii="Arial" w:hAnsi="Arial" w:cs="Arial"/>
          <w:lang w:val="en-GB"/>
        </w:rPr>
        <w:fldChar w:fldCharType="end"/>
      </w:r>
      <w:r w:rsidRPr="009B30D6">
        <w:rPr>
          <w:rFonts w:ascii="Arial" w:hAnsi="Arial" w:cs="Arial"/>
          <w:lang w:val="en-GB"/>
        </w:rPr>
        <w:t>.</w:t>
      </w:r>
    </w:p>
    <w:p w14:paraId="045D2A08" w14:textId="3BB53AD2" w:rsidR="003653EB" w:rsidRPr="009B30D6" w:rsidRDefault="00062207">
      <w:pPr>
        <w:pStyle w:val="Caption"/>
        <w:keepNext/>
        <w:keepLines/>
        <w:rPr>
          <w:rFonts w:ascii="Arial" w:hAnsi="Arial" w:cs="Arial"/>
          <w:color w:val="auto"/>
          <w:sz w:val="22"/>
          <w:szCs w:val="22"/>
          <w:lang w:val="en-GB"/>
        </w:rPr>
      </w:pPr>
      <w:bookmarkStart w:id="55" w:name="_Ref91594455"/>
      <w:r w:rsidRPr="009B30D6">
        <w:rPr>
          <w:rFonts w:ascii="Arial" w:hAnsi="Arial" w:cs="Arial"/>
          <w:color w:val="auto"/>
          <w:sz w:val="22"/>
          <w:szCs w:val="22"/>
          <w:lang w:val="en-GB"/>
        </w:rPr>
        <w:lastRenderedPageBreak/>
        <w:t xml:space="preserve">Figure </w:t>
      </w:r>
      <w:r w:rsidRPr="009B30D6">
        <w:rPr>
          <w:rFonts w:ascii="Arial" w:hAnsi="Arial" w:cs="Arial"/>
          <w:color w:val="auto"/>
          <w:sz w:val="22"/>
          <w:szCs w:val="22"/>
          <w:lang w:val="en-GB"/>
        </w:rPr>
        <w:fldChar w:fldCharType="begin"/>
      </w:r>
      <w:r w:rsidRPr="009B30D6">
        <w:rPr>
          <w:rFonts w:ascii="Arial" w:hAnsi="Arial" w:cs="Arial"/>
          <w:color w:val="auto"/>
          <w:sz w:val="22"/>
          <w:szCs w:val="22"/>
          <w:lang w:val="en-GB"/>
        </w:rPr>
        <w:instrText xml:space="preserve"> SEQ Figure \* ARABIC </w:instrText>
      </w:r>
      <w:r w:rsidRPr="009B30D6">
        <w:rPr>
          <w:rFonts w:ascii="Arial" w:hAnsi="Arial" w:cs="Arial"/>
          <w:color w:val="auto"/>
          <w:sz w:val="22"/>
          <w:szCs w:val="22"/>
          <w:lang w:val="en-GB"/>
        </w:rPr>
        <w:fldChar w:fldCharType="separate"/>
      </w:r>
      <w:r w:rsidR="00545E4A">
        <w:rPr>
          <w:rFonts w:ascii="Arial" w:hAnsi="Arial" w:cs="Arial"/>
          <w:noProof/>
          <w:color w:val="auto"/>
          <w:sz w:val="22"/>
          <w:szCs w:val="22"/>
          <w:lang w:val="en-GB"/>
        </w:rPr>
        <w:t>3</w:t>
      </w:r>
      <w:r w:rsidRPr="009B30D6">
        <w:rPr>
          <w:rFonts w:ascii="Arial" w:hAnsi="Arial" w:cs="Arial"/>
          <w:color w:val="auto"/>
          <w:sz w:val="22"/>
          <w:szCs w:val="22"/>
          <w:lang w:val="en-GB"/>
        </w:rPr>
        <w:fldChar w:fldCharType="end"/>
      </w:r>
      <w:bookmarkEnd w:id="55"/>
      <w:r w:rsidRPr="009B30D6">
        <w:rPr>
          <w:rFonts w:ascii="Arial" w:hAnsi="Arial" w:cs="Arial"/>
          <w:color w:val="auto"/>
          <w:sz w:val="22"/>
          <w:szCs w:val="22"/>
          <w:lang w:val="en-GB"/>
        </w:rPr>
        <w:t>; Example, LCOE and surplus with marginal project at wind speed 6m/s</w:t>
      </w:r>
    </w:p>
    <w:p w14:paraId="05222AEF" w14:textId="77777777" w:rsidR="003653EB" w:rsidRPr="009B30D6" w:rsidRDefault="00062207">
      <w:pPr>
        <w:widowControl w:val="0"/>
        <w:autoSpaceDE w:val="0"/>
        <w:autoSpaceDN w:val="0"/>
        <w:adjustRightInd w:val="0"/>
        <w:spacing w:line="276" w:lineRule="auto"/>
        <w:rPr>
          <w:rFonts w:ascii="Arial" w:hAnsi="Arial" w:cs="Arial"/>
          <w:lang w:val="en-GB"/>
        </w:rPr>
      </w:pPr>
      <w:r w:rsidRPr="009B30D6">
        <w:rPr>
          <w:rFonts w:ascii="Arial" w:hAnsi="Arial" w:cs="Arial"/>
          <w:noProof/>
          <w:lang w:val="en-GB"/>
        </w:rPr>
        <w:drawing>
          <wp:inline distT="0" distB="0" distL="0" distR="0" wp14:anchorId="6CC7730F" wp14:editId="3A95EB3A">
            <wp:extent cx="5650230" cy="1784985"/>
            <wp:effectExtent l="0" t="0" r="7620" b="5715"/>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icture 60"/>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a:xfrm>
                      <a:off x="0" y="0"/>
                      <a:ext cx="5665664" cy="1790204"/>
                    </a:xfrm>
                    <a:prstGeom prst="rect">
                      <a:avLst/>
                    </a:prstGeom>
                    <a:noFill/>
                  </pic:spPr>
                </pic:pic>
              </a:graphicData>
            </a:graphic>
          </wp:inline>
        </w:drawing>
      </w:r>
    </w:p>
    <w:p w14:paraId="0AD5C4E1" w14:textId="619651F8" w:rsidR="003653EB" w:rsidRPr="009B30D6" w:rsidRDefault="00062207">
      <w:pPr>
        <w:widowControl w:val="0"/>
        <w:autoSpaceDE w:val="0"/>
        <w:autoSpaceDN w:val="0"/>
        <w:adjustRightInd w:val="0"/>
        <w:spacing w:line="276" w:lineRule="auto"/>
        <w:rPr>
          <w:rFonts w:ascii="Arial" w:hAnsi="Arial" w:cs="Arial"/>
          <w:lang w:val="en-GB"/>
        </w:rPr>
      </w:pPr>
      <w:r w:rsidRPr="00E32535">
        <w:rPr>
          <w:rFonts w:ascii="Arial" w:hAnsi="Arial" w:cs="Arial"/>
          <w:lang w:val="en-GB"/>
        </w:rPr>
        <w:t xml:space="preserve">Using </w:t>
      </w:r>
      <w:r w:rsidRPr="00E32535">
        <w:rPr>
          <w:rFonts w:ascii="Arial" w:hAnsi="Arial" w:cs="Arial"/>
          <w:lang w:val="en-GB"/>
        </w:rPr>
        <w:fldChar w:fldCharType="begin"/>
      </w:r>
      <w:r w:rsidRPr="00E32535">
        <w:rPr>
          <w:rFonts w:ascii="Arial" w:hAnsi="Arial" w:cs="Arial"/>
          <w:lang w:val="en-GB"/>
        </w:rPr>
        <w:instrText xml:space="preserve"> REF _Ref91596261 \h </w:instrText>
      </w:r>
      <w:r w:rsidR="000F3094" w:rsidRPr="00E32535">
        <w:rPr>
          <w:rFonts w:ascii="Arial" w:hAnsi="Arial" w:cs="Arial"/>
          <w:lang w:val="en-GB"/>
        </w:rPr>
        <w:instrText xml:space="preserve"> \* MERGEFORMAT </w:instrText>
      </w:r>
      <w:r w:rsidRPr="00E32535">
        <w:rPr>
          <w:rFonts w:ascii="Arial" w:hAnsi="Arial" w:cs="Arial"/>
          <w:lang w:val="en-GB"/>
        </w:rPr>
      </w:r>
      <w:r w:rsidRPr="00E32535">
        <w:rPr>
          <w:rFonts w:ascii="Arial" w:hAnsi="Arial" w:cs="Arial"/>
          <w:lang w:val="en-GB"/>
        </w:rPr>
        <w:fldChar w:fldCharType="separate"/>
      </w:r>
      <w:ins w:id="56" w:author="Prokop Čech" w:date="2023-01-13T23:01:00Z">
        <w:r w:rsidR="00545E4A" w:rsidRPr="009B30D6">
          <w:rPr>
            <w:rFonts w:ascii="Arial" w:hAnsi="Arial" w:cs="Arial"/>
            <w:lang w:val="en-GB"/>
          </w:rPr>
          <w:t xml:space="preserve">Equation </w:t>
        </w:r>
        <w:r w:rsidR="00545E4A">
          <w:rPr>
            <w:rFonts w:ascii="Arial" w:hAnsi="Arial" w:cs="Arial"/>
            <w:noProof/>
            <w:lang w:val="en-GB"/>
          </w:rPr>
          <w:t>11</w:t>
        </w:r>
      </w:ins>
      <w:r w:rsidRPr="00E32535">
        <w:rPr>
          <w:rFonts w:ascii="Arial" w:hAnsi="Arial" w:cs="Arial"/>
          <w:lang w:val="en-GB"/>
        </w:rPr>
        <w:fldChar w:fldCharType="end"/>
      </w:r>
      <w:r w:rsidRPr="00E32535">
        <w:rPr>
          <w:rFonts w:ascii="Arial" w:hAnsi="Arial" w:cs="Arial"/>
          <w:lang w:val="en-GB"/>
        </w:rPr>
        <w:t>,</w:t>
      </w:r>
      <w:r w:rsidRPr="009B30D6">
        <w:rPr>
          <w:rFonts w:ascii="Arial" w:hAnsi="Arial" w:cs="Arial"/>
          <w:lang w:val="en-GB"/>
        </w:rPr>
        <w:t xml:space="preserve"> </w:t>
      </w:r>
      <w:r w:rsidRPr="009B30D6">
        <w:rPr>
          <w:rFonts w:ascii="Arial" w:hAnsi="Arial" w:cs="Arial"/>
          <w:lang w:val="en-GB"/>
        </w:rPr>
        <w:fldChar w:fldCharType="begin"/>
      </w:r>
      <w:r w:rsidRPr="009B30D6">
        <w:rPr>
          <w:rFonts w:ascii="Arial" w:hAnsi="Arial" w:cs="Arial"/>
          <w:lang w:val="en-GB"/>
        </w:rPr>
        <w:instrText xml:space="preserve"> REF _Ref91596264 \h </w:instrText>
      </w:r>
      <w:r w:rsidRPr="009B30D6">
        <w:rPr>
          <w:rFonts w:ascii="Arial" w:hAnsi="Arial" w:cs="Arial"/>
          <w:lang w:val="en-GB"/>
        </w:rPr>
      </w:r>
      <w:r w:rsidRPr="009B30D6">
        <w:rPr>
          <w:rFonts w:ascii="Arial" w:hAnsi="Arial" w:cs="Arial"/>
          <w:lang w:val="en-GB"/>
        </w:rPr>
        <w:fldChar w:fldCharType="separate"/>
      </w:r>
      <w:ins w:id="57" w:author="Prokop Čech" w:date="2023-01-13T23:01:00Z">
        <w:r w:rsidR="00545E4A" w:rsidRPr="009B30D6">
          <w:rPr>
            <w:rFonts w:ascii="Arial" w:hAnsi="Arial" w:cs="Arial"/>
            <w:lang w:val="en-GB"/>
          </w:rPr>
          <w:t xml:space="preserve">Equation </w:t>
        </w:r>
        <w:r w:rsidR="00545E4A">
          <w:rPr>
            <w:rFonts w:ascii="Arial" w:hAnsi="Arial" w:cs="Arial"/>
            <w:noProof/>
            <w:lang w:val="en-GB"/>
          </w:rPr>
          <w:t>12</w:t>
        </w:r>
      </w:ins>
      <w:r w:rsidRPr="009B30D6">
        <w:rPr>
          <w:rFonts w:ascii="Arial" w:hAnsi="Arial" w:cs="Arial"/>
          <w:lang w:val="en-GB"/>
        </w:rPr>
        <w:fldChar w:fldCharType="end"/>
      </w:r>
      <w:r w:rsidRPr="009B30D6">
        <w:rPr>
          <w:rFonts w:ascii="Arial" w:hAnsi="Arial" w:cs="Arial"/>
          <w:lang w:val="en-GB"/>
        </w:rPr>
        <w:t xml:space="preserve"> and </w:t>
      </w:r>
      <w:r w:rsidRPr="009B30D6">
        <w:rPr>
          <w:rFonts w:ascii="Arial" w:hAnsi="Arial" w:cs="Arial"/>
          <w:lang w:val="en-GB"/>
        </w:rPr>
        <w:fldChar w:fldCharType="begin"/>
      </w:r>
      <w:r w:rsidRPr="009B30D6">
        <w:rPr>
          <w:rFonts w:ascii="Arial" w:hAnsi="Arial" w:cs="Arial"/>
          <w:lang w:val="en-GB"/>
        </w:rPr>
        <w:instrText xml:space="preserve"> REF _Ref91599358 \h </w:instrText>
      </w:r>
      <w:r w:rsidRPr="009B30D6">
        <w:rPr>
          <w:rFonts w:ascii="Arial" w:hAnsi="Arial" w:cs="Arial"/>
          <w:lang w:val="en-GB"/>
        </w:rPr>
      </w:r>
      <w:r w:rsidRPr="009B30D6">
        <w:rPr>
          <w:rFonts w:ascii="Arial" w:hAnsi="Arial" w:cs="Arial"/>
          <w:lang w:val="en-GB"/>
        </w:rPr>
        <w:fldChar w:fldCharType="separate"/>
      </w:r>
      <w:ins w:id="58" w:author="Prokop Čech" w:date="2023-01-13T23:01:00Z">
        <w:r w:rsidR="00545E4A" w:rsidRPr="009B30D6">
          <w:rPr>
            <w:rFonts w:ascii="Arial" w:hAnsi="Arial" w:cs="Arial"/>
            <w:lang w:val="en-GB"/>
          </w:rPr>
          <w:t xml:space="preserve">Equation </w:t>
        </w:r>
        <w:r w:rsidR="00545E4A">
          <w:rPr>
            <w:rFonts w:ascii="Arial" w:hAnsi="Arial" w:cs="Arial"/>
            <w:noProof/>
            <w:lang w:val="en-GB"/>
          </w:rPr>
          <w:t>13</w:t>
        </w:r>
      </w:ins>
      <w:r w:rsidRPr="009B30D6">
        <w:rPr>
          <w:rFonts w:ascii="Arial" w:hAnsi="Arial" w:cs="Arial"/>
          <w:lang w:val="en-GB"/>
        </w:rPr>
        <w:fldChar w:fldCharType="end"/>
      </w:r>
      <w:r w:rsidRPr="009B30D6">
        <w:rPr>
          <w:rFonts w:ascii="Arial" w:hAnsi="Arial" w:cs="Arial"/>
          <w:lang w:val="en-GB"/>
        </w:rPr>
        <w:t xml:space="preserve"> for calculation of average subsidy, average surplus and average production, </w:t>
      </w:r>
      <w:r w:rsidRPr="009B30D6">
        <w:rPr>
          <w:rFonts w:ascii="Arial" w:hAnsi="Arial" w:cs="Arial"/>
          <w:lang w:val="en-GB"/>
        </w:rPr>
        <w:fldChar w:fldCharType="begin"/>
      </w:r>
      <w:r w:rsidRPr="009B30D6">
        <w:rPr>
          <w:rFonts w:ascii="Arial" w:hAnsi="Arial" w:cs="Arial"/>
          <w:lang w:val="en-GB"/>
        </w:rPr>
        <w:instrText xml:space="preserve"> REF _Ref91596412 \h </w:instrText>
      </w:r>
      <w:r w:rsidRPr="009B30D6">
        <w:rPr>
          <w:rFonts w:ascii="Arial" w:hAnsi="Arial" w:cs="Arial"/>
          <w:lang w:val="en-GB"/>
        </w:rPr>
      </w:r>
      <w:r w:rsidRPr="009B30D6">
        <w:rPr>
          <w:rFonts w:ascii="Arial" w:hAnsi="Arial" w:cs="Arial"/>
          <w:lang w:val="en-GB"/>
        </w:rPr>
        <w:fldChar w:fldCharType="separate"/>
      </w:r>
      <w:ins w:id="59" w:author="Prokop Čech" w:date="2023-01-13T23:01:00Z">
        <w:r w:rsidR="00545E4A" w:rsidRPr="009B30D6">
          <w:rPr>
            <w:rFonts w:ascii="Arial" w:hAnsi="Arial" w:cs="Arial"/>
            <w:lang w:val="en-GB"/>
          </w:rPr>
          <w:t xml:space="preserve">Figure </w:t>
        </w:r>
        <w:r w:rsidR="00545E4A">
          <w:rPr>
            <w:rFonts w:ascii="Arial" w:hAnsi="Arial" w:cs="Arial"/>
            <w:noProof/>
            <w:lang w:val="en-GB"/>
          </w:rPr>
          <w:t>4</w:t>
        </w:r>
      </w:ins>
      <w:r w:rsidRPr="009B30D6">
        <w:rPr>
          <w:rFonts w:ascii="Arial" w:hAnsi="Arial" w:cs="Arial"/>
          <w:lang w:val="en-GB"/>
        </w:rPr>
        <w:fldChar w:fldCharType="end"/>
      </w:r>
      <w:r w:rsidRPr="009B30D6">
        <w:rPr>
          <w:rFonts w:ascii="Arial" w:hAnsi="Arial" w:cs="Arial"/>
          <w:lang w:val="en-GB"/>
        </w:rPr>
        <w:t xml:space="preserve"> shows average subsidy, average surplus and electricity production per MW per year based on different marginal projects</w:t>
      </w:r>
      <w:r w:rsidR="000F3094">
        <w:rPr>
          <w:rFonts w:ascii="Arial" w:hAnsi="Arial" w:cs="Arial"/>
          <w:lang w:val="en-GB"/>
        </w:rPr>
        <w:t xml:space="preserve"> (i.e., based on scenarios with different demand/supply ratios)</w:t>
      </w:r>
      <w:r w:rsidRPr="009B30D6">
        <w:rPr>
          <w:rFonts w:ascii="Arial" w:hAnsi="Arial" w:cs="Arial"/>
          <w:lang w:val="en-GB"/>
        </w:rPr>
        <w:t xml:space="preserve">. I.e., based on scenarios where demand equals 1, to demand equals 41 (all projects). </w:t>
      </w:r>
      <w:r w:rsidRPr="000F3094">
        <w:rPr>
          <w:rFonts w:ascii="Arial" w:hAnsi="Arial" w:cs="Arial"/>
          <w:b/>
          <w:bCs/>
          <w:lang w:val="en-GB"/>
        </w:rPr>
        <w:t>The average surplus is naturally highest with high demand/supply ratio (i.e., the marginal project is project with low wind speed) reaching approx. 25 EUR/MWh</w:t>
      </w:r>
      <w:r w:rsidRPr="009B30D6">
        <w:rPr>
          <w:rFonts w:ascii="Arial" w:hAnsi="Arial" w:cs="Arial"/>
          <w:lang w:val="en-GB"/>
        </w:rPr>
        <w:t>, while the surplus decrease to zero when demand equals to 1 (i.e., only project with lowest LCOE/highest wind speed is chosen). The average production is conversely highest in case of low demand/supply ratio (as only projects with high production potential are chosen) and lowest in case of high demand/supply ratio (projects with low production potential are also chosen).</w:t>
      </w:r>
    </w:p>
    <w:p w14:paraId="704D3C68" w14:textId="0984347E" w:rsidR="003653EB" w:rsidRPr="009B30D6" w:rsidRDefault="00062207">
      <w:pPr>
        <w:pStyle w:val="Caption"/>
        <w:keepNext/>
        <w:keepLines/>
        <w:rPr>
          <w:rFonts w:ascii="Arial" w:hAnsi="Arial" w:cs="Arial"/>
          <w:color w:val="auto"/>
          <w:sz w:val="22"/>
          <w:szCs w:val="22"/>
          <w:lang w:val="en-GB"/>
        </w:rPr>
      </w:pPr>
      <w:bookmarkStart w:id="60" w:name="_Ref91596412"/>
      <w:r w:rsidRPr="009B30D6">
        <w:rPr>
          <w:rFonts w:ascii="Arial" w:hAnsi="Arial" w:cs="Arial"/>
          <w:color w:val="auto"/>
          <w:sz w:val="22"/>
          <w:szCs w:val="22"/>
          <w:lang w:val="en-GB"/>
        </w:rPr>
        <w:t xml:space="preserve">Figure </w:t>
      </w:r>
      <w:r w:rsidRPr="009B30D6">
        <w:rPr>
          <w:rFonts w:ascii="Arial" w:hAnsi="Arial" w:cs="Arial"/>
          <w:color w:val="auto"/>
          <w:sz w:val="22"/>
          <w:szCs w:val="22"/>
          <w:lang w:val="en-GB"/>
        </w:rPr>
        <w:fldChar w:fldCharType="begin"/>
      </w:r>
      <w:r w:rsidRPr="009B30D6">
        <w:rPr>
          <w:rFonts w:ascii="Arial" w:hAnsi="Arial" w:cs="Arial"/>
          <w:color w:val="auto"/>
          <w:sz w:val="22"/>
          <w:szCs w:val="22"/>
          <w:lang w:val="en-GB"/>
        </w:rPr>
        <w:instrText xml:space="preserve"> SEQ Figure \* ARABIC </w:instrText>
      </w:r>
      <w:r w:rsidRPr="009B30D6">
        <w:rPr>
          <w:rFonts w:ascii="Arial" w:hAnsi="Arial" w:cs="Arial"/>
          <w:color w:val="auto"/>
          <w:sz w:val="22"/>
          <w:szCs w:val="22"/>
          <w:lang w:val="en-GB"/>
        </w:rPr>
        <w:fldChar w:fldCharType="separate"/>
      </w:r>
      <w:r w:rsidR="00545E4A">
        <w:rPr>
          <w:rFonts w:ascii="Arial" w:hAnsi="Arial" w:cs="Arial"/>
          <w:noProof/>
          <w:color w:val="auto"/>
          <w:sz w:val="22"/>
          <w:szCs w:val="22"/>
          <w:lang w:val="en-GB"/>
        </w:rPr>
        <w:t>4</w:t>
      </w:r>
      <w:r w:rsidRPr="009B30D6">
        <w:rPr>
          <w:rFonts w:ascii="Arial" w:hAnsi="Arial" w:cs="Arial"/>
          <w:color w:val="auto"/>
          <w:sz w:val="22"/>
          <w:szCs w:val="22"/>
          <w:lang w:val="en-GB"/>
        </w:rPr>
        <w:fldChar w:fldCharType="end"/>
      </w:r>
      <w:bookmarkEnd w:id="60"/>
      <w:r w:rsidRPr="009B30D6">
        <w:rPr>
          <w:rFonts w:ascii="Arial" w:hAnsi="Arial" w:cs="Arial"/>
          <w:color w:val="auto"/>
          <w:sz w:val="22"/>
          <w:szCs w:val="22"/>
          <w:lang w:val="en-GB"/>
        </w:rPr>
        <w:t xml:space="preserve">; Average surplus, subsidy and production </w:t>
      </w:r>
      <w:r w:rsidR="000F3094">
        <w:rPr>
          <w:rFonts w:ascii="Arial" w:hAnsi="Arial" w:cs="Arial"/>
          <w:color w:val="auto"/>
          <w:sz w:val="22"/>
          <w:szCs w:val="22"/>
          <w:lang w:val="en-GB"/>
        </w:rPr>
        <w:t>based on different demand/supply ratio</w:t>
      </w:r>
    </w:p>
    <w:p w14:paraId="5E134F40" w14:textId="69F80D15" w:rsidR="003653EB" w:rsidRPr="009B30D6" w:rsidRDefault="000F3094">
      <w:pPr>
        <w:widowControl w:val="0"/>
        <w:autoSpaceDE w:val="0"/>
        <w:autoSpaceDN w:val="0"/>
        <w:adjustRightInd w:val="0"/>
        <w:spacing w:line="276" w:lineRule="auto"/>
        <w:rPr>
          <w:rFonts w:ascii="Arial" w:eastAsiaTheme="minorEastAsia" w:hAnsi="Arial" w:cs="Arial"/>
          <w:lang w:val="en-GB"/>
        </w:rPr>
      </w:pPr>
      <w:r>
        <w:rPr>
          <w:rFonts w:ascii="Arial" w:eastAsiaTheme="minorEastAsia" w:hAnsi="Arial" w:cs="Arial"/>
          <w:noProof/>
          <w:lang w:val="en-GB"/>
        </w:rPr>
        <w:drawing>
          <wp:inline distT="0" distB="0" distL="0" distR="0" wp14:anchorId="3CFD12DB" wp14:editId="16C1D491">
            <wp:extent cx="5743575" cy="1820013"/>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77666" cy="1830816"/>
                    </a:xfrm>
                    <a:prstGeom prst="rect">
                      <a:avLst/>
                    </a:prstGeom>
                    <a:noFill/>
                  </pic:spPr>
                </pic:pic>
              </a:graphicData>
            </a:graphic>
          </wp:inline>
        </w:drawing>
      </w:r>
    </w:p>
    <w:p w14:paraId="25D432A1" w14:textId="48077638" w:rsidR="003653EB" w:rsidRPr="009B30D6" w:rsidRDefault="00062207">
      <w:pPr>
        <w:widowControl w:val="0"/>
        <w:autoSpaceDE w:val="0"/>
        <w:autoSpaceDN w:val="0"/>
        <w:adjustRightInd w:val="0"/>
        <w:spacing w:line="276" w:lineRule="auto"/>
        <w:rPr>
          <w:rFonts w:ascii="Arial" w:eastAsiaTheme="minorEastAsia" w:hAnsi="Arial" w:cs="Arial"/>
          <w:lang w:val="en-GB"/>
        </w:rPr>
      </w:pPr>
      <w:r w:rsidRPr="009B30D6">
        <w:rPr>
          <w:rFonts w:ascii="Arial" w:hAnsi="Arial" w:cs="Arial"/>
          <w:lang w:val="en-GB"/>
        </w:rPr>
        <w:fldChar w:fldCharType="begin"/>
      </w:r>
      <w:r w:rsidRPr="009B30D6">
        <w:rPr>
          <w:rFonts w:ascii="Arial" w:hAnsi="Arial" w:cs="Arial"/>
          <w:lang w:val="en-GB"/>
        </w:rPr>
        <w:instrText xml:space="preserve"> REF _Ref91596412 \h </w:instrText>
      </w:r>
      <w:r w:rsidRPr="009B30D6">
        <w:rPr>
          <w:rFonts w:ascii="Arial" w:hAnsi="Arial" w:cs="Arial"/>
          <w:lang w:val="en-GB"/>
        </w:rPr>
      </w:r>
      <w:r w:rsidRPr="009B30D6">
        <w:rPr>
          <w:rFonts w:ascii="Arial" w:hAnsi="Arial" w:cs="Arial"/>
          <w:lang w:val="en-GB"/>
        </w:rPr>
        <w:fldChar w:fldCharType="separate"/>
      </w:r>
      <w:ins w:id="61" w:author="Prokop Čech" w:date="2023-01-13T23:01:00Z">
        <w:r w:rsidR="00545E4A" w:rsidRPr="009B30D6">
          <w:rPr>
            <w:rFonts w:ascii="Arial" w:hAnsi="Arial" w:cs="Arial"/>
            <w:lang w:val="en-GB"/>
          </w:rPr>
          <w:t xml:space="preserve">Figure </w:t>
        </w:r>
        <w:r w:rsidR="00545E4A">
          <w:rPr>
            <w:rFonts w:ascii="Arial" w:hAnsi="Arial" w:cs="Arial"/>
            <w:noProof/>
            <w:lang w:val="en-GB"/>
          </w:rPr>
          <w:t>4</w:t>
        </w:r>
      </w:ins>
      <w:r w:rsidRPr="009B30D6">
        <w:rPr>
          <w:rFonts w:ascii="Arial" w:hAnsi="Arial" w:cs="Arial"/>
          <w:lang w:val="en-GB"/>
        </w:rPr>
        <w:fldChar w:fldCharType="end"/>
      </w:r>
      <w:r w:rsidRPr="009B30D6">
        <w:rPr>
          <w:rFonts w:ascii="Arial" w:hAnsi="Arial" w:cs="Arial"/>
          <w:lang w:val="en-GB"/>
        </w:rPr>
        <w:t xml:space="preserve"> illustrate that t</w:t>
      </w:r>
      <w:r w:rsidRPr="009B30D6">
        <w:rPr>
          <w:rFonts w:ascii="Arial" w:eastAsiaTheme="minorEastAsia" w:hAnsi="Arial" w:cs="Arial"/>
          <w:lang w:val="en-GB"/>
        </w:rPr>
        <w:t>he higher the difference between marginal project and weighted LCOE of other chosen projects, the higher surplus projects will reach.</w:t>
      </w:r>
    </w:p>
    <w:p w14:paraId="198F1CB9" w14:textId="77777777" w:rsidR="003653EB" w:rsidRPr="00B54C63" w:rsidRDefault="00062207" w:rsidP="00564053">
      <w:pPr>
        <w:pStyle w:val="Heading1"/>
        <w:numPr>
          <w:ilvl w:val="1"/>
          <w:numId w:val="1"/>
        </w:numPr>
        <w:spacing w:after="240"/>
        <w:rPr>
          <w:rFonts w:ascii="Arial" w:eastAsiaTheme="minorHAnsi" w:hAnsi="Arial" w:cs="Arial"/>
          <w:color w:val="auto"/>
          <w:sz w:val="24"/>
          <w:szCs w:val="24"/>
          <w:lang w:val="en-GB"/>
        </w:rPr>
      </w:pPr>
      <w:bookmarkStart w:id="62" w:name="_Ref91669505"/>
      <w:bookmarkStart w:id="63" w:name="_Toc112352937"/>
      <w:r w:rsidRPr="00B54C63">
        <w:rPr>
          <w:rFonts w:ascii="Arial" w:eastAsiaTheme="minorHAnsi" w:hAnsi="Arial" w:cs="Arial"/>
          <w:color w:val="auto"/>
          <w:sz w:val="24"/>
          <w:szCs w:val="24"/>
          <w:lang w:val="en-GB"/>
        </w:rPr>
        <w:t>Simple case - reference yield model</w:t>
      </w:r>
      <w:bookmarkEnd w:id="62"/>
      <w:bookmarkEnd w:id="63"/>
    </w:p>
    <w:p w14:paraId="1489DC76" w14:textId="204395E0" w:rsidR="003653EB" w:rsidRPr="009B30D6" w:rsidRDefault="00062207">
      <w:pPr>
        <w:widowControl w:val="0"/>
        <w:autoSpaceDE w:val="0"/>
        <w:autoSpaceDN w:val="0"/>
        <w:adjustRightInd w:val="0"/>
        <w:spacing w:line="276" w:lineRule="auto"/>
        <w:rPr>
          <w:rFonts w:ascii="Arial" w:hAnsi="Arial" w:cs="Arial"/>
          <w:lang w:val="en-GB"/>
        </w:rPr>
      </w:pPr>
      <w:r w:rsidRPr="009B30D6">
        <w:rPr>
          <w:rFonts w:ascii="Arial" w:hAnsi="Arial" w:cs="Arial"/>
          <w:lang w:val="en-GB"/>
        </w:rPr>
        <w:t>The RYM is decreasing inherit differences between projects (based on production potential) thus the potential for surplus for bidders decreases. While overcorrection creates perverse incentives where projects with lower wind speeds are prioritized.</w:t>
      </w:r>
    </w:p>
    <w:p w14:paraId="07DB4761" w14:textId="3069F904" w:rsidR="003653EB" w:rsidRPr="009B30D6" w:rsidRDefault="00062207">
      <w:pPr>
        <w:widowControl w:val="0"/>
        <w:autoSpaceDE w:val="0"/>
        <w:autoSpaceDN w:val="0"/>
        <w:adjustRightInd w:val="0"/>
        <w:spacing w:line="276" w:lineRule="auto"/>
        <w:rPr>
          <w:rFonts w:ascii="Arial" w:hAnsi="Arial" w:cs="Arial"/>
          <w:lang w:val="en-GB"/>
        </w:rPr>
      </w:pPr>
      <w:r w:rsidRPr="009B30D6">
        <w:rPr>
          <w:rFonts w:ascii="Arial" w:hAnsi="Arial" w:cs="Arial"/>
          <w:lang w:val="en-GB"/>
        </w:rPr>
        <w:t xml:space="preserve">Using </w:t>
      </w:r>
      <w:r w:rsidRPr="009B30D6">
        <w:rPr>
          <w:rFonts w:ascii="Arial" w:hAnsi="Arial" w:cs="Arial"/>
          <w:lang w:val="en-GB"/>
        </w:rPr>
        <w:fldChar w:fldCharType="begin"/>
      </w:r>
      <w:r w:rsidRPr="009B30D6">
        <w:rPr>
          <w:rFonts w:ascii="Arial" w:hAnsi="Arial" w:cs="Arial"/>
          <w:lang w:val="en-GB"/>
        </w:rPr>
        <w:instrText xml:space="preserve"> REF _Ref91596261 \h  \* MERGEFORMAT </w:instrText>
      </w:r>
      <w:r w:rsidRPr="009B30D6">
        <w:rPr>
          <w:rFonts w:ascii="Arial" w:hAnsi="Arial" w:cs="Arial"/>
          <w:lang w:val="en-GB"/>
        </w:rPr>
      </w:r>
      <w:r w:rsidRPr="009B30D6">
        <w:rPr>
          <w:rFonts w:ascii="Arial" w:hAnsi="Arial" w:cs="Arial"/>
          <w:lang w:val="en-GB"/>
        </w:rPr>
        <w:fldChar w:fldCharType="separate"/>
      </w:r>
      <w:ins w:id="64" w:author="Prokop Čech" w:date="2023-01-13T23:01:00Z">
        <w:r w:rsidR="00545E4A" w:rsidRPr="009B30D6">
          <w:rPr>
            <w:rFonts w:ascii="Arial" w:hAnsi="Arial" w:cs="Arial"/>
            <w:lang w:val="en-GB"/>
          </w:rPr>
          <w:t xml:space="preserve">Equation </w:t>
        </w:r>
        <w:r w:rsidR="00545E4A">
          <w:rPr>
            <w:rFonts w:ascii="Arial" w:hAnsi="Arial" w:cs="Arial"/>
            <w:lang w:val="en-GB"/>
          </w:rPr>
          <w:t>11</w:t>
        </w:r>
      </w:ins>
      <w:r w:rsidRPr="009B30D6">
        <w:rPr>
          <w:rFonts w:ascii="Arial" w:hAnsi="Arial" w:cs="Arial"/>
          <w:lang w:val="en-GB"/>
        </w:rPr>
        <w:fldChar w:fldCharType="end"/>
      </w:r>
      <w:r w:rsidRPr="009B30D6">
        <w:rPr>
          <w:rFonts w:ascii="Arial" w:hAnsi="Arial" w:cs="Arial"/>
          <w:lang w:val="en-GB"/>
        </w:rPr>
        <w:t xml:space="preserve">, </w:t>
      </w:r>
      <w:r w:rsidRPr="009B30D6">
        <w:rPr>
          <w:rFonts w:ascii="Arial" w:hAnsi="Arial" w:cs="Arial"/>
          <w:lang w:val="en-GB"/>
        </w:rPr>
        <w:fldChar w:fldCharType="begin"/>
      </w:r>
      <w:r w:rsidRPr="009B30D6">
        <w:rPr>
          <w:rFonts w:ascii="Arial" w:hAnsi="Arial" w:cs="Arial"/>
          <w:lang w:val="en-GB"/>
        </w:rPr>
        <w:instrText xml:space="preserve"> REF _Ref91596264 \h  \* MERGEFORMAT </w:instrText>
      </w:r>
      <w:r w:rsidRPr="009B30D6">
        <w:rPr>
          <w:rFonts w:ascii="Arial" w:hAnsi="Arial" w:cs="Arial"/>
          <w:lang w:val="en-GB"/>
        </w:rPr>
      </w:r>
      <w:r w:rsidRPr="009B30D6">
        <w:rPr>
          <w:rFonts w:ascii="Arial" w:hAnsi="Arial" w:cs="Arial"/>
          <w:lang w:val="en-GB"/>
        </w:rPr>
        <w:fldChar w:fldCharType="separate"/>
      </w:r>
      <w:ins w:id="65" w:author="Prokop Čech" w:date="2023-01-13T23:01:00Z">
        <w:r w:rsidR="00545E4A" w:rsidRPr="009B30D6">
          <w:rPr>
            <w:rFonts w:ascii="Arial" w:hAnsi="Arial" w:cs="Arial"/>
            <w:lang w:val="en-GB"/>
          </w:rPr>
          <w:t xml:space="preserve">Equation </w:t>
        </w:r>
        <w:r w:rsidR="00545E4A">
          <w:rPr>
            <w:rFonts w:ascii="Arial" w:hAnsi="Arial" w:cs="Arial"/>
            <w:lang w:val="en-GB"/>
          </w:rPr>
          <w:t>12</w:t>
        </w:r>
      </w:ins>
      <w:r w:rsidRPr="009B30D6">
        <w:rPr>
          <w:rFonts w:ascii="Arial" w:hAnsi="Arial" w:cs="Arial"/>
          <w:lang w:val="en-GB"/>
        </w:rPr>
        <w:fldChar w:fldCharType="end"/>
      </w:r>
      <w:r w:rsidRPr="009B30D6">
        <w:rPr>
          <w:rFonts w:ascii="Arial" w:hAnsi="Arial" w:cs="Arial"/>
          <w:lang w:val="en-GB"/>
        </w:rPr>
        <w:t xml:space="preserve"> and </w:t>
      </w:r>
      <w:r w:rsidRPr="009B30D6">
        <w:rPr>
          <w:rFonts w:ascii="Arial" w:hAnsi="Arial" w:cs="Arial"/>
          <w:lang w:val="en-GB"/>
        </w:rPr>
        <w:fldChar w:fldCharType="begin"/>
      </w:r>
      <w:r w:rsidRPr="009B30D6">
        <w:rPr>
          <w:rFonts w:ascii="Arial" w:hAnsi="Arial" w:cs="Arial"/>
          <w:lang w:val="en-GB"/>
        </w:rPr>
        <w:instrText xml:space="preserve"> REF _Ref91599358 \h  \* MERGEFORMAT </w:instrText>
      </w:r>
      <w:r w:rsidRPr="009B30D6">
        <w:rPr>
          <w:rFonts w:ascii="Arial" w:hAnsi="Arial" w:cs="Arial"/>
          <w:lang w:val="en-GB"/>
        </w:rPr>
      </w:r>
      <w:r w:rsidRPr="009B30D6">
        <w:rPr>
          <w:rFonts w:ascii="Arial" w:hAnsi="Arial" w:cs="Arial"/>
          <w:lang w:val="en-GB"/>
        </w:rPr>
        <w:fldChar w:fldCharType="separate"/>
      </w:r>
      <w:ins w:id="66" w:author="Prokop Čech" w:date="2023-01-13T23:01:00Z">
        <w:r w:rsidR="00545E4A" w:rsidRPr="009B30D6">
          <w:rPr>
            <w:rFonts w:ascii="Arial" w:hAnsi="Arial" w:cs="Arial"/>
            <w:lang w:val="en-GB"/>
          </w:rPr>
          <w:t xml:space="preserve">Equation </w:t>
        </w:r>
        <w:r w:rsidR="00545E4A">
          <w:rPr>
            <w:rFonts w:ascii="Arial" w:hAnsi="Arial" w:cs="Arial"/>
            <w:lang w:val="en-GB"/>
          </w:rPr>
          <w:t>13</w:t>
        </w:r>
      </w:ins>
      <w:r w:rsidRPr="009B30D6">
        <w:rPr>
          <w:rFonts w:ascii="Arial" w:hAnsi="Arial" w:cs="Arial"/>
          <w:lang w:val="en-GB"/>
        </w:rPr>
        <w:fldChar w:fldCharType="end"/>
      </w:r>
      <w:r w:rsidRPr="009B30D6">
        <w:rPr>
          <w:rFonts w:ascii="Arial" w:hAnsi="Arial" w:cs="Arial"/>
          <w:lang w:val="en-GB"/>
        </w:rPr>
        <w:t xml:space="preserve"> I further show the effect of the RYM based on its applicability between 0% and 150%. Assumptions of project parameters are as follows:</w:t>
      </w:r>
    </w:p>
    <w:p w14:paraId="024E03AC" w14:textId="068AE74F" w:rsidR="003653EB" w:rsidRPr="009B30D6" w:rsidRDefault="00062207">
      <w:pPr>
        <w:keepNext/>
        <w:keepLines/>
        <w:widowControl w:val="0"/>
        <w:autoSpaceDE w:val="0"/>
        <w:autoSpaceDN w:val="0"/>
        <w:adjustRightInd w:val="0"/>
        <w:spacing w:after="0" w:line="240" w:lineRule="auto"/>
        <w:ind w:left="706"/>
        <w:rPr>
          <w:rFonts w:ascii="Arial" w:hAnsi="Arial" w:cs="Arial"/>
          <w:i/>
          <w:iCs/>
          <w:lang w:val="en-GB"/>
        </w:rPr>
      </w:pPr>
      <w:r w:rsidRPr="009B30D6">
        <w:rPr>
          <w:rFonts w:ascii="Arial" w:hAnsi="Arial" w:cs="Arial"/>
          <w:i/>
          <w:iCs/>
          <w:lang w:val="en-GB"/>
        </w:rPr>
        <w:lastRenderedPageBreak/>
        <w:t xml:space="preserve">Number of projects: 41 </w:t>
      </w:r>
      <w:r w:rsidRPr="00E32535">
        <w:rPr>
          <w:rFonts w:ascii="Arial" w:hAnsi="Arial" w:cs="Arial"/>
          <w:lang w:val="en-GB"/>
        </w:rPr>
        <w:t xml:space="preserve">(as in </w:t>
      </w:r>
      <w:r w:rsidRPr="00E32535">
        <w:rPr>
          <w:rFonts w:ascii="Arial" w:hAnsi="Arial" w:cs="Arial"/>
          <w:lang w:val="en-GB"/>
        </w:rPr>
        <w:fldChar w:fldCharType="begin"/>
      </w:r>
      <w:r w:rsidRPr="00E32535">
        <w:rPr>
          <w:rFonts w:ascii="Arial" w:hAnsi="Arial" w:cs="Arial"/>
          <w:lang w:val="en-GB"/>
        </w:rPr>
        <w:instrText xml:space="preserve"> REF _Ref91513149 \h </w:instrText>
      </w:r>
      <w:r w:rsidR="00E32535">
        <w:rPr>
          <w:rFonts w:ascii="Arial" w:hAnsi="Arial" w:cs="Arial"/>
          <w:lang w:val="en-GB"/>
        </w:rPr>
        <w:instrText xml:space="preserve"> \* MERGEFORMAT </w:instrText>
      </w:r>
      <w:r w:rsidRPr="00E32535">
        <w:rPr>
          <w:rFonts w:ascii="Arial" w:hAnsi="Arial" w:cs="Arial"/>
          <w:lang w:val="en-GB"/>
        </w:rPr>
      </w:r>
      <w:r w:rsidRPr="00E32535">
        <w:rPr>
          <w:rFonts w:ascii="Arial" w:hAnsi="Arial" w:cs="Arial"/>
          <w:lang w:val="en-GB"/>
        </w:rPr>
        <w:fldChar w:fldCharType="separate"/>
      </w:r>
      <w:ins w:id="67" w:author="Prokop Čech" w:date="2023-01-13T23:01:00Z">
        <w:r w:rsidR="00545E4A" w:rsidRPr="009B30D6">
          <w:rPr>
            <w:rFonts w:ascii="Arial" w:hAnsi="Arial" w:cs="Arial"/>
            <w:lang w:val="en-GB"/>
          </w:rPr>
          <w:t xml:space="preserve">Table </w:t>
        </w:r>
        <w:r w:rsidR="00545E4A">
          <w:rPr>
            <w:rFonts w:ascii="Arial" w:hAnsi="Arial" w:cs="Arial"/>
            <w:noProof/>
            <w:lang w:val="en-GB"/>
          </w:rPr>
          <w:t>4</w:t>
        </w:r>
      </w:ins>
      <w:r w:rsidRPr="00E32535">
        <w:rPr>
          <w:rFonts w:ascii="Arial" w:hAnsi="Arial" w:cs="Arial"/>
          <w:lang w:val="en-GB"/>
        </w:rPr>
        <w:fldChar w:fldCharType="end"/>
      </w:r>
      <w:r w:rsidRPr="009B30D6">
        <w:rPr>
          <w:rFonts w:ascii="Arial" w:hAnsi="Arial" w:cs="Arial"/>
          <w:i/>
          <w:iCs/>
          <w:lang w:val="en-GB"/>
        </w:rPr>
        <w:t>)</w:t>
      </w:r>
    </w:p>
    <w:p w14:paraId="05EF9024" w14:textId="778C8FD5" w:rsidR="003653EB" w:rsidRPr="009B30D6" w:rsidRDefault="00062207">
      <w:pPr>
        <w:keepNext/>
        <w:keepLines/>
        <w:widowControl w:val="0"/>
        <w:autoSpaceDE w:val="0"/>
        <w:autoSpaceDN w:val="0"/>
        <w:adjustRightInd w:val="0"/>
        <w:spacing w:after="0" w:line="240" w:lineRule="auto"/>
        <w:ind w:left="706"/>
        <w:rPr>
          <w:rFonts w:ascii="Arial" w:hAnsi="Arial" w:cs="Arial"/>
          <w:i/>
          <w:iCs/>
          <w:lang w:val="en-GB"/>
        </w:rPr>
      </w:pPr>
      <w:r w:rsidRPr="009B30D6">
        <w:rPr>
          <w:rFonts w:ascii="Arial" w:hAnsi="Arial" w:cs="Arial"/>
          <w:i/>
          <w:iCs/>
          <w:lang w:val="en-GB"/>
        </w:rPr>
        <w:t>WS100 = 5-9m/s (</w:t>
      </w:r>
      <w:r w:rsidRPr="00E32535">
        <w:rPr>
          <w:rFonts w:ascii="Arial" w:hAnsi="Arial" w:cs="Arial"/>
          <w:lang w:val="en-GB"/>
        </w:rPr>
        <w:t xml:space="preserve">uniform distribution, as in </w:t>
      </w:r>
      <w:r w:rsidRPr="00E32535">
        <w:rPr>
          <w:rFonts w:ascii="Arial" w:hAnsi="Arial" w:cs="Arial"/>
          <w:lang w:val="en-GB"/>
        </w:rPr>
        <w:fldChar w:fldCharType="begin"/>
      </w:r>
      <w:r w:rsidRPr="00E32535">
        <w:rPr>
          <w:rFonts w:ascii="Arial" w:hAnsi="Arial" w:cs="Arial"/>
          <w:lang w:val="en-GB"/>
        </w:rPr>
        <w:instrText xml:space="preserve"> REF _Ref91513149 \h </w:instrText>
      </w:r>
      <w:r w:rsidR="00E32535">
        <w:rPr>
          <w:rFonts w:ascii="Arial" w:hAnsi="Arial" w:cs="Arial"/>
          <w:lang w:val="en-GB"/>
        </w:rPr>
        <w:instrText xml:space="preserve"> \* MERGEFORMAT </w:instrText>
      </w:r>
      <w:r w:rsidRPr="00E32535">
        <w:rPr>
          <w:rFonts w:ascii="Arial" w:hAnsi="Arial" w:cs="Arial"/>
          <w:lang w:val="en-GB"/>
        </w:rPr>
      </w:r>
      <w:r w:rsidRPr="00E32535">
        <w:rPr>
          <w:rFonts w:ascii="Arial" w:hAnsi="Arial" w:cs="Arial"/>
          <w:lang w:val="en-GB"/>
        </w:rPr>
        <w:fldChar w:fldCharType="separate"/>
      </w:r>
      <w:ins w:id="68" w:author="Prokop Čech" w:date="2023-01-13T23:01:00Z">
        <w:r w:rsidR="00545E4A" w:rsidRPr="009B30D6">
          <w:rPr>
            <w:rFonts w:ascii="Arial" w:hAnsi="Arial" w:cs="Arial"/>
            <w:lang w:val="en-GB"/>
          </w:rPr>
          <w:t xml:space="preserve">Table </w:t>
        </w:r>
        <w:r w:rsidR="00545E4A">
          <w:rPr>
            <w:rFonts w:ascii="Arial" w:hAnsi="Arial" w:cs="Arial"/>
            <w:noProof/>
            <w:lang w:val="en-GB"/>
          </w:rPr>
          <w:t>4</w:t>
        </w:r>
      </w:ins>
      <w:r w:rsidRPr="00E32535">
        <w:rPr>
          <w:rFonts w:ascii="Arial" w:hAnsi="Arial" w:cs="Arial"/>
          <w:lang w:val="en-GB"/>
        </w:rPr>
        <w:fldChar w:fldCharType="end"/>
      </w:r>
      <w:r w:rsidRPr="009B30D6">
        <w:rPr>
          <w:rFonts w:ascii="Arial" w:hAnsi="Arial" w:cs="Arial"/>
          <w:i/>
          <w:iCs/>
          <w:lang w:val="en-GB"/>
        </w:rPr>
        <w:t>)</w:t>
      </w:r>
      <w:r w:rsidRPr="009B30D6">
        <w:rPr>
          <w:rFonts w:ascii="Arial" w:hAnsi="Arial" w:cs="Arial"/>
          <w:i/>
          <w:iCs/>
          <w:lang w:val="en-GB"/>
        </w:rPr>
        <w:tab/>
      </w:r>
    </w:p>
    <w:p w14:paraId="52796077" w14:textId="77777777" w:rsidR="003653EB" w:rsidRPr="009B30D6" w:rsidRDefault="00062207">
      <w:pPr>
        <w:keepNext/>
        <w:keepLines/>
        <w:widowControl w:val="0"/>
        <w:autoSpaceDE w:val="0"/>
        <w:autoSpaceDN w:val="0"/>
        <w:adjustRightInd w:val="0"/>
        <w:spacing w:after="0" w:line="240" w:lineRule="auto"/>
        <w:ind w:left="706"/>
        <w:rPr>
          <w:rFonts w:ascii="Arial" w:hAnsi="Arial" w:cs="Arial"/>
          <w:i/>
          <w:iCs/>
          <w:lang w:val="en-GB"/>
        </w:rPr>
      </w:pPr>
      <w:r w:rsidRPr="009B30D6">
        <w:rPr>
          <w:rFonts w:ascii="Arial" w:hAnsi="Arial" w:cs="Arial"/>
          <w:i/>
          <w:iCs/>
          <w:lang w:val="en-GB"/>
        </w:rPr>
        <w:t>OC = 1</w:t>
      </w:r>
      <w:r w:rsidRPr="009B30D6">
        <w:rPr>
          <w:rFonts w:ascii="Arial" w:hAnsi="Arial" w:cs="Arial"/>
          <w:i/>
          <w:iCs/>
          <w:lang w:val="en-GB"/>
        </w:rPr>
        <w:tab/>
        <w:t xml:space="preserve"> (i.e., not applicable)</w:t>
      </w:r>
    </w:p>
    <w:p w14:paraId="15768639" w14:textId="146CAF6C" w:rsidR="003653EB" w:rsidRPr="009B30D6" w:rsidRDefault="00062207">
      <w:pPr>
        <w:keepNext/>
        <w:keepLines/>
        <w:widowControl w:val="0"/>
        <w:autoSpaceDE w:val="0"/>
        <w:autoSpaceDN w:val="0"/>
        <w:adjustRightInd w:val="0"/>
        <w:spacing w:after="0" w:line="240" w:lineRule="auto"/>
        <w:ind w:left="706"/>
        <w:rPr>
          <w:rFonts w:ascii="Arial" w:hAnsi="Arial" w:cs="Arial"/>
          <w:lang w:val="en-GB"/>
        </w:rPr>
      </w:pPr>
      <w:r w:rsidRPr="009B30D6">
        <w:rPr>
          <w:rFonts w:ascii="Arial" w:hAnsi="Arial" w:cs="Arial"/>
          <w:i/>
          <w:iCs/>
          <w:lang w:val="en-GB"/>
        </w:rPr>
        <w:t xml:space="preserve">CF = percentage of range 0,79 – 1,29 </w:t>
      </w:r>
      <w:r w:rsidRPr="00E32535">
        <w:rPr>
          <w:rFonts w:ascii="Arial" w:hAnsi="Arial" w:cs="Arial"/>
          <w:lang w:val="en-GB"/>
        </w:rPr>
        <w:t>(</w:t>
      </w:r>
      <w:r w:rsidR="008C63F8">
        <w:rPr>
          <w:rFonts w:ascii="Arial" w:hAnsi="Arial" w:cs="Arial"/>
          <w:lang w:val="en-GB"/>
        </w:rPr>
        <w:t>0; 50%; 99%, 101%, 150%</w:t>
      </w:r>
      <w:r w:rsidRPr="00E32535">
        <w:rPr>
          <w:rFonts w:ascii="Arial" w:hAnsi="Arial" w:cs="Arial"/>
          <w:lang w:val="en-GB"/>
        </w:rPr>
        <w:t>)</w:t>
      </w:r>
    </w:p>
    <w:p w14:paraId="7F07EA75" w14:textId="77777777" w:rsidR="003653EB" w:rsidRPr="009B30D6" w:rsidRDefault="003653EB">
      <w:pPr>
        <w:widowControl w:val="0"/>
        <w:autoSpaceDE w:val="0"/>
        <w:autoSpaceDN w:val="0"/>
        <w:adjustRightInd w:val="0"/>
        <w:spacing w:line="276" w:lineRule="auto"/>
        <w:rPr>
          <w:rFonts w:ascii="Arial" w:hAnsi="Arial" w:cs="Arial"/>
          <w:lang w:val="en-GB"/>
        </w:rPr>
      </w:pPr>
    </w:p>
    <w:p w14:paraId="6DBA7BB8" w14:textId="116D1C69" w:rsidR="003653EB" w:rsidRPr="009B30D6" w:rsidRDefault="00062207">
      <w:pPr>
        <w:widowControl w:val="0"/>
        <w:autoSpaceDE w:val="0"/>
        <w:autoSpaceDN w:val="0"/>
        <w:adjustRightInd w:val="0"/>
        <w:spacing w:line="276" w:lineRule="auto"/>
        <w:rPr>
          <w:rFonts w:ascii="Arial" w:hAnsi="Arial" w:cs="Arial"/>
          <w:lang w:val="en-GB"/>
        </w:rPr>
      </w:pPr>
      <w:r w:rsidRPr="009C566A">
        <w:rPr>
          <w:rFonts w:ascii="Arial" w:hAnsi="Arial" w:cs="Arial"/>
          <w:lang w:val="en-GB"/>
        </w:rPr>
        <w:t>The applicability of RYM is presented</w:t>
      </w:r>
      <w:r w:rsidR="00E32535" w:rsidRPr="009C566A">
        <w:rPr>
          <w:rFonts w:ascii="Arial" w:hAnsi="Arial" w:cs="Arial"/>
          <w:lang w:val="en-GB"/>
        </w:rPr>
        <w:t xml:space="preserve"> here</w:t>
      </w:r>
      <w:r w:rsidRPr="009C566A">
        <w:rPr>
          <w:rFonts w:ascii="Arial" w:hAnsi="Arial" w:cs="Arial"/>
          <w:lang w:val="en-GB"/>
        </w:rPr>
        <w:t xml:space="preserve"> in 5 scenarios; 0 where correction factor is always 1; 0.5, where correction factor applies only to 50%; values 0,99 and 1,01 which means almost perfect correction (exact value 1 would level all projects within the correction range to same minimum bid</w:t>
      </w:r>
      <w:r w:rsidR="00A96742">
        <w:rPr>
          <w:rStyle w:val="FootnoteReference"/>
          <w:rFonts w:ascii="Arial" w:hAnsi="Arial" w:cs="Arial"/>
          <w:lang w:val="en-GB"/>
        </w:rPr>
        <w:footnoteReference w:id="8"/>
      </w:r>
      <w:r w:rsidRPr="009C566A">
        <w:rPr>
          <w:rFonts w:ascii="Arial" w:hAnsi="Arial" w:cs="Arial"/>
          <w:lang w:val="en-GB"/>
        </w:rPr>
        <w:t>) and over correction of 150%.</w:t>
      </w:r>
      <w:r w:rsidRPr="009B30D6">
        <w:rPr>
          <w:rFonts w:ascii="Arial" w:hAnsi="Arial" w:cs="Arial"/>
          <w:lang w:val="en-GB"/>
        </w:rPr>
        <w:t xml:space="preserve"> Scenario where no reference yield applies follows the same results as presented in </w:t>
      </w:r>
      <w:r w:rsidRPr="009B30D6">
        <w:rPr>
          <w:rFonts w:ascii="Arial" w:hAnsi="Arial" w:cs="Arial"/>
          <w:lang w:val="en-GB"/>
        </w:rPr>
        <w:fldChar w:fldCharType="begin"/>
      </w:r>
      <w:r w:rsidRPr="009B30D6">
        <w:rPr>
          <w:rFonts w:ascii="Arial" w:hAnsi="Arial" w:cs="Arial"/>
          <w:lang w:val="en-GB"/>
        </w:rPr>
        <w:instrText xml:space="preserve"> REF _Ref91596412 \h </w:instrText>
      </w:r>
      <w:r w:rsidRPr="009B30D6">
        <w:rPr>
          <w:rFonts w:ascii="Arial" w:hAnsi="Arial" w:cs="Arial"/>
          <w:lang w:val="en-GB"/>
        </w:rPr>
      </w:r>
      <w:r w:rsidRPr="009B30D6">
        <w:rPr>
          <w:rFonts w:ascii="Arial" w:hAnsi="Arial" w:cs="Arial"/>
          <w:lang w:val="en-GB"/>
        </w:rPr>
        <w:fldChar w:fldCharType="separate"/>
      </w:r>
      <w:ins w:id="69" w:author="Prokop Čech" w:date="2023-01-13T23:01:00Z">
        <w:r w:rsidR="00545E4A" w:rsidRPr="009B30D6">
          <w:rPr>
            <w:rFonts w:ascii="Arial" w:hAnsi="Arial" w:cs="Arial"/>
            <w:lang w:val="en-GB"/>
          </w:rPr>
          <w:t xml:space="preserve">Figure </w:t>
        </w:r>
        <w:r w:rsidR="00545E4A">
          <w:rPr>
            <w:rFonts w:ascii="Arial" w:hAnsi="Arial" w:cs="Arial"/>
            <w:noProof/>
            <w:lang w:val="en-GB"/>
          </w:rPr>
          <w:t>4</w:t>
        </w:r>
      </w:ins>
      <w:r w:rsidRPr="009B30D6">
        <w:rPr>
          <w:rFonts w:ascii="Arial" w:hAnsi="Arial" w:cs="Arial"/>
          <w:lang w:val="en-GB"/>
        </w:rPr>
        <w:fldChar w:fldCharType="end"/>
      </w:r>
      <w:r w:rsidRPr="009B30D6">
        <w:rPr>
          <w:rFonts w:ascii="Arial" w:hAnsi="Arial" w:cs="Arial"/>
          <w:lang w:val="en-GB"/>
        </w:rPr>
        <w:t>.</w:t>
      </w:r>
    </w:p>
    <w:p w14:paraId="14BE3BCE" w14:textId="12FAC875" w:rsidR="003653EB" w:rsidRPr="009B30D6" w:rsidRDefault="00062207">
      <w:pPr>
        <w:widowControl w:val="0"/>
        <w:autoSpaceDE w:val="0"/>
        <w:autoSpaceDN w:val="0"/>
        <w:adjustRightInd w:val="0"/>
        <w:spacing w:line="276" w:lineRule="auto"/>
        <w:rPr>
          <w:rFonts w:ascii="Arial" w:hAnsi="Arial" w:cs="Arial"/>
          <w:lang w:val="en-GB"/>
        </w:rPr>
      </w:pPr>
      <w:r w:rsidRPr="009B30D6">
        <w:rPr>
          <w:rFonts w:ascii="Arial" w:hAnsi="Arial" w:cs="Arial"/>
          <w:lang w:val="en-GB"/>
        </w:rPr>
        <w:t xml:space="preserve">In </w:t>
      </w:r>
      <w:r w:rsidRPr="009B30D6">
        <w:rPr>
          <w:rFonts w:ascii="Arial" w:hAnsi="Arial" w:cs="Arial"/>
          <w:lang w:val="en-GB"/>
        </w:rPr>
        <w:fldChar w:fldCharType="begin"/>
      </w:r>
      <w:r w:rsidRPr="009B30D6">
        <w:rPr>
          <w:rFonts w:ascii="Arial" w:hAnsi="Arial" w:cs="Arial"/>
          <w:lang w:val="en-GB"/>
        </w:rPr>
        <w:instrText xml:space="preserve"> REF _Ref91621204 \h  \* MERGEFORMAT </w:instrText>
      </w:r>
      <w:r w:rsidRPr="009B30D6">
        <w:rPr>
          <w:rFonts w:ascii="Arial" w:hAnsi="Arial" w:cs="Arial"/>
          <w:lang w:val="en-GB"/>
        </w:rPr>
      </w:r>
      <w:r w:rsidRPr="009B30D6">
        <w:rPr>
          <w:rFonts w:ascii="Arial" w:hAnsi="Arial" w:cs="Arial"/>
          <w:lang w:val="en-GB"/>
        </w:rPr>
        <w:fldChar w:fldCharType="separate"/>
      </w:r>
      <w:ins w:id="70" w:author="Prokop Čech" w:date="2023-01-13T23:01:00Z">
        <w:r w:rsidR="00545E4A" w:rsidRPr="009B30D6">
          <w:rPr>
            <w:rFonts w:ascii="Arial" w:hAnsi="Arial" w:cs="Arial"/>
            <w:lang w:val="en-GB"/>
          </w:rPr>
          <w:t xml:space="preserve">Figure </w:t>
        </w:r>
        <w:r w:rsidR="00545E4A">
          <w:rPr>
            <w:rFonts w:ascii="Arial" w:hAnsi="Arial" w:cs="Arial"/>
            <w:lang w:val="en-GB"/>
          </w:rPr>
          <w:t>5</w:t>
        </w:r>
      </w:ins>
      <w:r w:rsidRPr="009B30D6">
        <w:rPr>
          <w:rFonts w:ascii="Arial" w:hAnsi="Arial" w:cs="Arial"/>
          <w:lang w:val="en-GB"/>
        </w:rPr>
        <w:fldChar w:fldCharType="end"/>
      </w:r>
      <w:r w:rsidRPr="009B30D6">
        <w:rPr>
          <w:rFonts w:ascii="Arial" w:hAnsi="Arial" w:cs="Arial"/>
          <w:lang w:val="en-GB"/>
        </w:rPr>
        <w:t xml:space="preserve"> the impact of reference yield on subsidy awarded is presented. </w:t>
      </w:r>
      <w:r w:rsidRPr="009B30D6">
        <w:rPr>
          <w:rFonts w:ascii="Arial" w:hAnsi="Arial" w:cs="Arial"/>
          <w:lang w:val="en-GB"/>
        </w:rPr>
        <w:fldChar w:fldCharType="begin"/>
      </w:r>
      <w:r w:rsidRPr="009B30D6">
        <w:rPr>
          <w:rFonts w:ascii="Arial" w:hAnsi="Arial" w:cs="Arial"/>
          <w:lang w:val="en-GB"/>
        </w:rPr>
        <w:instrText xml:space="preserve"> REF _Ref91621207 \h  \* MERGEFORMAT </w:instrText>
      </w:r>
      <w:r w:rsidRPr="009B30D6">
        <w:rPr>
          <w:rFonts w:ascii="Arial" w:hAnsi="Arial" w:cs="Arial"/>
          <w:lang w:val="en-GB"/>
        </w:rPr>
      </w:r>
      <w:r w:rsidRPr="009B30D6">
        <w:rPr>
          <w:rFonts w:ascii="Arial" w:hAnsi="Arial" w:cs="Arial"/>
          <w:lang w:val="en-GB"/>
        </w:rPr>
        <w:fldChar w:fldCharType="separate"/>
      </w:r>
      <w:ins w:id="71" w:author="Prokop Čech" w:date="2023-01-13T23:01:00Z">
        <w:r w:rsidR="00545E4A" w:rsidRPr="009B30D6">
          <w:rPr>
            <w:rFonts w:ascii="Arial" w:hAnsi="Arial" w:cs="Arial"/>
            <w:lang w:val="en-GB"/>
          </w:rPr>
          <w:t xml:space="preserve">Figure </w:t>
        </w:r>
        <w:r w:rsidR="00545E4A">
          <w:rPr>
            <w:rFonts w:ascii="Arial" w:hAnsi="Arial" w:cs="Arial"/>
            <w:lang w:val="en-GB"/>
          </w:rPr>
          <w:t>6</w:t>
        </w:r>
      </w:ins>
      <w:r w:rsidRPr="009B30D6">
        <w:rPr>
          <w:rFonts w:ascii="Arial" w:hAnsi="Arial" w:cs="Arial"/>
          <w:lang w:val="en-GB"/>
        </w:rPr>
        <w:fldChar w:fldCharType="end"/>
      </w:r>
      <w:r w:rsidRPr="009B30D6">
        <w:rPr>
          <w:rFonts w:ascii="Arial" w:hAnsi="Arial" w:cs="Arial"/>
          <w:lang w:val="en-GB"/>
        </w:rPr>
        <w:t xml:space="preserve"> shows the effect on surplus of projects, while </w:t>
      </w:r>
      <w:r w:rsidRPr="009B30D6">
        <w:rPr>
          <w:rFonts w:ascii="Arial" w:hAnsi="Arial" w:cs="Arial"/>
          <w:lang w:val="en-GB"/>
        </w:rPr>
        <w:fldChar w:fldCharType="begin"/>
      </w:r>
      <w:r w:rsidRPr="009B30D6">
        <w:rPr>
          <w:rFonts w:ascii="Arial" w:hAnsi="Arial" w:cs="Arial"/>
          <w:lang w:val="en-GB"/>
        </w:rPr>
        <w:instrText xml:space="preserve"> REF _Ref91621209 \h  \* MERGEFORMAT </w:instrText>
      </w:r>
      <w:r w:rsidRPr="009B30D6">
        <w:rPr>
          <w:rFonts w:ascii="Arial" w:hAnsi="Arial" w:cs="Arial"/>
          <w:lang w:val="en-GB"/>
        </w:rPr>
      </w:r>
      <w:r w:rsidRPr="009B30D6">
        <w:rPr>
          <w:rFonts w:ascii="Arial" w:hAnsi="Arial" w:cs="Arial"/>
          <w:lang w:val="en-GB"/>
        </w:rPr>
        <w:fldChar w:fldCharType="separate"/>
      </w:r>
      <w:ins w:id="72" w:author="Prokop Čech" w:date="2023-01-13T23:01:00Z">
        <w:r w:rsidR="00545E4A" w:rsidRPr="009B30D6">
          <w:rPr>
            <w:rFonts w:ascii="Arial" w:hAnsi="Arial" w:cs="Arial"/>
            <w:lang w:val="en-GB"/>
          </w:rPr>
          <w:t xml:space="preserve">Figure </w:t>
        </w:r>
        <w:r w:rsidR="00545E4A">
          <w:rPr>
            <w:rFonts w:ascii="Arial" w:hAnsi="Arial" w:cs="Arial"/>
            <w:lang w:val="en-GB"/>
          </w:rPr>
          <w:t>7</w:t>
        </w:r>
      </w:ins>
      <w:r w:rsidRPr="009B30D6">
        <w:rPr>
          <w:rFonts w:ascii="Arial" w:hAnsi="Arial" w:cs="Arial"/>
          <w:lang w:val="en-GB"/>
        </w:rPr>
        <w:fldChar w:fldCharType="end"/>
      </w:r>
      <w:r w:rsidRPr="009B30D6">
        <w:rPr>
          <w:rFonts w:ascii="Arial" w:hAnsi="Arial" w:cs="Arial"/>
          <w:lang w:val="en-GB"/>
        </w:rPr>
        <w:t xml:space="preserve"> elaborates on the electricity production.</w:t>
      </w:r>
    </w:p>
    <w:p w14:paraId="6108FA57" w14:textId="2EF6C338" w:rsidR="003653EB" w:rsidRDefault="00062207">
      <w:pPr>
        <w:widowControl w:val="0"/>
        <w:autoSpaceDE w:val="0"/>
        <w:autoSpaceDN w:val="0"/>
        <w:adjustRightInd w:val="0"/>
        <w:spacing w:line="276" w:lineRule="auto"/>
        <w:rPr>
          <w:rFonts w:ascii="Arial" w:hAnsi="Arial" w:cs="Arial"/>
          <w:lang w:val="en-GB"/>
        </w:rPr>
      </w:pPr>
      <w:r w:rsidRPr="009C566A">
        <w:rPr>
          <w:rFonts w:ascii="Arial" w:hAnsi="Arial" w:cs="Arial"/>
          <w:b/>
          <w:bCs/>
          <w:lang w:val="en-GB"/>
        </w:rPr>
        <w:t>The RYM reduces the average subsidy in cases where minimum bid of projects does not order projects differently than LCOE.</w:t>
      </w:r>
      <w:r w:rsidRPr="009B30D6">
        <w:rPr>
          <w:rFonts w:ascii="Arial" w:hAnsi="Arial" w:cs="Arial"/>
          <w:lang w:val="en-GB"/>
        </w:rPr>
        <w:t xml:space="preserve"> This is always the case if applicability of RYM is below 1. The possible saving on average subsidy ranges from few cents in case of low demand/supply ratio and gradually increasing up to </w:t>
      </w:r>
      <w:r w:rsidRPr="008C63F8">
        <w:rPr>
          <w:rFonts w:ascii="Arial" w:hAnsi="Arial" w:cs="Arial"/>
          <w:lang w:val="en-GB"/>
        </w:rPr>
        <w:t>around 20 EUR/MWh in</w:t>
      </w:r>
      <w:r w:rsidRPr="009B30D6">
        <w:rPr>
          <w:rFonts w:ascii="Arial" w:hAnsi="Arial" w:cs="Arial"/>
          <w:lang w:val="en-GB"/>
        </w:rPr>
        <w:t xml:space="preserve"> case of high demand/supply ratio. In case of overcorrection the average subsidy is higher in low demand/supply scenarios (because projects with higher LCOEs are chosen) and gradually decreasing (as more projects is chosen and the difference decreases.</w:t>
      </w:r>
    </w:p>
    <w:p w14:paraId="3078D7C3" w14:textId="550000E9" w:rsidR="003653EB" w:rsidRPr="009B30D6" w:rsidRDefault="00062207">
      <w:pPr>
        <w:pStyle w:val="Caption"/>
        <w:keepNext/>
        <w:keepLines/>
        <w:rPr>
          <w:rFonts w:ascii="Arial" w:hAnsi="Arial" w:cs="Arial"/>
          <w:color w:val="auto"/>
          <w:sz w:val="22"/>
          <w:szCs w:val="22"/>
          <w:lang w:val="en-GB"/>
        </w:rPr>
      </w:pPr>
      <w:bookmarkStart w:id="73" w:name="_Ref91621204"/>
      <w:r w:rsidRPr="009B30D6">
        <w:rPr>
          <w:rFonts w:ascii="Arial" w:hAnsi="Arial" w:cs="Arial"/>
          <w:color w:val="auto"/>
          <w:sz w:val="22"/>
          <w:szCs w:val="22"/>
          <w:lang w:val="en-GB"/>
        </w:rPr>
        <w:t xml:space="preserve">Figure </w:t>
      </w:r>
      <w:r w:rsidRPr="009B30D6">
        <w:rPr>
          <w:rFonts w:ascii="Arial" w:hAnsi="Arial" w:cs="Arial"/>
          <w:color w:val="auto"/>
          <w:sz w:val="22"/>
          <w:szCs w:val="22"/>
          <w:lang w:val="en-GB"/>
        </w:rPr>
        <w:fldChar w:fldCharType="begin"/>
      </w:r>
      <w:r w:rsidRPr="009B30D6">
        <w:rPr>
          <w:rFonts w:ascii="Arial" w:hAnsi="Arial" w:cs="Arial"/>
          <w:color w:val="auto"/>
          <w:sz w:val="22"/>
          <w:szCs w:val="22"/>
          <w:lang w:val="en-GB"/>
        </w:rPr>
        <w:instrText xml:space="preserve"> SEQ Figure \* ARABIC </w:instrText>
      </w:r>
      <w:r w:rsidRPr="009B30D6">
        <w:rPr>
          <w:rFonts w:ascii="Arial" w:hAnsi="Arial" w:cs="Arial"/>
          <w:color w:val="auto"/>
          <w:sz w:val="22"/>
          <w:szCs w:val="22"/>
          <w:lang w:val="en-GB"/>
        </w:rPr>
        <w:fldChar w:fldCharType="separate"/>
      </w:r>
      <w:r w:rsidR="00545E4A">
        <w:rPr>
          <w:rFonts w:ascii="Arial" w:hAnsi="Arial" w:cs="Arial"/>
          <w:noProof/>
          <w:color w:val="auto"/>
          <w:sz w:val="22"/>
          <w:szCs w:val="22"/>
          <w:lang w:val="en-GB"/>
        </w:rPr>
        <w:t>5</w:t>
      </w:r>
      <w:r w:rsidRPr="009B30D6">
        <w:rPr>
          <w:rFonts w:ascii="Arial" w:hAnsi="Arial" w:cs="Arial"/>
          <w:color w:val="auto"/>
          <w:sz w:val="22"/>
          <w:szCs w:val="22"/>
          <w:lang w:val="en-GB"/>
        </w:rPr>
        <w:fldChar w:fldCharType="end"/>
      </w:r>
      <w:bookmarkEnd w:id="73"/>
      <w:r w:rsidRPr="009B30D6">
        <w:rPr>
          <w:rFonts w:ascii="Arial" w:hAnsi="Arial" w:cs="Arial"/>
          <w:color w:val="auto"/>
          <w:sz w:val="22"/>
          <w:szCs w:val="22"/>
          <w:lang w:val="en-GB"/>
        </w:rPr>
        <w:t xml:space="preserve">; Impact of reference yield on subsidy based on </w:t>
      </w:r>
      <w:r w:rsidR="001F4AE9">
        <w:rPr>
          <w:rFonts w:ascii="Arial" w:hAnsi="Arial" w:cs="Arial"/>
          <w:color w:val="auto"/>
          <w:sz w:val="22"/>
          <w:szCs w:val="22"/>
          <w:lang w:val="en-GB"/>
        </w:rPr>
        <w:t>demand</w:t>
      </w:r>
      <w:r w:rsidR="001F4AE9" w:rsidRPr="009B30D6">
        <w:rPr>
          <w:rFonts w:ascii="Arial" w:hAnsi="Arial" w:cs="Arial"/>
          <w:color w:val="auto"/>
          <w:sz w:val="22"/>
          <w:szCs w:val="22"/>
          <w:lang w:val="en-GB"/>
        </w:rPr>
        <w:t>/</w:t>
      </w:r>
      <w:r w:rsidR="001F4AE9">
        <w:rPr>
          <w:rFonts w:ascii="Arial" w:hAnsi="Arial" w:cs="Arial"/>
          <w:color w:val="auto"/>
          <w:sz w:val="22"/>
          <w:szCs w:val="22"/>
          <w:lang w:val="en-GB"/>
        </w:rPr>
        <w:t>supply ratio</w:t>
      </w:r>
      <w:r w:rsidRPr="009B30D6">
        <w:rPr>
          <w:rFonts w:ascii="Arial" w:hAnsi="Arial" w:cs="Arial"/>
          <w:color w:val="auto"/>
          <w:sz w:val="22"/>
          <w:szCs w:val="22"/>
          <w:lang w:val="en-GB"/>
        </w:rPr>
        <w:t xml:space="preserve"> – simple case</w:t>
      </w:r>
    </w:p>
    <w:p w14:paraId="26FA2CDB" w14:textId="531B5203" w:rsidR="003653EB" w:rsidRPr="009B30D6" w:rsidRDefault="00B54C63">
      <w:pPr>
        <w:widowControl w:val="0"/>
        <w:autoSpaceDE w:val="0"/>
        <w:autoSpaceDN w:val="0"/>
        <w:adjustRightInd w:val="0"/>
        <w:spacing w:line="276" w:lineRule="auto"/>
        <w:rPr>
          <w:rFonts w:ascii="Arial" w:hAnsi="Arial" w:cs="Arial"/>
          <w:lang w:val="en-GB"/>
        </w:rPr>
      </w:pPr>
      <w:r w:rsidRPr="00B54C63">
        <w:rPr>
          <w:noProof/>
        </w:rPr>
        <w:drawing>
          <wp:inline distT="0" distB="0" distL="0" distR="0" wp14:anchorId="687358FE" wp14:editId="2926DDE5">
            <wp:extent cx="5667375" cy="172402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67375" cy="1724025"/>
                    </a:xfrm>
                    <a:prstGeom prst="rect">
                      <a:avLst/>
                    </a:prstGeom>
                    <a:noFill/>
                    <a:ln>
                      <a:noFill/>
                    </a:ln>
                  </pic:spPr>
                </pic:pic>
              </a:graphicData>
            </a:graphic>
          </wp:inline>
        </w:drawing>
      </w:r>
    </w:p>
    <w:p w14:paraId="66979F4E" w14:textId="0621D254" w:rsidR="003653EB" w:rsidRDefault="00062207">
      <w:pPr>
        <w:widowControl w:val="0"/>
        <w:autoSpaceDE w:val="0"/>
        <w:autoSpaceDN w:val="0"/>
        <w:adjustRightInd w:val="0"/>
        <w:spacing w:line="276" w:lineRule="auto"/>
        <w:rPr>
          <w:rFonts w:ascii="Arial" w:hAnsi="Arial" w:cs="Arial"/>
          <w:lang w:val="en-GB"/>
        </w:rPr>
      </w:pPr>
      <w:r w:rsidRPr="009B30D6">
        <w:rPr>
          <w:rFonts w:ascii="Arial" w:hAnsi="Arial" w:cs="Arial"/>
          <w:lang w:val="en-GB"/>
        </w:rPr>
        <w:t>Similarly, the surplus achieved by the projects is gradually increasing with higher demand/supply ratio. Again, thy RYM is significantly decreasing the surplus. In case of perfect correction, the surplus is actually almost zero (as between corrected wind speeds of 5.36 and 8.67 there is no difference between projects).</w:t>
      </w:r>
    </w:p>
    <w:p w14:paraId="36E29DC5" w14:textId="45A40D63" w:rsidR="003653EB" w:rsidRPr="009B30D6" w:rsidRDefault="00062207">
      <w:pPr>
        <w:pStyle w:val="Caption"/>
        <w:keepNext/>
        <w:keepLines/>
        <w:rPr>
          <w:rFonts w:ascii="Arial" w:hAnsi="Arial" w:cs="Arial"/>
          <w:color w:val="auto"/>
          <w:sz w:val="22"/>
          <w:szCs w:val="22"/>
          <w:lang w:val="en-GB"/>
        </w:rPr>
      </w:pPr>
      <w:bookmarkStart w:id="74" w:name="_Ref91621207"/>
      <w:r w:rsidRPr="009B30D6">
        <w:rPr>
          <w:rFonts w:ascii="Arial" w:hAnsi="Arial" w:cs="Arial"/>
          <w:color w:val="auto"/>
          <w:sz w:val="22"/>
          <w:szCs w:val="22"/>
          <w:lang w:val="en-GB"/>
        </w:rPr>
        <w:lastRenderedPageBreak/>
        <w:t xml:space="preserve">Figure </w:t>
      </w:r>
      <w:r w:rsidRPr="009B30D6">
        <w:rPr>
          <w:rFonts w:ascii="Arial" w:hAnsi="Arial" w:cs="Arial"/>
          <w:color w:val="auto"/>
          <w:sz w:val="22"/>
          <w:szCs w:val="22"/>
          <w:lang w:val="en-GB"/>
        </w:rPr>
        <w:fldChar w:fldCharType="begin"/>
      </w:r>
      <w:r w:rsidRPr="009B30D6">
        <w:rPr>
          <w:rFonts w:ascii="Arial" w:hAnsi="Arial" w:cs="Arial"/>
          <w:color w:val="auto"/>
          <w:sz w:val="22"/>
          <w:szCs w:val="22"/>
          <w:lang w:val="en-GB"/>
        </w:rPr>
        <w:instrText xml:space="preserve"> SEQ Figure \* ARABIC </w:instrText>
      </w:r>
      <w:r w:rsidRPr="009B30D6">
        <w:rPr>
          <w:rFonts w:ascii="Arial" w:hAnsi="Arial" w:cs="Arial"/>
          <w:color w:val="auto"/>
          <w:sz w:val="22"/>
          <w:szCs w:val="22"/>
          <w:lang w:val="en-GB"/>
        </w:rPr>
        <w:fldChar w:fldCharType="separate"/>
      </w:r>
      <w:r w:rsidR="00545E4A">
        <w:rPr>
          <w:rFonts w:ascii="Arial" w:hAnsi="Arial" w:cs="Arial"/>
          <w:noProof/>
          <w:color w:val="auto"/>
          <w:sz w:val="22"/>
          <w:szCs w:val="22"/>
          <w:lang w:val="en-GB"/>
        </w:rPr>
        <w:t>6</w:t>
      </w:r>
      <w:r w:rsidRPr="009B30D6">
        <w:rPr>
          <w:rFonts w:ascii="Arial" w:hAnsi="Arial" w:cs="Arial"/>
          <w:color w:val="auto"/>
          <w:sz w:val="22"/>
          <w:szCs w:val="22"/>
          <w:lang w:val="en-GB"/>
        </w:rPr>
        <w:fldChar w:fldCharType="end"/>
      </w:r>
      <w:bookmarkEnd w:id="74"/>
      <w:r w:rsidRPr="009B30D6">
        <w:rPr>
          <w:rFonts w:ascii="Arial" w:hAnsi="Arial" w:cs="Arial"/>
          <w:color w:val="auto"/>
          <w:sz w:val="22"/>
          <w:szCs w:val="22"/>
          <w:lang w:val="en-GB"/>
        </w:rPr>
        <w:t xml:space="preserve">; Impact of reference yield on project surplus based on </w:t>
      </w:r>
      <w:r w:rsidR="001F4AE9">
        <w:rPr>
          <w:rFonts w:ascii="Arial" w:hAnsi="Arial" w:cs="Arial"/>
          <w:color w:val="auto"/>
          <w:sz w:val="22"/>
          <w:szCs w:val="22"/>
          <w:lang w:val="en-GB"/>
        </w:rPr>
        <w:t>demand</w:t>
      </w:r>
      <w:r w:rsidR="001F4AE9" w:rsidRPr="009B30D6">
        <w:rPr>
          <w:rFonts w:ascii="Arial" w:hAnsi="Arial" w:cs="Arial"/>
          <w:color w:val="auto"/>
          <w:sz w:val="22"/>
          <w:szCs w:val="22"/>
          <w:lang w:val="en-GB"/>
        </w:rPr>
        <w:t>/</w:t>
      </w:r>
      <w:r w:rsidR="001F4AE9">
        <w:rPr>
          <w:rFonts w:ascii="Arial" w:hAnsi="Arial" w:cs="Arial"/>
          <w:color w:val="auto"/>
          <w:sz w:val="22"/>
          <w:szCs w:val="22"/>
          <w:lang w:val="en-GB"/>
        </w:rPr>
        <w:t>supply ratio</w:t>
      </w:r>
      <w:r w:rsidR="001F4AE9" w:rsidRPr="009B30D6">
        <w:rPr>
          <w:rFonts w:ascii="Arial" w:hAnsi="Arial" w:cs="Arial"/>
          <w:color w:val="auto"/>
          <w:sz w:val="22"/>
          <w:szCs w:val="22"/>
          <w:lang w:val="en-GB"/>
        </w:rPr>
        <w:t xml:space="preserve"> </w:t>
      </w:r>
      <w:r w:rsidRPr="009B30D6">
        <w:rPr>
          <w:rFonts w:ascii="Arial" w:hAnsi="Arial" w:cs="Arial"/>
          <w:color w:val="auto"/>
          <w:sz w:val="22"/>
          <w:szCs w:val="22"/>
          <w:lang w:val="en-GB"/>
        </w:rPr>
        <w:t>– simple case</w:t>
      </w:r>
    </w:p>
    <w:p w14:paraId="2ECB5AB2" w14:textId="46807576" w:rsidR="003653EB" w:rsidRPr="009B30D6" w:rsidRDefault="00B54C63">
      <w:pPr>
        <w:widowControl w:val="0"/>
        <w:autoSpaceDE w:val="0"/>
        <w:autoSpaceDN w:val="0"/>
        <w:adjustRightInd w:val="0"/>
        <w:spacing w:line="276" w:lineRule="auto"/>
        <w:rPr>
          <w:rFonts w:ascii="Arial" w:hAnsi="Arial" w:cs="Arial"/>
          <w:lang w:val="en-GB"/>
        </w:rPr>
      </w:pPr>
      <w:r w:rsidRPr="00B54C63">
        <w:rPr>
          <w:noProof/>
        </w:rPr>
        <w:drawing>
          <wp:inline distT="0" distB="0" distL="0" distR="0" wp14:anchorId="0B4C5B94" wp14:editId="4A700519">
            <wp:extent cx="5667375" cy="172402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67375" cy="1724025"/>
                    </a:xfrm>
                    <a:prstGeom prst="rect">
                      <a:avLst/>
                    </a:prstGeom>
                    <a:noFill/>
                    <a:ln>
                      <a:noFill/>
                    </a:ln>
                  </pic:spPr>
                </pic:pic>
              </a:graphicData>
            </a:graphic>
          </wp:inline>
        </w:drawing>
      </w:r>
    </w:p>
    <w:p w14:paraId="4A63271F" w14:textId="2C8E66F1" w:rsidR="003653EB" w:rsidRDefault="00062207">
      <w:pPr>
        <w:widowControl w:val="0"/>
        <w:autoSpaceDE w:val="0"/>
        <w:autoSpaceDN w:val="0"/>
        <w:adjustRightInd w:val="0"/>
        <w:spacing w:line="276" w:lineRule="auto"/>
        <w:rPr>
          <w:rFonts w:ascii="Arial" w:hAnsi="Arial" w:cs="Arial"/>
          <w:lang w:val="en-GB"/>
        </w:rPr>
      </w:pPr>
      <w:r w:rsidRPr="009B30D6">
        <w:rPr>
          <w:rFonts w:ascii="Arial" w:hAnsi="Arial" w:cs="Arial"/>
          <w:lang w:val="en-GB"/>
        </w:rPr>
        <w:t>The average production shows when application of RYM changes chosen projects from the optimal allocation if no RYM applies. Overcorrected scenarios show significantly lower production and are gradually increasing when demand/supply ratio equals 1.</w:t>
      </w:r>
    </w:p>
    <w:p w14:paraId="58E09C8A" w14:textId="0FFC365F" w:rsidR="003653EB" w:rsidRPr="009B30D6" w:rsidRDefault="00062207">
      <w:pPr>
        <w:pStyle w:val="Caption"/>
        <w:keepNext/>
        <w:keepLines/>
        <w:rPr>
          <w:rFonts w:ascii="Arial" w:hAnsi="Arial" w:cs="Arial"/>
          <w:color w:val="auto"/>
          <w:sz w:val="22"/>
          <w:szCs w:val="22"/>
          <w:lang w:val="en-GB"/>
        </w:rPr>
      </w:pPr>
      <w:bookmarkStart w:id="75" w:name="_Ref91621209"/>
      <w:r w:rsidRPr="009B30D6">
        <w:rPr>
          <w:rFonts w:ascii="Arial" w:hAnsi="Arial" w:cs="Arial"/>
          <w:color w:val="auto"/>
          <w:sz w:val="22"/>
          <w:szCs w:val="22"/>
          <w:lang w:val="en-GB"/>
        </w:rPr>
        <w:t xml:space="preserve">Figure </w:t>
      </w:r>
      <w:r w:rsidRPr="009B30D6">
        <w:rPr>
          <w:rFonts w:ascii="Arial" w:hAnsi="Arial" w:cs="Arial"/>
          <w:color w:val="auto"/>
          <w:sz w:val="22"/>
          <w:szCs w:val="22"/>
          <w:lang w:val="en-GB"/>
        </w:rPr>
        <w:fldChar w:fldCharType="begin"/>
      </w:r>
      <w:r w:rsidRPr="009B30D6">
        <w:rPr>
          <w:rFonts w:ascii="Arial" w:hAnsi="Arial" w:cs="Arial"/>
          <w:color w:val="auto"/>
          <w:sz w:val="22"/>
          <w:szCs w:val="22"/>
          <w:lang w:val="en-GB"/>
        </w:rPr>
        <w:instrText xml:space="preserve"> SEQ Figure \* ARABIC </w:instrText>
      </w:r>
      <w:r w:rsidRPr="009B30D6">
        <w:rPr>
          <w:rFonts w:ascii="Arial" w:hAnsi="Arial" w:cs="Arial"/>
          <w:color w:val="auto"/>
          <w:sz w:val="22"/>
          <w:szCs w:val="22"/>
          <w:lang w:val="en-GB"/>
        </w:rPr>
        <w:fldChar w:fldCharType="separate"/>
      </w:r>
      <w:r w:rsidR="00545E4A">
        <w:rPr>
          <w:rFonts w:ascii="Arial" w:hAnsi="Arial" w:cs="Arial"/>
          <w:noProof/>
          <w:color w:val="auto"/>
          <w:sz w:val="22"/>
          <w:szCs w:val="22"/>
          <w:lang w:val="en-GB"/>
        </w:rPr>
        <w:t>7</w:t>
      </w:r>
      <w:r w:rsidRPr="009B30D6">
        <w:rPr>
          <w:rFonts w:ascii="Arial" w:hAnsi="Arial" w:cs="Arial"/>
          <w:color w:val="auto"/>
          <w:sz w:val="22"/>
          <w:szCs w:val="22"/>
          <w:lang w:val="en-GB"/>
        </w:rPr>
        <w:fldChar w:fldCharType="end"/>
      </w:r>
      <w:bookmarkEnd w:id="75"/>
      <w:r w:rsidRPr="009B30D6">
        <w:rPr>
          <w:rFonts w:ascii="Arial" w:hAnsi="Arial" w:cs="Arial"/>
          <w:color w:val="auto"/>
          <w:sz w:val="22"/>
          <w:szCs w:val="22"/>
          <w:lang w:val="en-GB"/>
        </w:rPr>
        <w:t xml:space="preserve">; Impact of reference yield on production based on </w:t>
      </w:r>
      <w:r w:rsidR="001F4AE9">
        <w:rPr>
          <w:rFonts w:ascii="Arial" w:hAnsi="Arial" w:cs="Arial"/>
          <w:color w:val="auto"/>
          <w:sz w:val="22"/>
          <w:szCs w:val="22"/>
          <w:lang w:val="en-GB"/>
        </w:rPr>
        <w:t>demand</w:t>
      </w:r>
      <w:r w:rsidR="001F4AE9" w:rsidRPr="009B30D6">
        <w:rPr>
          <w:rFonts w:ascii="Arial" w:hAnsi="Arial" w:cs="Arial"/>
          <w:color w:val="auto"/>
          <w:sz w:val="22"/>
          <w:szCs w:val="22"/>
          <w:lang w:val="en-GB"/>
        </w:rPr>
        <w:t>/</w:t>
      </w:r>
      <w:r w:rsidR="001F4AE9">
        <w:rPr>
          <w:rFonts w:ascii="Arial" w:hAnsi="Arial" w:cs="Arial"/>
          <w:color w:val="auto"/>
          <w:sz w:val="22"/>
          <w:szCs w:val="22"/>
          <w:lang w:val="en-GB"/>
        </w:rPr>
        <w:t>supply ratio</w:t>
      </w:r>
      <w:r w:rsidR="001F4AE9" w:rsidRPr="009B30D6">
        <w:rPr>
          <w:rFonts w:ascii="Arial" w:hAnsi="Arial" w:cs="Arial"/>
          <w:color w:val="auto"/>
          <w:sz w:val="22"/>
          <w:szCs w:val="22"/>
          <w:lang w:val="en-GB"/>
        </w:rPr>
        <w:t xml:space="preserve"> </w:t>
      </w:r>
      <w:r w:rsidRPr="009B30D6">
        <w:rPr>
          <w:rFonts w:ascii="Arial" w:hAnsi="Arial" w:cs="Arial"/>
          <w:color w:val="auto"/>
          <w:sz w:val="22"/>
          <w:szCs w:val="22"/>
          <w:lang w:val="en-GB"/>
        </w:rPr>
        <w:t>– simple case</w:t>
      </w:r>
    </w:p>
    <w:p w14:paraId="3BE23087" w14:textId="75BBEE91" w:rsidR="003653EB" w:rsidRPr="009B30D6" w:rsidRDefault="00B54C63">
      <w:pPr>
        <w:widowControl w:val="0"/>
        <w:autoSpaceDE w:val="0"/>
        <w:autoSpaceDN w:val="0"/>
        <w:adjustRightInd w:val="0"/>
        <w:spacing w:line="276" w:lineRule="auto"/>
        <w:rPr>
          <w:rFonts w:ascii="Arial" w:hAnsi="Arial" w:cs="Arial"/>
          <w:lang w:val="en-GB"/>
        </w:rPr>
      </w:pPr>
      <w:r w:rsidRPr="00B54C63">
        <w:rPr>
          <w:noProof/>
        </w:rPr>
        <w:drawing>
          <wp:inline distT="0" distB="0" distL="0" distR="0" wp14:anchorId="424F4079" wp14:editId="3CB137F1">
            <wp:extent cx="5667375" cy="172402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67375" cy="1724025"/>
                    </a:xfrm>
                    <a:prstGeom prst="rect">
                      <a:avLst/>
                    </a:prstGeom>
                    <a:noFill/>
                    <a:ln>
                      <a:noFill/>
                    </a:ln>
                  </pic:spPr>
                </pic:pic>
              </a:graphicData>
            </a:graphic>
          </wp:inline>
        </w:drawing>
      </w:r>
    </w:p>
    <w:p w14:paraId="6F6C6F13" w14:textId="77777777" w:rsidR="003653EB" w:rsidRPr="009B30D6" w:rsidRDefault="00062207">
      <w:pPr>
        <w:widowControl w:val="0"/>
        <w:autoSpaceDE w:val="0"/>
        <w:autoSpaceDN w:val="0"/>
        <w:adjustRightInd w:val="0"/>
        <w:spacing w:line="276" w:lineRule="auto"/>
        <w:rPr>
          <w:rFonts w:ascii="Arial" w:hAnsi="Arial" w:cs="Arial"/>
          <w:lang w:val="en-GB"/>
        </w:rPr>
      </w:pPr>
      <w:r w:rsidRPr="009B30D6">
        <w:rPr>
          <w:rFonts w:ascii="Arial" w:hAnsi="Arial" w:cs="Arial"/>
          <w:lang w:val="en-GB"/>
        </w:rPr>
        <w:t>This simple case illustrates how the application of RYM decreases differences between projects and thus lowers average subsidy and surplus of projects. When thy RYM perfectly compensates the differences there is no room form profit creation. The average subsidy is decreasing up until 100% correction. However, overcorrection can change the order of projects and projects with lower LCOE might not be selected. The average subsidy should be higher, and the average production should decrease. The difference between slight under correction and slight overcorrection is very significant in this case.</w:t>
      </w:r>
    </w:p>
    <w:p w14:paraId="2DEE2969" w14:textId="77777777" w:rsidR="003653EB" w:rsidRPr="009B30D6" w:rsidRDefault="00062207" w:rsidP="00564053">
      <w:pPr>
        <w:pStyle w:val="Heading1"/>
        <w:numPr>
          <w:ilvl w:val="1"/>
          <w:numId w:val="1"/>
        </w:numPr>
        <w:spacing w:after="240"/>
        <w:rPr>
          <w:rFonts w:ascii="Arial" w:eastAsiaTheme="minorHAnsi" w:hAnsi="Arial" w:cs="Arial"/>
          <w:color w:val="auto"/>
          <w:sz w:val="24"/>
          <w:szCs w:val="24"/>
          <w:lang w:val="en-GB"/>
        </w:rPr>
      </w:pPr>
      <w:bookmarkStart w:id="76" w:name="_Toc112352938"/>
      <w:r w:rsidRPr="009B30D6">
        <w:rPr>
          <w:rFonts w:ascii="Arial" w:eastAsiaTheme="minorHAnsi" w:hAnsi="Arial" w:cs="Arial"/>
          <w:color w:val="auto"/>
          <w:sz w:val="24"/>
          <w:szCs w:val="24"/>
          <w:lang w:val="en-GB"/>
        </w:rPr>
        <w:t>Other costs</w:t>
      </w:r>
      <w:bookmarkEnd w:id="76"/>
    </w:p>
    <w:p w14:paraId="24B75E37" w14:textId="45A83FA4" w:rsidR="003653EB" w:rsidRPr="009B30D6" w:rsidRDefault="00062207">
      <w:pPr>
        <w:widowControl w:val="0"/>
        <w:autoSpaceDE w:val="0"/>
        <w:autoSpaceDN w:val="0"/>
        <w:adjustRightInd w:val="0"/>
        <w:spacing w:line="276" w:lineRule="auto"/>
        <w:rPr>
          <w:rFonts w:ascii="Arial" w:hAnsi="Arial" w:cs="Arial"/>
          <w:lang w:val="en-GB"/>
        </w:rPr>
      </w:pPr>
      <w:r w:rsidRPr="009B30D6">
        <w:rPr>
          <w:rFonts w:ascii="Arial" w:hAnsi="Arial" w:cs="Arial"/>
          <w:lang w:val="en-GB"/>
        </w:rPr>
        <w:t xml:space="preserve">Section </w:t>
      </w:r>
      <w:r w:rsidRPr="009B30D6">
        <w:rPr>
          <w:rFonts w:ascii="Arial" w:hAnsi="Arial" w:cs="Arial"/>
          <w:lang w:val="en-GB"/>
        </w:rPr>
        <w:fldChar w:fldCharType="begin"/>
      </w:r>
      <w:r w:rsidRPr="009B30D6">
        <w:rPr>
          <w:rFonts w:ascii="Arial" w:hAnsi="Arial" w:cs="Arial"/>
          <w:lang w:val="en-GB"/>
        </w:rPr>
        <w:instrText xml:space="preserve"> REF _Ref91669499 \r \h </w:instrText>
      </w:r>
      <w:r w:rsidRPr="009B30D6">
        <w:rPr>
          <w:rFonts w:ascii="Arial" w:hAnsi="Arial" w:cs="Arial"/>
          <w:lang w:val="en-GB"/>
        </w:rPr>
      </w:r>
      <w:r w:rsidRPr="009B30D6">
        <w:rPr>
          <w:rFonts w:ascii="Arial" w:hAnsi="Arial" w:cs="Arial"/>
          <w:lang w:val="en-GB"/>
        </w:rPr>
        <w:fldChar w:fldCharType="separate"/>
      </w:r>
      <w:r w:rsidR="00545E4A">
        <w:rPr>
          <w:rFonts w:ascii="Arial" w:hAnsi="Arial" w:cs="Arial"/>
          <w:lang w:val="en-GB"/>
        </w:rPr>
        <w:t>6.1</w:t>
      </w:r>
      <w:r w:rsidRPr="009B30D6">
        <w:rPr>
          <w:rFonts w:ascii="Arial" w:hAnsi="Arial" w:cs="Arial"/>
          <w:lang w:val="en-GB"/>
        </w:rPr>
        <w:fldChar w:fldCharType="end"/>
      </w:r>
      <w:r w:rsidRPr="009B30D6">
        <w:rPr>
          <w:rFonts w:ascii="Arial" w:hAnsi="Arial" w:cs="Arial"/>
          <w:lang w:val="en-GB"/>
        </w:rPr>
        <w:t xml:space="preserve"> and </w:t>
      </w:r>
      <w:r w:rsidRPr="009B30D6">
        <w:rPr>
          <w:rFonts w:ascii="Arial" w:hAnsi="Arial" w:cs="Arial"/>
          <w:lang w:val="en-GB"/>
        </w:rPr>
        <w:fldChar w:fldCharType="begin"/>
      </w:r>
      <w:r w:rsidRPr="009B30D6">
        <w:rPr>
          <w:rFonts w:ascii="Arial" w:hAnsi="Arial" w:cs="Arial"/>
          <w:lang w:val="en-GB"/>
        </w:rPr>
        <w:instrText xml:space="preserve"> REF _Ref91669505 \r \h </w:instrText>
      </w:r>
      <w:r w:rsidRPr="009B30D6">
        <w:rPr>
          <w:rFonts w:ascii="Arial" w:hAnsi="Arial" w:cs="Arial"/>
          <w:lang w:val="en-GB"/>
        </w:rPr>
      </w:r>
      <w:r w:rsidRPr="009B30D6">
        <w:rPr>
          <w:rFonts w:ascii="Arial" w:hAnsi="Arial" w:cs="Arial"/>
          <w:lang w:val="en-GB"/>
        </w:rPr>
        <w:fldChar w:fldCharType="separate"/>
      </w:r>
      <w:r w:rsidR="00545E4A">
        <w:rPr>
          <w:rFonts w:ascii="Arial" w:hAnsi="Arial" w:cs="Arial"/>
          <w:lang w:val="en-GB"/>
        </w:rPr>
        <w:t>6.2</w:t>
      </w:r>
      <w:r w:rsidRPr="009B30D6">
        <w:rPr>
          <w:rFonts w:ascii="Arial" w:hAnsi="Arial" w:cs="Arial"/>
          <w:lang w:val="en-GB"/>
        </w:rPr>
        <w:fldChar w:fldCharType="end"/>
      </w:r>
      <w:r w:rsidRPr="009B30D6">
        <w:rPr>
          <w:rFonts w:ascii="Arial" w:hAnsi="Arial" w:cs="Arial"/>
          <w:lang w:val="en-GB"/>
        </w:rPr>
        <w:t xml:space="preserve"> provided analysis of RYM based on the production potential (which RYM compensates) while disregarding other costs (which RYM does not compensate). In this section other costs will be introduced. Assumptions of project parameters are as follows:</w:t>
      </w:r>
    </w:p>
    <w:p w14:paraId="29A618E2" w14:textId="24316940" w:rsidR="003653EB" w:rsidRPr="009B30D6" w:rsidRDefault="00062207">
      <w:pPr>
        <w:keepNext/>
        <w:keepLines/>
        <w:widowControl w:val="0"/>
        <w:autoSpaceDE w:val="0"/>
        <w:autoSpaceDN w:val="0"/>
        <w:adjustRightInd w:val="0"/>
        <w:spacing w:after="0" w:line="240" w:lineRule="auto"/>
        <w:ind w:left="706"/>
        <w:rPr>
          <w:rFonts w:ascii="Arial" w:hAnsi="Arial" w:cs="Arial"/>
          <w:i/>
          <w:iCs/>
          <w:lang w:val="en-GB"/>
        </w:rPr>
      </w:pPr>
      <w:r w:rsidRPr="009B30D6">
        <w:rPr>
          <w:rFonts w:ascii="Arial" w:hAnsi="Arial" w:cs="Arial"/>
          <w:i/>
          <w:iCs/>
          <w:lang w:val="en-GB"/>
        </w:rPr>
        <w:t xml:space="preserve">Number of projects: 41 (as in </w:t>
      </w:r>
      <w:r w:rsidRPr="009B30D6">
        <w:rPr>
          <w:rFonts w:ascii="Arial" w:hAnsi="Arial" w:cs="Arial"/>
          <w:i/>
          <w:iCs/>
          <w:lang w:val="en-GB"/>
        </w:rPr>
        <w:fldChar w:fldCharType="begin"/>
      </w:r>
      <w:r w:rsidRPr="009B30D6">
        <w:rPr>
          <w:rFonts w:ascii="Arial" w:hAnsi="Arial" w:cs="Arial"/>
          <w:i/>
          <w:iCs/>
          <w:lang w:val="en-GB"/>
        </w:rPr>
        <w:instrText xml:space="preserve"> REF _Ref91513149 \h </w:instrText>
      </w:r>
      <w:r w:rsidRPr="009B30D6">
        <w:rPr>
          <w:rFonts w:ascii="Arial" w:hAnsi="Arial" w:cs="Arial"/>
          <w:i/>
          <w:iCs/>
          <w:lang w:val="en-GB"/>
        </w:rPr>
      </w:r>
      <w:r w:rsidRPr="009B30D6">
        <w:rPr>
          <w:rFonts w:ascii="Arial" w:hAnsi="Arial" w:cs="Arial"/>
          <w:i/>
          <w:iCs/>
          <w:lang w:val="en-GB"/>
        </w:rPr>
        <w:fldChar w:fldCharType="separate"/>
      </w:r>
      <w:ins w:id="77" w:author="Prokop Čech" w:date="2023-01-13T23:01:00Z">
        <w:r w:rsidR="00545E4A" w:rsidRPr="009B30D6">
          <w:rPr>
            <w:rFonts w:ascii="Arial" w:hAnsi="Arial" w:cs="Arial"/>
            <w:lang w:val="en-GB"/>
          </w:rPr>
          <w:t xml:space="preserve">Table </w:t>
        </w:r>
        <w:r w:rsidR="00545E4A">
          <w:rPr>
            <w:rFonts w:ascii="Arial" w:hAnsi="Arial" w:cs="Arial"/>
            <w:noProof/>
            <w:lang w:val="en-GB"/>
          </w:rPr>
          <w:t>4</w:t>
        </w:r>
      </w:ins>
      <w:r w:rsidRPr="009B30D6">
        <w:rPr>
          <w:rFonts w:ascii="Arial" w:hAnsi="Arial" w:cs="Arial"/>
          <w:i/>
          <w:iCs/>
          <w:lang w:val="en-GB"/>
        </w:rPr>
        <w:fldChar w:fldCharType="end"/>
      </w:r>
      <w:r w:rsidRPr="009B30D6">
        <w:rPr>
          <w:rFonts w:ascii="Arial" w:hAnsi="Arial" w:cs="Arial"/>
          <w:i/>
          <w:iCs/>
          <w:lang w:val="en-GB"/>
        </w:rPr>
        <w:t>)</w:t>
      </w:r>
    </w:p>
    <w:p w14:paraId="641552B7" w14:textId="55624450" w:rsidR="003653EB" w:rsidRPr="009B30D6" w:rsidRDefault="00062207">
      <w:pPr>
        <w:keepNext/>
        <w:keepLines/>
        <w:widowControl w:val="0"/>
        <w:autoSpaceDE w:val="0"/>
        <w:autoSpaceDN w:val="0"/>
        <w:adjustRightInd w:val="0"/>
        <w:spacing w:after="0" w:line="240" w:lineRule="auto"/>
        <w:ind w:left="706"/>
        <w:rPr>
          <w:rFonts w:ascii="Arial" w:hAnsi="Arial" w:cs="Arial"/>
          <w:i/>
          <w:iCs/>
          <w:lang w:val="en-GB"/>
        </w:rPr>
      </w:pPr>
      <w:r w:rsidRPr="009B30D6">
        <w:rPr>
          <w:rFonts w:ascii="Arial" w:hAnsi="Arial" w:cs="Arial"/>
          <w:i/>
          <w:iCs/>
          <w:lang w:val="en-GB"/>
        </w:rPr>
        <w:t xml:space="preserve">WS100 = 5-9m/s (uniform distribution, as in </w:t>
      </w:r>
      <w:r w:rsidRPr="009B30D6">
        <w:rPr>
          <w:rFonts w:ascii="Arial" w:hAnsi="Arial" w:cs="Arial"/>
          <w:i/>
          <w:iCs/>
          <w:lang w:val="en-GB"/>
        </w:rPr>
        <w:fldChar w:fldCharType="begin"/>
      </w:r>
      <w:r w:rsidRPr="009B30D6">
        <w:rPr>
          <w:rFonts w:ascii="Arial" w:hAnsi="Arial" w:cs="Arial"/>
          <w:i/>
          <w:iCs/>
          <w:lang w:val="en-GB"/>
        </w:rPr>
        <w:instrText xml:space="preserve"> REF _Ref91513149 \h </w:instrText>
      </w:r>
      <w:r w:rsidRPr="009B30D6">
        <w:rPr>
          <w:rFonts w:ascii="Arial" w:hAnsi="Arial" w:cs="Arial"/>
          <w:i/>
          <w:iCs/>
          <w:lang w:val="en-GB"/>
        </w:rPr>
      </w:r>
      <w:r w:rsidRPr="009B30D6">
        <w:rPr>
          <w:rFonts w:ascii="Arial" w:hAnsi="Arial" w:cs="Arial"/>
          <w:i/>
          <w:iCs/>
          <w:lang w:val="en-GB"/>
        </w:rPr>
        <w:fldChar w:fldCharType="separate"/>
      </w:r>
      <w:ins w:id="78" w:author="Prokop Čech" w:date="2023-01-13T23:01:00Z">
        <w:r w:rsidR="00545E4A" w:rsidRPr="009B30D6">
          <w:rPr>
            <w:rFonts w:ascii="Arial" w:hAnsi="Arial" w:cs="Arial"/>
            <w:lang w:val="en-GB"/>
          </w:rPr>
          <w:t xml:space="preserve">Table </w:t>
        </w:r>
        <w:r w:rsidR="00545E4A">
          <w:rPr>
            <w:rFonts w:ascii="Arial" w:hAnsi="Arial" w:cs="Arial"/>
            <w:noProof/>
            <w:lang w:val="en-GB"/>
          </w:rPr>
          <w:t>4</w:t>
        </w:r>
      </w:ins>
      <w:r w:rsidRPr="009B30D6">
        <w:rPr>
          <w:rFonts w:ascii="Arial" w:hAnsi="Arial" w:cs="Arial"/>
          <w:i/>
          <w:iCs/>
          <w:lang w:val="en-GB"/>
        </w:rPr>
        <w:fldChar w:fldCharType="end"/>
      </w:r>
      <w:r w:rsidRPr="009B30D6">
        <w:rPr>
          <w:rFonts w:ascii="Arial" w:hAnsi="Arial" w:cs="Arial"/>
          <w:i/>
          <w:iCs/>
          <w:lang w:val="en-GB"/>
        </w:rPr>
        <w:t>)</w:t>
      </w:r>
      <w:r w:rsidRPr="009B30D6">
        <w:rPr>
          <w:rFonts w:ascii="Arial" w:hAnsi="Arial" w:cs="Arial"/>
          <w:i/>
          <w:iCs/>
          <w:lang w:val="en-GB"/>
        </w:rPr>
        <w:tab/>
      </w:r>
    </w:p>
    <w:p w14:paraId="211334A9" w14:textId="77777777" w:rsidR="003653EB" w:rsidRPr="009B30D6" w:rsidRDefault="00062207">
      <w:pPr>
        <w:keepNext/>
        <w:keepLines/>
        <w:widowControl w:val="0"/>
        <w:autoSpaceDE w:val="0"/>
        <w:autoSpaceDN w:val="0"/>
        <w:adjustRightInd w:val="0"/>
        <w:spacing w:after="0" w:line="240" w:lineRule="auto"/>
        <w:ind w:left="706"/>
        <w:rPr>
          <w:rFonts w:ascii="Arial" w:hAnsi="Arial" w:cs="Arial"/>
          <w:i/>
          <w:iCs/>
          <w:lang w:val="en-GB"/>
        </w:rPr>
      </w:pPr>
      <w:r w:rsidRPr="009B30D6">
        <w:rPr>
          <w:rFonts w:ascii="Arial" w:hAnsi="Arial" w:cs="Arial"/>
          <w:i/>
          <w:iCs/>
          <w:lang w:val="en-GB"/>
        </w:rPr>
        <w:t>OC = 0,8 to 1,2 (randomly drawn from uniform distribution)</w:t>
      </w:r>
    </w:p>
    <w:p w14:paraId="78D80CBC" w14:textId="6D46A82F" w:rsidR="003653EB" w:rsidRPr="009B30D6" w:rsidRDefault="00062207">
      <w:pPr>
        <w:keepNext/>
        <w:keepLines/>
        <w:widowControl w:val="0"/>
        <w:autoSpaceDE w:val="0"/>
        <w:autoSpaceDN w:val="0"/>
        <w:adjustRightInd w:val="0"/>
        <w:spacing w:after="0" w:line="240" w:lineRule="auto"/>
        <w:ind w:left="706"/>
        <w:rPr>
          <w:rFonts w:ascii="Arial" w:hAnsi="Arial" w:cs="Arial"/>
          <w:lang w:val="en-GB"/>
        </w:rPr>
      </w:pPr>
      <w:r w:rsidRPr="009B30D6">
        <w:rPr>
          <w:rFonts w:ascii="Arial" w:hAnsi="Arial" w:cs="Arial"/>
          <w:i/>
          <w:iCs/>
          <w:lang w:val="en-GB"/>
        </w:rPr>
        <w:t>CF = percentage of range 0,79 – 1,29 (</w:t>
      </w:r>
      <w:r w:rsidR="008C63F8">
        <w:rPr>
          <w:rFonts w:ascii="Arial" w:hAnsi="Arial" w:cs="Arial"/>
          <w:lang w:val="en-GB"/>
        </w:rPr>
        <w:t>0; 50%; 99%, 101%, 150%</w:t>
      </w:r>
      <w:r w:rsidR="008C63F8" w:rsidRPr="00E32535">
        <w:rPr>
          <w:rFonts w:ascii="Arial" w:hAnsi="Arial" w:cs="Arial"/>
          <w:lang w:val="en-GB"/>
        </w:rPr>
        <w:t>)</w:t>
      </w:r>
      <w:r w:rsidRPr="009B30D6">
        <w:rPr>
          <w:rFonts w:ascii="Arial" w:hAnsi="Arial" w:cs="Arial"/>
          <w:lang w:val="en-GB"/>
        </w:rPr>
        <w:t>)</w:t>
      </w:r>
    </w:p>
    <w:p w14:paraId="136D843B" w14:textId="77777777" w:rsidR="003653EB" w:rsidRPr="009B30D6" w:rsidRDefault="003653EB">
      <w:pPr>
        <w:widowControl w:val="0"/>
        <w:autoSpaceDE w:val="0"/>
        <w:autoSpaceDN w:val="0"/>
        <w:adjustRightInd w:val="0"/>
        <w:spacing w:line="276" w:lineRule="auto"/>
        <w:rPr>
          <w:rFonts w:ascii="Arial" w:hAnsi="Arial" w:cs="Arial"/>
          <w:lang w:val="en-GB"/>
        </w:rPr>
      </w:pPr>
    </w:p>
    <w:p w14:paraId="6B7AAB4F" w14:textId="5281F2A6" w:rsidR="003653EB" w:rsidRPr="009B30D6" w:rsidRDefault="00062207">
      <w:pPr>
        <w:widowControl w:val="0"/>
        <w:autoSpaceDE w:val="0"/>
        <w:autoSpaceDN w:val="0"/>
        <w:adjustRightInd w:val="0"/>
        <w:spacing w:line="276" w:lineRule="auto"/>
        <w:rPr>
          <w:rFonts w:ascii="Arial" w:hAnsi="Arial" w:cs="Arial"/>
          <w:lang w:val="en-GB"/>
        </w:rPr>
      </w:pPr>
      <w:r w:rsidRPr="009B30D6">
        <w:rPr>
          <w:rFonts w:ascii="Arial" w:hAnsi="Arial" w:cs="Arial"/>
          <w:lang w:val="en-GB"/>
        </w:rPr>
        <w:t xml:space="preserve">Due to the introduction of other costs, the LCOE of project is not just a function of production </w:t>
      </w:r>
      <w:r w:rsidRPr="009B30D6">
        <w:rPr>
          <w:rFonts w:ascii="Arial" w:hAnsi="Arial" w:cs="Arial"/>
          <w:lang w:val="en-GB"/>
        </w:rPr>
        <w:lastRenderedPageBreak/>
        <w:t>potential, thus projects with lower production can have lower LCOE that projects with higher production and vice versa.</w:t>
      </w:r>
      <w:r w:rsidR="00452671">
        <w:rPr>
          <w:rFonts w:ascii="Arial" w:hAnsi="Arial" w:cs="Arial"/>
          <w:lang w:val="en-GB"/>
        </w:rPr>
        <w:t xml:space="preserve"> </w:t>
      </w:r>
      <w:r w:rsidRPr="009B30D6">
        <w:rPr>
          <w:rFonts w:ascii="Arial" w:hAnsi="Arial" w:cs="Arial"/>
          <w:lang w:val="en-GB"/>
        </w:rPr>
        <w:t xml:space="preserve">Other costs in combination with correction factor can change the marginal projects and thus the marginal bid. Project with higher LCOE can thus be selected over project with lower LCOE even in case of perfect RYM compensation (as it related only to the production potential). </w:t>
      </w:r>
      <w:r w:rsidRPr="00452671">
        <w:rPr>
          <w:rFonts w:ascii="Arial" w:hAnsi="Arial" w:cs="Arial"/>
          <w:b/>
          <w:bCs/>
          <w:lang w:val="en-GB"/>
        </w:rPr>
        <w:t>The effect of the RYM</w:t>
      </w:r>
      <w:r w:rsidR="0041420E">
        <w:rPr>
          <w:rFonts w:ascii="Arial" w:hAnsi="Arial" w:cs="Arial"/>
          <w:b/>
          <w:bCs/>
          <w:lang w:val="en-GB"/>
        </w:rPr>
        <w:t xml:space="preserve"> on lowering average subsidy and surplus</w:t>
      </w:r>
      <w:r w:rsidRPr="00452671">
        <w:rPr>
          <w:rFonts w:ascii="Arial" w:hAnsi="Arial" w:cs="Arial"/>
          <w:b/>
          <w:bCs/>
          <w:lang w:val="en-GB"/>
        </w:rPr>
        <w:t xml:space="preserve"> should thus decrease, both because different marginal projects set the clearing value of auction as well as different projects will be selected (not necessarily with lowest LCOE).</w:t>
      </w:r>
    </w:p>
    <w:p w14:paraId="73A8C395" w14:textId="1FB51613" w:rsidR="00C17C23" w:rsidRDefault="00062207">
      <w:pPr>
        <w:widowControl w:val="0"/>
        <w:autoSpaceDE w:val="0"/>
        <w:autoSpaceDN w:val="0"/>
        <w:adjustRightInd w:val="0"/>
        <w:spacing w:line="276" w:lineRule="auto"/>
        <w:rPr>
          <w:rFonts w:ascii="Arial" w:hAnsi="Arial" w:cs="Arial"/>
          <w:lang w:val="en-GB"/>
        </w:rPr>
      </w:pPr>
      <w:r w:rsidRPr="009B30D6">
        <w:rPr>
          <w:rFonts w:ascii="Arial" w:hAnsi="Arial" w:cs="Arial"/>
          <w:lang w:val="en-GB"/>
        </w:rPr>
        <w:fldChar w:fldCharType="begin"/>
      </w:r>
      <w:r w:rsidRPr="009B30D6">
        <w:rPr>
          <w:rFonts w:ascii="Arial" w:hAnsi="Arial" w:cs="Arial"/>
          <w:lang w:val="en-GB"/>
        </w:rPr>
        <w:instrText xml:space="preserve"> REF _Ref91672725 \h </w:instrText>
      </w:r>
      <w:r w:rsidRPr="009B30D6">
        <w:rPr>
          <w:rFonts w:ascii="Arial" w:hAnsi="Arial" w:cs="Arial"/>
          <w:lang w:val="en-GB"/>
        </w:rPr>
      </w:r>
      <w:r w:rsidRPr="009B30D6">
        <w:rPr>
          <w:rFonts w:ascii="Arial" w:hAnsi="Arial" w:cs="Arial"/>
          <w:lang w:val="en-GB"/>
        </w:rPr>
        <w:fldChar w:fldCharType="separate"/>
      </w:r>
      <w:ins w:id="79" w:author="Prokop Čech" w:date="2023-01-13T23:01:00Z">
        <w:r w:rsidR="00545E4A" w:rsidRPr="009B30D6">
          <w:rPr>
            <w:rFonts w:ascii="Arial" w:hAnsi="Arial" w:cs="Arial"/>
            <w:lang w:val="en-GB"/>
          </w:rPr>
          <w:t xml:space="preserve">Figure </w:t>
        </w:r>
        <w:r w:rsidR="00545E4A">
          <w:rPr>
            <w:rFonts w:ascii="Arial" w:hAnsi="Arial" w:cs="Arial"/>
            <w:noProof/>
            <w:lang w:val="en-GB"/>
          </w:rPr>
          <w:t>8</w:t>
        </w:r>
      </w:ins>
      <w:r w:rsidRPr="009B30D6">
        <w:rPr>
          <w:rFonts w:ascii="Arial" w:hAnsi="Arial" w:cs="Arial"/>
          <w:lang w:val="en-GB"/>
        </w:rPr>
        <w:fldChar w:fldCharType="end"/>
      </w:r>
      <w:r w:rsidRPr="009B30D6">
        <w:rPr>
          <w:rFonts w:ascii="Arial" w:hAnsi="Arial" w:cs="Arial"/>
          <w:lang w:val="en-GB"/>
        </w:rPr>
        <w:t xml:space="preserve"> shows the impact on average subsidy awarded. With introduction of other costs, the RYM provides lower subsidy only in case of higher demand/supply ratios (as the probability of projects with higher LCOE being selected decreases and the effect on reduction of project surplus increases). In case of higher demand/supply ratios the reduction on average subsidy is however still quite significant in range of around 10 EUR/MWh.</w:t>
      </w:r>
    </w:p>
    <w:p w14:paraId="288941FD" w14:textId="67142FF0" w:rsidR="003653EB" w:rsidRPr="009B30D6" w:rsidRDefault="00062207">
      <w:pPr>
        <w:pStyle w:val="Caption"/>
        <w:keepNext/>
        <w:keepLines/>
        <w:rPr>
          <w:rFonts w:ascii="Arial" w:hAnsi="Arial" w:cs="Arial"/>
          <w:color w:val="auto"/>
          <w:sz w:val="22"/>
          <w:szCs w:val="22"/>
          <w:lang w:val="en-GB"/>
        </w:rPr>
      </w:pPr>
      <w:bookmarkStart w:id="80" w:name="_Ref91672725"/>
      <w:r w:rsidRPr="009B30D6">
        <w:rPr>
          <w:rFonts w:ascii="Arial" w:hAnsi="Arial" w:cs="Arial"/>
          <w:color w:val="auto"/>
          <w:sz w:val="22"/>
          <w:szCs w:val="22"/>
          <w:lang w:val="en-GB"/>
        </w:rPr>
        <w:t xml:space="preserve">Figure </w:t>
      </w:r>
      <w:r w:rsidRPr="009B30D6">
        <w:rPr>
          <w:rFonts w:ascii="Arial" w:hAnsi="Arial" w:cs="Arial"/>
          <w:color w:val="auto"/>
          <w:sz w:val="22"/>
          <w:szCs w:val="22"/>
          <w:lang w:val="en-GB"/>
        </w:rPr>
        <w:fldChar w:fldCharType="begin"/>
      </w:r>
      <w:r w:rsidRPr="009B30D6">
        <w:rPr>
          <w:rFonts w:ascii="Arial" w:hAnsi="Arial" w:cs="Arial"/>
          <w:color w:val="auto"/>
          <w:sz w:val="22"/>
          <w:szCs w:val="22"/>
          <w:lang w:val="en-GB"/>
        </w:rPr>
        <w:instrText xml:space="preserve"> SEQ Figure \* ARABIC </w:instrText>
      </w:r>
      <w:r w:rsidRPr="009B30D6">
        <w:rPr>
          <w:rFonts w:ascii="Arial" w:hAnsi="Arial" w:cs="Arial"/>
          <w:color w:val="auto"/>
          <w:sz w:val="22"/>
          <w:szCs w:val="22"/>
          <w:lang w:val="en-GB"/>
        </w:rPr>
        <w:fldChar w:fldCharType="separate"/>
      </w:r>
      <w:r w:rsidR="00545E4A">
        <w:rPr>
          <w:rFonts w:ascii="Arial" w:hAnsi="Arial" w:cs="Arial"/>
          <w:noProof/>
          <w:color w:val="auto"/>
          <w:sz w:val="22"/>
          <w:szCs w:val="22"/>
          <w:lang w:val="en-GB"/>
        </w:rPr>
        <w:t>8</w:t>
      </w:r>
      <w:r w:rsidRPr="009B30D6">
        <w:rPr>
          <w:rFonts w:ascii="Arial" w:hAnsi="Arial" w:cs="Arial"/>
          <w:color w:val="auto"/>
          <w:sz w:val="22"/>
          <w:szCs w:val="22"/>
          <w:lang w:val="en-GB"/>
        </w:rPr>
        <w:fldChar w:fldCharType="end"/>
      </w:r>
      <w:bookmarkEnd w:id="80"/>
      <w:r w:rsidRPr="009B30D6">
        <w:rPr>
          <w:rFonts w:ascii="Arial" w:hAnsi="Arial" w:cs="Arial"/>
          <w:color w:val="auto"/>
          <w:sz w:val="22"/>
          <w:szCs w:val="22"/>
          <w:lang w:val="en-GB"/>
        </w:rPr>
        <w:t xml:space="preserve">; Impact of reference yield on subsidy based on </w:t>
      </w:r>
      <w:r w:rsidR="001F4AE9">
        <w:rPr>
          <w:rFonts w:ascii="Arial" w:hAnsi="Arial" w:cs="Arial"/>
          <w:color w:val="auto"/>
          <w:sz w:val="22"/>
          <w:szCs w:val="22"/>
          <w:lang w:val="en-GB"/>
        </w:rPr>
        <w:t>demand</w:t>
      </w:r>
      <w:r w:rsidRPr="009B30D6">
        <w:rPr>
          <w:rFonts w:ascii="Arial" w:hAnsi="Arial" w:cs="Arial"/>
          <w:color w:val="auto"/>
          <w:sz w:val="22"/>
          <w:szCs w:val="22"/>
          <w:lang w:val="en-GB"/>
        </w:rPr>
        <w:t>/</w:t>
      </w:r>
      <w:r w:rsidR="001F4AE9">
        <w:rPr>
          <w:rFonts w:ascii="Arial" w:hAnsi="Arial" w:cs="Arial"/>
          <w:color w:val="auto"/>
          <w:sz w:val="22"/>
          <w:szCs w:val="22"/>
          <w:lang w:val="en-GB"/>
        </w:rPr>
        <w:t>supply ratio</w:t>
      </w:r>
      <w:r w:rsidRPr="009B30D6">
        <w:rPr>
          <w:rFonts w:ascii="Arial" w:hAnsi="Arial" w:cs="Arial"/>
          <w:color w:val="auto"/>
          <w:sz w:val="22"/>
          <w:szCs w:val="22"/>
          <w:lang w:val="en-GB"/>
        </w:rPr>
        <w:t xml:space="preserve"> – simple case including other costs; based on 1000 random draws</w:t>
      </w:r>
    </w:p>
    <w:p w14:paraId="2CA6BEED" w14:textId="6E143810" w:rsidR="003653EB" w:rsidRPr="009B30D6" w:rsidRDefault="00417F90">
      <w:pPr>
        <w:rPr>
          <w:lang w:val="en-GB"/>
        </w:rPr>
      </w:pPr>
      <w:r w:rsidRPr="00417F90">
        <w:rPr>
          <w:noProof/>
        </w:rPr>
        <w:drawing>
          <wp:inline distT="0" distB="0" distL="0" distR="0" wp14:anchorId="5F6D1C07" wp14:editId="641AD95B">
            <wp:extent cx="5760720" cy="1478915"/>
            <wp:effectExtent l="0" t="0" r="0" b="698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0720" cy="1478915"/>
                    </a:xfrm>
                    <a:prstGeom prst="rect">
                      <a:avLst/>
                    </a:prstGeom>
                    <a:noFill/>
                    <a:ln>
                      <a:noFill/>
                    </a:ln>
                  </pic:spPr>
                </pic:pic>
              </a:graphicData>
            </a:graphic>
          </wp:inline>
        </w:drawing>
      </w:r>
    </w:p>
    <w:p w14:paraId="13F745F8" w14:textId="785D21C6" w:rsidR="003653EB" w:rsidRDefault="00062207">
      <w:pPr>
        <w:rPr>
          <w:rFonts w:ascii="Arial" w:hAnsi="Arial" w:cs="Arial"/>
          <w:lang w:val="en-GB"/>
        </w:rPr>
      </w:pPr>
      <w:r w:rsidRPr="009B30D6">
        <w:rPr>
          <w:rFonts w:ascii="Arial" w:hAnsi="Arial" w:cs="Arial"/>
          <w:lang w:val="en-GB"/>
        </w:rPr>
        <w:t xml:space="preserve">The average subsidy might be higher or lower based on the applicability of the RYM and demand/supply ratio. In </w:t>
      </w:r>
      <w:r w:rsidRPr="009B30D6">
        <w:rPr>
          <w:rFonts w:ascii="Arial" w:hAnsi="Arial" w:cs="Arial"/>
          <w:lang w:val="en-GB"/>
        </w:rPr>
        <w:fldChar w:fldCharType="begin"/>
      </w:r>
      <w:r w:rsidRPr="009B30D6">
        <w:rPr>
          <w:rFonts w:ascii="Arial" w:hAnsi="Arial" w:cs="Arial"/>
          <w:lang w:val="en-GB"/>
        </w:rPr>
        <w:instrText xml:space="preserve"> REF _Ref91678665 \h </w:instrText>
      </w:r>
      <w:r w:rsidRPr="009B30D6">
        <w:rPr>
          <w:rFonts w:ascii="Arial" w:hAnsi="Arial" w:cs="Arial"/>
          <w:lang w:val="en-GB"/>
        </w:rPr>
      </w:r>
      <w:r w:rsidRPr="009B30D6">
        <w:rPr>
          <w:rFonts w:ascii="Arial" w:hAnsi="Arial" w:cs="Arial"/>
          <w:lang w:val="en-GB"/>
        </w:rPr>
        <w:fldChar w:fldCharType="separate"/>
      </w:r>
      <w:ins w:id="81" w:author="Prokop Čech" w:date="2023-01-13T23:01:00Z">
        <w:r w:rsidR="00545E4A" w:rsidRPr="009B30D6">
          <w:rPr>
            <w:rFonts w:ascii="Arial" w:hAnsi="Arial" w:cs="Arial"/>
            <w:lang w:val="en-GB"/>
          </w:rPr>
          <w:t xml:space="preserve">Figure </w:t>
        </w:r>
        <w:r w:rsidR="00545E4A">
          <w:rPr>
            <w:rFonts w:ascii="Arial" w:hAnsi="Arial" w:cs="Arial"/>
            <w:noProof/>
            <w:lang w:val="en-GB"/>
          </w:rPr>
          <w:t>9</w:t>
        </w:r>
      </w:ins>
      <w:r w:rsidRPr="009B30D6">
        <w:rPr>
          <w:rFonts w:ascii="Arial" w:hAnsi="Arial" w:cs="Arial"/>
          <w:lang w:val="en-GB"/>
        </w:rPr>
        <w:fldChar w:fldCharType="end"/>
      </w:r>
      <w:r w:rsidRPr="009B30D6">
        <w:rPr>
          <w:rFonts w:ascii="Arial" w:hAnsi="Arial" w:cs="Arial"/>
          <w:lang w:val="en-GB"/>
        </w:rPr>
        <w:t xml:space="preserve"> average surplus of project is shown. The RYM up to 100% of applicability always decrease the surplus of projects (as the possibility for surplus creation comes only from differences in other costs). The RYM significantly decreases the surplus of projects with increasing demand/supply ratio.</w:t>
      </w:r>
    </w:p>
    <w:p w14:paraId="1043F398" w14:textId="3CCBC7D8" w:rsidR="003653EB" w:rsidRPr="009B30D6" w:rsidRDefault="00062207">
      <w:pPr>
        <w:pStyle w:val="Caption"/>
        <w:keepNext/>
        <w:keepLines/>
        <w:rPr>
          <w:rFonts w:ascii="Arial" w:hAnsi="Arial" w:cs="Arial"/>
          <w:color w:val="auto"/>
          <w:sz w:val="22"/>
          <w:szCs w:val="22"/>
          <w:lang w:val="en-GB"/>
        </w:rPr>
      </w:pPr>
      <w:bookmarkStart w:id="82" w:name="_Ref91678665"/>
      <w:r w:rsidRPr="009B30D6">
        <w:rPr>
          <w:rFonts w:ascii="Arial" w:hAnsi="Arial" w:cs="Arial"/>
          <w:color w:val="auto"/>
          <w:sz w:val="22"/>
          <w:szCs w:val="22"/>
          <w:lang w:val="en-GB"/>
        </w:rPr>
        <w:t xml:space="preserve">Figure </w:t>
      </w:r>
      <w:r w:rsidRPr="009B30D6">
        <w:rPr>
          <w:rFonts w:ascii="Arial" w:hAnsi="Arial" w:cs="Arial"/>
          <w:color w:val="auto"/>
          <w:sz w:val="22"/>
          <w:szCs w:val="22"/>
          <w:lang w:val="en-GB"/>
        </w:rPr>
        <w:fldChar w:fldCharType="begin"/>
      </w:r>
      <w:r w:rsidRPr="009B30D6">
        <w:rPr>
          <w:rFonts w:ascii="Arial" w:hAnsi="Arial" w:cs="Arial"/>
          <w:color w:val="auto"/>
          <w:sz w:val="22"/>
          <w:szCs w:val="22"/>
          <w:lang w:val="en-GB"/>
        </w:rPr>
        <w:instrText xml:space="preserve"> SEQ Figure \* ARABIC </w:instrText>
      </w:r>
      <w:r w:rsidRPr="009B30D6">
        <w:rPr>
          <w:rFonts w:ascii="Arial" w:hAnsi="Arial" w:cs="Arial"/>
          <w:color w:val="auto"/>
          <w:sz w:val="22"/>
          <w:szCs w:val="22"/>
          <w:lang w:val="en-GB"/>
        </w:rPr>
        <w:fldChar w:fldCharType="separate"/>
      </w:r>
      <w:r w:rsidR="00545E4A">
        <w:rPr>
          <w:rFonts w:ascii="Arial" w:hAnsi="Arial" w:cs="Arial"/>
          <w:noProof/>
          <w:color w:val="auto"/>
          <w:sz w:val="22"/>
          <w:szCs w:val="22"/>
          <w:lang w:val="en-GB"/>
        </w:rPr>
        <w:t>9</w:t>
      </w:r>
      <w:r w:rsidRPr="009B30D6">
        <w:rPr>
          <w:rFonts w:ascii="Arial" w:hAnsi="Arial" w:cs="Arial"/>
          <w:color w:val="auto"/>
          <w:sz w:val="22"/>
          <w:szCs w:val="22"/>
          <w:lang w:val="en-GB"/>
        </w:rPr>
        <w:fldChar w:fldCharType="end"/>
      </w:r>
      <w:bookmarkEnd w:id="82"/>
      <w:r w:rsidRPr="009B30D6">
        <w:rPr>
          <w:rFonts w:ascii="Arial" w:hAnsi="Arial" w:cs="Arial"/>
          <w:color w:val="auto"/>
          <w:sz w:val="22"/>
          <w:szCs w:val="22"/>
          <w:lang w:val="en-GB"/>
        </w:rPr>
        <w:t xml:space="preserve">; Impact of reference yield on project surplus based on </w:t>
      </w:r>
      <w:r w:rsidR="001F4AE9">
        <w:rPr>
          <w:rFonts w:ascii="Arial" w:hAnsi="Arial" w:cs="Arial"/>
          <w:color w:val="auto"/>
          <w:sz w:val="22"/>
          <w:szCs w:val="22"/>
          <w:lang w:val="en-GB"/>
        </w:rPr>
        <w:t>demand</w:t>
      </w:r>
      <w:r w:rsidR="001F4AE9" w:rsidRPr="009B30D6">
        <w:rPr>
          <w:rFonts w:ascii="Arial" w:hAnsi="Arial" w:cs="Arial"/>
          <w:color w:val="auto"/>
          <w:sz w:val="22"/>
          <w:szCs w:val="22"/>
          <w:lang w:val="en-GB"/>
        </w:rPr>
        <w:t>/</w:t>
      </w:r>
      <w:r w:rsidR="001F4AE9">
        <w:rPr>
          <w:rFonts w:ascii="Arial" w:hAnsi="Arial" w:cs="Arial"/>
          <w:color w:val="auto"/>
          <w:sz w:val="22"/>
          <w:szCs w:val="22"/>
          <w:lang w:val="en-GB"/>
        </w:rPr>
        <w:t>supply ratio</w:t>
      </w:r>
      <w:r w:rsidR="001F4AE9" w:rsidRPr="009B30D6">
        <w:rPr>
          <w:rFonts w:ascii="Arial" w:hAnsi="Arial" w:cs="Arial"/>
          <w:color w:val="auto"/>
          <w:sz w:val="22"/>
          <w:szCs w:val="22"/>
          <w:lang w:val="en-GB"/>
        </w:rPr>
        <w:t xml:space="preserve"> </w:t>
      </w:r>
      <w:r w:rsidRPr="009B30D6">
        <w:rPr>
          <w:rFonts w:ascii="Arial" w:hAnsi="Arial" w:cs="Arial"/>
          <w:color w:val="auto"/>
          <w:sz w:val="22"/>
          <w:szCs w:val="22"/>
          <w:lang w:val="en-GB"/>
        </w:rPr>
        <w:t>– simple case including other costs; based on 1000 random draws</w:t>
      </w:r>
    </w:p>
    <w:p w14:paraId="19E4C00C" w14:textId="7C785732" w:rsidR="003653EB" w:rsidRPr="009B30D6" w:rsidRDefault="00417F90">
      <w:pPr>
        <w:rPr>
          <w:lang w:val="en-GB"/>
        </w:rPr>
      </w:pPr>
      <w:r w:rsidRPr="00417F90">
        <w:rPr>
          <w:noProof/>
        </w:rPr>
        <w:drawing>
          <wp:inline distT="0" distB="0" distL="0" distR="0" wp14:anchorId="179D3F19" wp14:editId="78122D4A">
            <wp:extent cx="5760720" cy="1478915"/>
            <wp:effectExtent l="0" t="0" r="0" b="698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60720" cy="1478915"/>
                    </a:xfrm>
                    <a:prstGeom prst="rect">
                      <a:avLst/>
                    </a:prstGeom>
                    <a:noFill/>
                    <a:ln>
                      <a:noFill/>
                    </a:ln>
                  </pic:spPr>
                </pic:pic>
              </a:graphicData>
            </a:graphic>
          </wp:inline>
        </w:drawing>
      </w:r>
    </w:p>
    <w:p w14:paraId="77A85E2E" w14:textId="18439830" w:rsidR="003653EB" w:rsidRDefault="00062207">
      <w:pPr>
        <w:rPr>
          <w:rFonts w:ascii="Arial" w:hAnsi="Arial" w:cs="Arial"/>
          <w:lang w:val="en-GB"/>
        </w:rPr>
      </w:pPr>
      <w:r w:rsidRPr="009B30D6">
        <w:rPr>
          <w:rFonts w:ascii="Arial" w:hAnsi="Arial" w:cs="Arial"/>
          <w:lang w:val="en-GB"/>
        </w:rPr>
        <w:t xml:space="preserve">The average production decreases with increased applicability of RYM as shown in </w:t>
      </w:r>
      <w:r w:rsidRPr="009B30D6">
        <w:rPr>
          <w:rFonts w:ascii="Arial" w:hAnsi="Arial" w:cs="Arial"/>
          <w:lang w:val="en-GB"/>
        </w:rPr>
        <w:fldChar w:fldCharType="begin"/>
      </w:r>
      <w:r w:rsidRPr="009B30D6">
        <w:rPr>
          <w:rFonts w:ascii="Arial" w:hAnsi="Arial" w:cs="Arial"/>
          <w:lang w:val="en-GB"/>
        </w:rPr>
        <w:instrText xml:space="preserve"> REF _Ref91679628 \h </w:instrText>
      </w:r>
      <w:r w:rsidRPr="009B30D6">
        <w:rPr>
          <w:rFonts w:ascii="Arial" w:hAnsi="Arial" w:cs="Arial"/>
          <w:lang w:val="en-GB"/>
        </w:rPr>
      </w:r>
      <w:r w:rsidRPr="009B30D6">
        <w:rPr>
          <w:rFonts w:ascii="Arial" w:hAnsi="Arial" w:cs="Arial"/>
          <w:lang w:val="en-GB"/>
        </w:rPr>
        <w:fldChar w:fldCharType="separate"/>
      </w:r>
      <w:ins w:id="83" w:author="Prokop Čech" w:date="2023-01-13T23:01:00Z">
        <w:r w:rsidR="00545E4A" w:rsidRPr="009B30D6">
          <w:rPr>
            <w:rFonts w:ascii="Arial" w:hAnsi="Arial" w:cs="Arial"/>
            <w:lang w:val="en-GB"/>
          </w:rPr>
          <w:t xml:space="preserve">Figure </w:t>
        </w:r>
        <w:r w:rsidR="00545E4A">
          <w:rPr>
            <w:rFonts w:ascii="Arial" w:hAnsi="Arial" w:cs="Arial"/>
            <w:noProof/>
            <w:lang w:val="en-GB"/>
          </w:rPr>
          <w:t>10</w:t>
        </w:r>
      </w:ins>
      <w:r w:rsidRPr="009B30D6">
        <w:rPr>
          <w:rFonts w:ascii="Arial" w:hAnsi="Arial" w:cs="Arial"/>
          <w:lang w:val="en-GB"/>
        </w:rPr>
        <w:fldChar w:fldCharType="end"/>
      </w:r>
      <w:r w:rsidRPr="009B30D6">
        <w:rPr>
          <w:rFonts w:ascii="Arial" w:hAnsi="Arial" w:cs="Arial"/>
          <w:lang w:val="en-GB"/>
        </w:rPr>
        <w:t>. Random draw of other costs in combination with the RYM significantly increase the difference between chosen projects based on the applicability of the RYM. In low demand/supply ratio cases the difference between average production is thus significant and gradually decreasing with increased demand.</w:t>
      </w:r>
    </w:p>
    <w:p w14:paraId="1131F20A" w14:textId="13F48090" w:rsidR="003653EB" w:rsidRPr="009B30D6" w:rsidRDefault="00062207">
      <w:pPr>
        <w:pStyle w:val="Caption"/>
        <w:keepNext/>
        <w:keepLines/>
        <w:rPr>
          <w:rFonts w:ascii="Arial" w:hAnsi="Arial" w:cs="Arial"/>
          <w:color w:val="auto"/>
          <w:sz w:val="22"/>
          <w:szCs w:val="22"/>
          <w:lang w:val="en-GB"/>
        </w:rPr>
      </w:pPr>
      <w:bookmarkStart w:id="84" w:name="_Ref91679628"/>
      <w:r w:rsidRPr="009B30D6">
        <w:rPr>
          <w:rFonts w:ascii="Arial" w:hAnsi="Arial" w:cs="Arial"/>
          <w:color w:val="auto"/>
          <w:sz w:val="22"/>
          <w:szCs w:val="22"/>
          <w:lang w:val="en-GB"/>
        </w:rPr>
        <w:lastRenderedPageBreak/>
        <w:t xml:space="preserve">Figure </w:t>
      </w:r>
      <w:r w:rsidRPr="009B30D6">
        <w:rPr>
          <w:rFonts w:ascii="Arial" w:hAnsi="Arial" w:cs="Arial"/>
          <w:color w:val="auto"/>
          <w:sz w:val="22"/>
          <w:szCs w:val="22"/>
          <w:lang w:val="en-GB"/>
        </w:rPr>
        <w:fldChar w:fldCharType="begin"/>
      </w:r>
      <w:r w:rsidRPr="009B30D6">
        <w:rPr>
          <w:rFonts w:ascii="Arial" w:hAnsi="Arial" w:cs="Arial"/>
          <w:color w:val="auto"/>
          <w:sz w:val="22"/>
          <w:szCs w:val="22"/>
          <w:lang w:val="en-GB"/>
        </w:rPr>
        <w:instrText xml:space="preserve"> SEQ Figure \* ARABIC </w:instrText>
      </w:r>
      <w:r w:rsidRPr="009B30D6">
        <w:rPr>
          <w:rFonts w:ascii="Arial" w:hAnsi="Arial" w:cs="Arial"/>
          <w:color w:val="auto"/>
          <w:sz w:val="22"/>
          <w:szCs w:val="22"/>
          <w:lang w:val="en-GB"/>
        </w:rPr>
        <w:fldChar w:fldCharType="separate"/>
      </w:r>
      <w:r w:rsidR="00545E4A">
        <w:rPr>
          <w:rFonts w:ascii="Arial" w:hAnsi="Arial" w:cs="Arial"/>
          <w:noProof/>
          <w:color w:val="auto"/>
          <w:sz w:val="22"/>
          <w:szCs w:val="22"/>
          <w:lang w:val="en-GB"/>
        </w:rPr>
        <w:t>10</w:t>
      </w:r>
      <w:r w:rsidRPr="009B30D6">
        <w:rPr>
          <w:rFonts w:ascii="Arial" w:hAnsi="Arial" w:cs="Arial"/>
          <w:color w:val="auto"/>
          <w:sz w:val="22"/>
          <w:szCs w:val="22"/>
          <w:lang w:val="en-GB"/>
        </w:rPr>
        <w:fldChar w:fldCharType="end"/>
      </w:r>
      <w:bookmarkEnd w:id="84"/>
      <w:r w:rsidRPr="009B30D6">
        <w:rPr>
          <w:rFonts w:ascii="Arial" w:hAnsi="Arial" w:cs="Arial"/>
          <w:color w:val="auto"/>
          <w:sz w:val="22"/>
          <w:szCs w:val="22"/>
          <w:lang w:val="en-GB"/>
        </w:rPr>
        <w:t xml:space="preserve">; Impact of reference yield on production based on </w:t>
      </w:r>
      <w:r w:rsidR="001F4AE9">
        <w:rPr>
          <w:rFonts w:ascii="Arial" w:hAnsi="Arial" w:cs="Arial"/>
          <w:color w:val="auto"/>
          <w:sz w:val="22"/>
          <w:szCs w:val="22"/>
          <w:lang w:val="en-GB"/>
        </w:rPr>
        <w:t>demand</w:t>
      </w:r>
      <w:r w:rsidR="001F4AE9" w:rsidRPr="009B30D6">
        <w:rPr>
          <w:rFonts w:ascii="Arial" w:hAnsi="Arial" w:cs="Arial"/>
          <w:color w:val="auto"/>
          <w:sz w:val="22"/>
          <w:szCs w:val="22"/>
          <w:lang w:val="en-GB"/>
        </w:rPr>
        <w:t>/</w:t>
      </w:r>
      <w:r w:rsidR="001F4AE9">
        <w:rPr>
          <w:rFonts w:ascii="Arial" w:hAnsi="Arial" w:cs="Arial"/>
          <w:color w:val="auto"/>
          <w:sz w:val="22"/>
          <w:szCs w:val="22"/>
          <w:lang w:val="en-GB"/>
        </w:rPr>
        <w:t>supply ratio</w:t>
      </w:r>
      <w:r w:rsidR="001F4AE9" w:rsidRPr="009B30D6">
        <w:rPr>
          <w:rFonts w:ascii="Arial" w:hAnsi="Arial" w:cs="Arial"/>
          <w:color w:val="auto"/>
          <w:sz w:val="22"/>
          <w:szCs w:val="22"/>
          <w:lang w:val="en-GB"/>
        </w:rPr>
        <w:t xml:space="preserve"> </w:t>
      </w:r>
      <w:r w:rsidRPr="009B30D6">
        <w:rPr>
          <w:rFonts w:ascii="Arial" w:hAnsi="Arial" w:cs="Arial"/>
          <w:color w:val="auto"/>
          <w:sz w:val="22"/>
          <w:szCs w:val="22"/>
          <w:lang w:val="en-GB"/>
        </w:rPr>
        <w:t>– simple case including other costs; based on 1000 random draws</w:t>
      </w:r>
    </w:p>
    <w:p w14:paraId="441F2FB1" w14:textId="7E351668" w:rsidR="003653EB" w:rsidRPr="009B30D6" w:rsidRDefault="00417F90">
      <w:pPr>
        <w:widowControl w:val="0"/>
        <w:autoSpaceDE w:val="0"/>
        <w:autoSpaceDN w:val="0"/>
        <w:adjustRightInd w:val="0"/>
        <w:spacing w:line="276" w:lineRule="auto"/>
        <w:rPr>
          <w:rFonts w:ascii="Arial" w:hAnsi="Arial" w:cs="Arial"/>
          <w:lang w:val="en-GB"/>
        </w:rPr>
      </w:pPr>
      <w:r w:rsidRPr="00417F90">
        <w:rPr>
          <w:noProof/>
        </w:rPr>
        <w:drawing>
          <wp:inline distT="0" distB="0" distL="0" distR="0" wp14:anchorId="6753C9D1" wp14:editId="0FB011A5">
            <wp:extent cx="5760720" cy="1478915"/>
            <wp:effectExtent l="0" t="0" r="0" b="698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60720" cy="1478915"/>
                    </a:xfrm>
                    <a:prstGeom prst="rect">
                      <a:avLst/>
                    </a:prstGeom>
                    <a:noFill/>
                    <a:ln>
                      <a:noFill/>
                    </a:ln>
                  </pic:spPr>
                </pic:pic>
              </a:graphicData>
            </a:graphic>
          </wp:inline>
        </w:drawing>
      </w:r>
    </w:p>
    <w:p w14:paraId="7B756CC5" w14:textId="77777777" w:rsidR="003653EB" w:rsidRPr="009B30D6" w:rsidRDefault="00062207">
      <w:pPr>
        <w:widowControl w:val="0"/>
        <w:autoSpaceDE w:val="0"/>
        <w:autoSpaceDN w:val="0"/>
        <w:adjustRightInd w:val="0"/>
        <w:spacing w:line="276" w:lineRule="auto"/>
        <w:rPr>
          <w:rFonts w:ascii="Arial" w:hAnsi="Arial" w:cs="Arial"/>
          <w:lang w:val="en-GB"/>
        </w:rPr>
      </w:pPr>
      <w:r w:rsidRPr="009B30D6">
        <w:rPr>
          <w:rFonts w:ascii="Arial" w:hAnsi="Arial" w:cs="Arial"/>
          <w:lang w:val="en-GB"/>
        </w:rPr>
        <w:t xml:space="preserve">The reference model can increase or decrease the average subsidy awarded in auctions. </w:t>
      </w:r>
    </w:p>
    <w:p w14:paraId="62DAA8BE" w14:textId="77777777" w:rsidR="003653EB" w:rsidRPr="009B30D6" w:rsidRDefault="00062207">
      <w:pPr>
        <w:widowControl w:val="0"/>
        <w:autoSpaceDE w:val="0"/>
        <w:autoSpaceDN w:val="0"/>
        <w:adjustRightInd w:val="0"/>
        <w:spacing w:line="276" w:lineRule="auto"/>
        <w:rPr>
          <w:rFonts w:ascii="Arial" w:hAnsi="Arial" w:cs="Arial"/>
          <w:lang w:val="en-GB"/>
        </w:rPr>
      </w:pPr>
      <w:r w:rsidRPr="009B30D6">
        <w:rPr>
          <w:rFonts w:ascii="Arial" w:hAnsi="Arial" w:cs="Arial"/>
          <w:lang w:val="en-GB"/>
        </w:rPr>
        <w:t xml:space="preserve">If the RYM does not overcompensates the differences based on production potential, the surplus of projects is on average always decreased. If the decreased surplus compensates for selection of projects with higher LCOE, then the average subsidy is lower as well. If on the other hand the decrease of surplus does not compensate for projects with higher LCOE, than the subsidy might be higher under the RYM (as seen in scenarios with low demand/supply ratios). </w:t>
      </w:r>
    </w:p>
    <w:p w14:paraId="79885F81" w14:textId="77777777" w:rsidR="003653EB" w:rsidRPr="009B30D6" w:rsidRDefault="00062207">
      <w:pPr>
        <w:widowControl w:val="0"/>
        <w:autoSpaceDE w:val="0"/>
        <w:autoSpaceDN w:val="0"/>
        <w:adjustRightInd w:val="0"/>
        <w:spacing w:line="276" w:lineRule="auto"/>
        <w:rPr>
          <w:rFonts w:ascii="Arial" w:hAnsi="Arial" w:cs="Arial"/>
          <w:lang w:val="en-GB"/>
        </w:rPr>
      </w:pPr>
      <w:r w:rsidRPr="009B30D6">
        <w:rPr>
          <w:rFonts w:ascii="Arial" w:hAnsi="Arial" w:cs="Arial"/>
          <w:lang w:val="en-GB"/>
        </w:rPr>
        <w:t>Since other costs significantly influence the LCOE, the precise set up of the correction is not very significant. I.e., it does not matter that much if the correction factor slightly over or under corrects.</w:t>
      </w:r>
    </w:p>
    <w:p w14:paraId="7FC4D9EF" w14:textId="1E1B0C1E" w:rsidR="003653EB" w:rsidRPr="00A566EB" w:rsidRDefault="00062207" w:rsidP="00564053">
      <w:pPr>
        <w:pStyle w:val="Heading1"/>
        <w:numPr>
          <w:ilvl w:val="0"/>
          <w:numId w:val="1"/>
        </w:numPr>
        <w:spacing w:after="240"/>
        <w:rPr>
          <w:rFonts w:ascii="Arial" w:eastAsiaTheme="minorHAnsi" w:hAnsi="Arial" w:cs="Arial"/>
          <w:color w:val="auto"/>
          <w:lang w:val="en-GB"/>
        </w:rPr>
      </w:pPr>
      <w:bookmarkStart w:id="85" w:name="_Ref91685689"/>
      <w:bookmarkStart w:id="86" w:name="_Ref91753946"/>
      <w:bookmarkStart w:id="87" w:name="_Ref91687702"/>
      <w:bookmarkStart w:id="88" w:name="_Ref91681434"/>
      <w:bookmarkStart w:id="89" w:name="_Toc112352939"/>
      <w:r w:rsidRPr="00A566EB">
        <w:rPr>
          <w:rFonts w:ascii="Arial" w:eastAsiaTheme="minorHAnsi" w:hAnsi="Arial" w:cs="Arial"/>
          <w:color w:val="auto"/>
          <w:lang w:val="en-GB"/>
        </w:rPr>
        <w:t>The model – typified distribution of supply</w:t>
      </w:r>
      <w:bookmarkEnd w:id="85"/>
      <w:bookmarkEnd w:id="86"/>
      <w:bookmarkEnd w:id="87"/>
      <w:bookmarkEnd w:id="88"/>
      <w:bookmarkEnd w:id="89"/>
    </w:p>
    <w:p w14:paraId="3DE9B29D" w14:textId="77777777" w:rsidR="003653EB" w:rsidRPr="009B30D6" w:rsidRDefault="00062207">
      <w:pPr>
        <w:widowControl w:val="0"/>
        <w:autoSpaceDE w:val="0"/>
        <w:autoSpaceDN w:val="0"/>
        <w:adjustRightInd w:val="0"/>
        <w:spacing w:line="276" w:lineRule="auto"/>
        <w:rPr>
          <w:rFonts w:ascii="Arial" w:hAnsi="Arial" w:cs="Arial"/>
          <w:lang w:val="en-GB"/>
        </w:rPr>
      </w:pPr>
      <w:r w:rsidRPr="009B30D6">
        <w:rPr>
          <w:rFonts w:ascii="Arial" w:hAnsi="Arial" w:cs="Arial"/>
          <w:lang w:val="en-GB"/>
        </w:rPr>
        <w:t>In previous section uniform distribution of production potential was assumed. Further I introduce 4 typified conditions of production potential:</w:t>
      </w:r>
    </w:p>
    <w:p w14:paraId="49761690" w14:textId="77777777" w:rsidR="003653EB" w:rsidRPr="009B30D6" w:rsidRDefault="00062207">
      <w:pPr>
        <w:pStyle w:val="ListParagraph"/>
        <w:widowControl w:val="0"/>
        <w:numPr>
          <w:ilvl w:val="0"/>
          <w:numId w:val="4"/>
        </w:numPr>
        <w:autoSpaceDE w:val="0"/>
        <w:autoSpaceDN w:val="0"/>
        <w:adjustRightInd w:val="0"/>
        <w:spacing w:line="276" w:lineRule="auto"/>
        <w:rPr>
          <w:rFonts w:ascii="Arial" w:eastAsiaTheme="minorHAnsi" w:hAnsi="Arial" w:cs="Arial"/>
          <w:i/>
          <w:iCs/>
          <w:sz w:val="22"/>
          <w:szCs w:val="22"/>
          <w:lang w:val="en-GB" w:eastAsia="en-US"/>
        </w:rPr>
      </w:pPr>
      <w:r w:rsidRPr="009B30D6">
        <w:rPr>
          <w:rFonts w:ascii="Arial" w:eastAsiaTheme="minorHAnsi" w:hAnsi="Arial" w:cs="Arial"/>
          <w:i/>
          <w:iCs/>
          <w:sz w:val="22"/>
          <w:szCs w:val="22"/>
          <w:lang w:val="en-GB" w:eastAsia="en-US"/>
        </w:rPr>
        <w:t>Lots of bad projects</w:t>
      </w:r>
    </w:p>
    <w:p w14:paraId="524C70DF" w14:textId="77777777" w:rsidR="003653EB" w:rsidRPr="009B30D6" w:rsidRDefault="00062207">
      <w:pPr>
        <w:pStyle w:val="ListParagraph"/>
        <w:widowControl w:val="0"/>
        <w:numPr>
          <w:ilvl w:val="0"/>
          <w:numId w:val="4"/>
        </w:numPr>
        <w:autoSpaceDE w:val="0"/>
        <w:autoSpaceDN w:val="0"/>
        <w:adjustRightInd w:val="0"/>
        <w:spacing w:line="276" w:lineRule="auto"/>
        <w:rPr>
          <w:rFonts w:ascii="Arial" w:eastAsiaTheme="minorHAnsi" w:hAnsi="Arial" w:cs="Arial"/>
          <w:i/>
          <w:iCs/>
          <w:sz w:val="22"/>
          <w:szCs w:val="22"/>
          <w:lang w:val="en-GB" w:eastAsia="en-US"/>
        </w:rPr>
      </w:pPr>
      <w:r w:rsidRPr="009B30D6">
        <w:rPr>
          <w:rFonts w:ascii="Arial" w:eastAsiaTheme="minorHAnsi" w:hAnsi="Arial" w:cs="Arial"/>
          <w:i/>
          <w:iCs/>
          <w:sz w:val="22"/>
          <w:szCs w:val="22"/>
          <w:lang w:val="en-GB" w:eastAsia="en-US"/>
        </w:rPr>
        <w:t>Lots of good projects</w:t>
      </w:r>
    </w:p>
    <w:p w14:paraId="5992FDB1" w14:textId="77777777" w:rsidR="003653EB" w:rsidRPr="009B30D6" w:rsidRDefault="00062207">
      <w:pPr>
        <w:pStyle w:val="ListParagraph"/>
        <w:widowControl w:val="0"/>
        <w:numPr>
          <w:ilvl w:val="0"/>
          <w:numId w:val="4"/>
        </w:numPr>
        <w:autoSpaceDE w:val="0"/>
        <w:autoSpaceDN w:val="0"/>
        <w:adjustRightInd w:val="0"/>
        <w:spacing w:line="276" w:lineRule="auto"/>
        <w:rPr>
          <w:rFonts w:ascii="Arial" w:eastAsiaTheme="minorHAnsi" w:hAnsi="Arial" w:cs="Arial"/>
          <w:i/>
          <w:iCs/>
          <w:sz w:val="22"/>
          <w:szCs w:val="22"/>
          <w:lang w:val="en-GB" w:eastAsia="en-US"/>
        </w:rPr>
      </w:pPr>
      <w:r w:rsidRPr="009B30D6">
        <w:rPr>
          <w:rFonts w:ascii="Arial" w:eastAsiaTheme="minorHAnsi" w:hAnsi="Arial" w:cs="Arial"/>
          <w:i/>
          <w:iCs/>
          <w:sz w:val="22"/>
          <w:szCs w:val="22"/>
          <w:lang w:val="en-GB" w:eastAsia="en-US"/>
        </w:rPr>
        <w:t>Lots of medium projects</w:t>
      </w:r>
    </w:p>
    <w:p w14:paraId="771B519B" w14:textId="77777777" w:rsidR="003653EB" w:rsidRPr="009B30D6" w:rsidRDefault="00062207">
      <w:pPr>
        <w:pStyle w:val="ListParagraph"/>
        <w:widowControl w:val="0"/>
        <w:numPr>
          <w:ilvl w:val="0"/>
          <w:numId w:val="4"/>
        </w:numPr>
        <w:autoSpaceDE w:val="0"/>
        <w:autoSpaceDN w:val="0"/>
        <w:adjustRightInd w:val="0"/>
        <w:spacing w:after="240" w:line="276" w:lineRule="auto"/>
        <w:rPr>
          <w:rFonts w:ascii="Arial" w:eastAsiaTheme="minorHAnsi" w:hAnsi="Arial" w:cs="Arial"/>
          <w:i/>
          <w:iCs/>
          <w:sz w:val="22"/>
          <w:szCs w:val="22"/>
          <w:lang w:val="en-GB" w:eastAsia="en-US"/>
        </w:rPr>
      </w:pPr>
      <w:r w:rsidRPr="009B30D6">
        <w:rPr>
          <w:rFonts w:ascii="Arial" w:eastAsiaTheme="minorHAnsi" w:hAnsi="Arial" w:cs="Arial"/>
          <w:i/>
          <w:iCs/>
          <w:sz w:val="22"/>
          <w:szCs w:val="22"/>
          <w:lang w:val="en-GB" w:eastAsia="en-US"/>
        </w:rPr>
        <w:t>Lots of good and bad projects</w:t>
      </w:r>
    </w:p>
    <w:p w14:paraId="6E168D22" w14:textId="77777777" w:rsidR="003653EB" w:rsidRPr="009B30D6" w:rsidRDefault="00062207" w:rsidP="00564053">
      <w:pPr>
        <w:pStyle w:val="Heading1"/>
        <w:numPr>
          <w:ilvl w:val="1"/>
          <w:numId w:val="1"/>
        </w:numPr>
        <w:spacing w:after="240"/>
        <w:rPr>
          <w:rFonts w:ascii="Arial" w:eastAsiaTheme="minorHAnsi" w:hAnsi="Arial" w:cs="Arial"/>
          <w:color w:val="auto"/>
          <w:sz w:val="24"/>
          <w:szCs w:val="24"/>
          <w:lang w:val="en-GB"/>
        </w:rPr>
      </w:pPr>
      <w:bookmarkStart w:id="90" w:name="_Toc112352940"/>
      <w:r w:rsidRPr="009B30D6">
        <w:rPr>
          <w:rFonts w:ascii="Arial" w:eastAsiaTheme="minorHAnsi" w:hAnsi="Arial" w:cs="Arial"/>
          <w:color w:val="auto"/>
          <w:sz w:val="24"/>
          <w:szCs w:val="24"/>
          <w:lang w:val="en-GB"/>
        </w:rPr>
        <w:t>Typified distributions</w:t>
      </w:r>
      <w:bookmarkEnd w:id="90"/>
    </w:p>
    <w:p w14:paraId="72314BDB" w14:textId="005245D1" w:rsidR="003653EB" w:rsidRPr="009B30D6" w:rsidRDefault="00062207">
      <w:pPr>
        <w:widowControl w:val="0"/>
        <w:autoSpaceDE w:val="0"/>
        <w:autoSpaceDN w:val="0"/>
        <w:adjustRightInd w:val="0"/>
        <w:spacing w:line="276" w:lineRule="auto"/>
        <w:rPr>
          <w:rFonts w:ascii="Arial" w:hAnsi="Arial" w:cs="Arial"/>
          <w:lang w:val="en-GB"/>
        </w:rPr>
      </w:pPr>
      <w:r w:rsidRPr="009B30D6">
        <w:rPr>
          <w:rFonts w:ascii="Arial" w:hAnsi="Arial" w:cs="Arial"/>
          <w:lang w:val="en-GB"/>
        </w:rPr>
        <w:t>These typified conditions in combination with supply/demand relation should show under which conditions the RYM shows highest differences and either lower or increase the average subsidy awarded, average surplus of projects and average production.</w:t>
      </w:r>
    </w:p>
    <w:p w14:paraId="68381029" w14:textId="4628D731" w:rsidR="003653EB" w:rsidRPr="009B30D6" w:rsidRDefault="00062207">
      <w:pPr>
        <w:widowControl w:val="0"/>
        <w:autoSpaceDE w:val="0"/>
        <w:autoSpaceDN w:val="0"/>
        <w:adjustRightInd w:val="0"/>
        <w:spacing w:line="276" w:lineRule="auto"/>
        <w:rPr>
          <w:rFonts w:ascii="Arial" w:hAnsi="Arial" w:cs="Arial"/>
          <w:lang w:val="en-GB"/>
        </w:rPr>
      </w:pPr>
      <w:r w:rsidRPr="009B30D6">
        <w:rPr>
          <w:rFonts w:ascii="Arial" w:hAnsi="Arial" w:cs="Arial"/>
          <w:lang w:val="en-GB"/>
        </w:rPr>
        <w:fldChar w:fldCharType="begin"/>
      </w:r>
      <w:r w:rsidRPr="009B30D6">
        <w:rPr>
          <w:rFonts w:ascii="Arial" w:hAnsi="Arial" w:cs="Arial"/>
          <w:lang w:val="en-GB"/>
        </w:rPr>
        <w:instrText xml:space="preserve"> REF _Ref91083611 \h </w:instrText>
      </w:r>
      <w:r w:rsidRPr="009B30D6">
        <w:rPr>
          <w:rFonts w:ascii="Arial" w:hAnsi="Arial" w:cs="Arial"/>
          <w:lang w:val="en-GB"/>
        </w:rPr>
      </w:r>
      <w:r w:rsidRPr="009B30D6">
        <w:rPr>
          <w:rFonts w:ascii="Arial" w:hAnsi="Arial" w:cs="Arial"/>
          <w:lang w:val="en-GB"/>
        </w:rPr>
        <w:fldChar w:fldCharType="separate"/>
      </w:r>
      <w:ins w:id="91" w:author="Prokop Čech" w:date="2023-01-13T23:01:00Z">
        <w:r w:rsidR="00545E4A" w:rsidRPr="009B30D6">
          <w:rPr>
            <w:rFonts w:ascii="Arial" w:hAnsi="Arial" w:cs="Arial"/>
            <w:lang w:val="en-GB"/>
          </w:rPr>
          <w:t xml:space="preserve">Figure </w:t>
        </w:r>
        <w:r w:rsidR="00545E4A">
          <w:rPr>
            <w:rFonts w:ascii="Arial" w:hAnsi="Arial" w:cs="Arial"/>
            <w:noProof/>
            <w:lang w:val="en-GB"/>
          </w:rPr>
          <w:t>11</w:t>
        </w:r>
      </w:ins>
      <w:r w:rsidRPr="009B30D6">
        <w:rPr>
          <w:rFonts w:ascii="Arial" w:hAnsi="Arial" w:cs="Arial"/>
          <w:lang w:val="en-GB"/>
        </w:rPr>
        <w:fldChar w:fldCharType="end"/>
      </w:r>
      <w:r w:rsidRPr="009B30D6">
        <w:rPr>
          <w:rFonts w:ascii="Arial" w:hAnsi="Arial" w:cs="Arial"/>
          <w:lang w:val="en-GB"/>
        </w:rPr>
        <w:t xml:space="preserve"> shows selected wind speed cumulative probability distributions and related LCOE based only on the production potential.</w:t>
      </w:r>
    </w:p>
    <w:p w14:paraId="49D0DB9F" w14:textId="2BD97294" w:rsidR="003653EB" w:rsidRPr="009B30D6" w:rsidRDefault="00062207" w:rsidP="008C63F8">
      <w:pPr>
        <w:pStyle w:val="Caption"/>
        <w:keepNext/>
        <w:keepLines/>
        <w:rPr>
          <w:rFonts w:ascii="Arial" w:hAnsi="Arial" w:cs="Arial"/>
          <w:color w:val="auto"/>
          <w:sz w:val="22"/>
          <w:szCs w:val="22"/>
          <w:lang w:val="en-GB"/>
        </w:rPr>
      </w:pPr>
      <w:bookmarkStart w:id="92" w:name="_Ref91083611"/>
      <w:bookmarkStart w:id="93" w:name="_Ref91083607"/>
      <w:r w:rsidRPr="009B30D6">
        <w:rPr>
          <w:rFonts w:ascii="Arial" w:hAnsi="Arial" w:cs="Arial"/>
          <w:color w:val="auto"/>
          <w:sz w:val="22"/>
          <w:szCs w:val="22"/>
          <w:lang w:val="en-GB"/>
        </w:rPr>
        <w:lastRenderedPageBreak/>
        <w:t xml:space="preserve">Figure </w:t>
      </w:r>
      <w:r w:rsidRPr="009B30D6">
        <w:rPr>
          <w:rFonts w:ascii="Arial" w:hAnsi="Arial" w:cs="Arial"/>
          <w:color w:val="auto"/>
          <w:sz w:val="22"/>
          <w:szCs w:val="22"/>
          <w:lang w:val="en-GB"/>
        </w:rPr>
        <w:fldChar w:fldCharType="begin"/>
      </w:r>
      <w:r w:rsidRPr="009B30D6">
        <w:rPr>
          <w:rFonts w:ascii="Arial" w:hAnsi="Arial" w:cs="Arial"/>
          <w:color w:val="auto"/>
          <w:sz w:val="22"/>
          <w:szCs w:val="22"/>
          <w:lang w:val="en-GB"/>
        </w:rPr>
        <w:instrText xml:space="preserve"> SEQ Figure \* ARABIC </w:instrText>
      </w:r>
      <w:r w:rsidRPr="009B30D6">
        <w:rPr>
          <w:rFonts w:ascii="Arial" w:hAnsi="Arial" w:cs="Arial"/>
          <w:color w:val="auto"/>
          <w:sz w:val="22"/>
          <w:szCs w:val="22"/>
          <w:lang w:val="en-GB"/>
        </w:rPr>
        <w:fldChar w:fldCharType="separate"/>
      </w:r>
      <w:r w:rsidR="00545E4A">
        <w:rPr>
          <w:rFonts w:ascii="Arial" w:hAnsi="Arial" w:cs="Arial"/>
          <w:noProof/>
          <w:color w:val="auto"/>
          <w:sz w:val="22"/>
          <w:szCs w:val="22"/>
          <w:lang w:val="en-GB"/>
        </w:rPr>
        <w:t>11</w:t>
      </w:r>
      <w:r w:rsidRPr="009B30D6">
        <w:rPr>
          <w:rFonts w:ascii="Arial" w:hAnsi="Arial" w:cs="Arial"/>
          <w:color w:val="auto"/>
          <w:sz w:val="22"/>
          <w:szCs w:val="22"/>
          <w:lang w:val="en-GB"/>
        </w:rPr>
        <w:fldChar w:fldCharType="end"/>
      </w:r>
      <w:bookmarkEnd w:id="92"/>
      <w:r w:rsidRPr="009B30D6">
        <w:rPr>
          <w:rFonts w:ascii="Arial" w:hAnsi="Arial" w:cs="Arial"/>
          <w:color w:val="auto"/>
          <w:sz w:val="22"/>
          <w:szCs w:val="22"/>
          <w:lang w:val="en-GB"/>
        </w:rPr>
        <w:t>; Typified distributions of wind speed and related LCOE</w:t>
      </w:r>
      <w:bookmarkEnd w:id="93"/>
    </w:p>
    <w:p w14:paraId="6C863DB9" w14:textId="77777777" w:rsidR="003653EB" w:rsidRPr="009B30D6" w:rsidRDefault="00062207">
      <w:pPr>
        <w:widowControl w:val="0"/>
        <w:autoSpaceDE w:val="0"/>
        <w:autoSpaceDN w:val="0"/>
        <w:adjustRightInd w:val="0"/>
        <w:spacing w:line="276" w:lineRule="auto"/>
        <w:rPr>
          <w:rFonts w:ascii="Arial" w:hAnsi="Arial" w:cs="Arial"/>
          <w:lang w:val="en-GB"/>
        </w:rPr>
      </w:pPr>
      <w:r w:rsidRPr="009B30D6">
        <w:rPr>
          <w:rFonts w:ascii="Arial" w:hAnsi="Arial" w:cs="Arial"/>
          <w:noProof/>
          <w:lang w:val="en-GB"/>
        </w:rPr>
        <w:drawing>
          <wp:inline distT="0" distB="0" distL="0" distR="0" wp14:anchorId="2936CE6A" wp14:editId="36997B45">
            <wp:extent cx="5647055" cy="3411855"/>
            <wp:effectExtent l="0" t="0" r="0"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Picture 75"/>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a:xfrm>
                      <a:off x="0" y="0"/>
                      <a:ext cx="5696221" cy="3441419"/>
                    </a:xfrm>
                    <a:prstGeom prst="rect">
                      <a:avLst/>
                    </a:prstGeom>
                    <a:noFill/>
                  </pic:spPr>
                </pic:pic>
              </a:graphicData>
            </a:graphic>
          </wp:inline>
        </w:drawing>
      </w:r>
    </w:p>
    <w:p w14:paraId="74FACFAD" w14:textId="77777777" w:rsidR="003653EB" w:rsidRPr="009B30D6" w:rsidRDefault="00062207" w:rsidP="00564053">
      <w:pPr>
        <w:pStyle w:val="Heading1"/>
        <w:numPr>
          <w:ilvl w:val="1"/>
          <w:numId w:val="1"/>
        </w:numPr>
        <w:spacing w:after="240"/>
        <w:rPr>
          <w:rFonts w:ascii="Arial" w:eastAsiaTheme="minorHAnsi" w:hAnsi="Arial" w:cs="Arial"/>
          <w:color w:val="auto"/>
          <w:sz w:val="24"/>
          <w:szCs w:val="24"/>
          <w:lang w:val="en-GB"/>
        </w:rPr>
      </w:pPr>
      <w:bookmarkStart w:id="94" w:name="_Toc112352941"/>
      <w:r w:rsidRPr="009B30D6">
        <w:rPr>
          <w:rFonts w:ascii="Arial" w:eastAsiaTheme="minorHAnsi" w:hAnsi="Arial" w:cs="Arial"/>
          <w:color w:val="auto"/>
          <w:sz w:val="24"/>
          <w:szCs w:val="24"/>
          <w:lang w:val="en-GB"/>
        </w:rPr>
        <w:t>Impact of RYM</w:t>
      </w:r>
      <w:bookmarkEnd w:id="94"/>
    </w:p>
    <w:p w14:paraId="54FE0839" w14:textId="6D4355FF" w:rsidR="003653EB" w:rsidRPr="009B30D6" w:rsidRDefault="008C63F8">
      <w:pPr>
        <w:widowControl w:val="0"/>
        <w:autoSpaceDE w:val="0"/>
        <w:autoSpaceDN w:val="0"/>
        <w:adjustRightInd w:val="0"/>
        <w:spacing w:line="276" w:lineRule="auto"/>
        <w:rPr>
          <w:rFonts w:ascii="Arial" w:hAnsi="Arial" w:cs="Arial"/>
          <w:lang w:val="en-GB"/>
        </w:rPr>
      </w:pPr>
      <w:r w:rsidRPr="009B30D6">
        <w:rPr>
          <w:rFonts w:ascii="Arial" w:hAnsi="Arial" w:cs="Arial"/>
          <w:lang w:val="en-GB"/>
        </w:rPr>
        <w:t>Similarly,</w:t>
      </w:r>
      <w:r w:rsidR="00062207" w:rsidRPr="009B30D6">
        <w:rPr>
          <w:rFonts w:ascii="Arial" w:hAnsi="Arial" w:cs="Arial"/>
          <w:lang w:val="en-GB"/>
        </w:rPr>
        <w:t xml:space="preserve"> to Section </w:t>
      </w:r>
      <w:r w:rsidR="00062207" w:rsidRPr="009B30D6">
        <w:rPr>
          <w:rFonts w:ascii="Arial" w:hAnsi="Arial" w:cs="Arial"/>
          <w:lang w:val="en-GB"/>
        </w:rPr>
        <w:fldChar w:fldCharType="begin"/>
      </w:r>
      <w:r w:rsidR="00062207" w:rsidRPr="009B30D6">
        <w:rPr>
          <w:rFonts w:ascii="Arial" w:hAnsi="Arial" w:cs="Arial"/>
          <w:lang w:val="en-GB"/>
        </w:rPr>
        <w:instrText xml:space="preserve"> REF _Ref91084019 \r \h  \* MERGEFORMAT </w:instrText>
      </w:r>
      <w:r w:rsidR="00062207" w:rsidRPr="009B30D6">
        <w:rPr>
          <w:rFonts w:ascii="Arial" w:hAnsi="Arial" w:cs="Arial"/>
          <w:lang w:val="en-GB"/>
        </w:rPr>
      </w:r>
      <w:r w:rsidR="00062207" w:rsidRPr="009B30D6">
        <w:rPr>
          <w:rFonts w:ascii="Arial" w:hAnsi="Arial" w:cs="Arial"/>
          <w:lang w:val="en-GB"/>
        </w:rPr>
        <w:fldChar w:fldCharType="separate"/>
      </w:r>
      <w:r w:rsidR="00545E4A">
        <w:rPr>
          <w:rFonts w:ascii="Arial" w:hAnsi="Arial" w:cs="Arial"/>
          <w:lang w:val="en-GB"/>
        </w:rPr>
        <w:t>6</w:t>
      </w:r>
      <w:r w:rsidR="00062207" w:rsidRPr="009B30D6">
        <w:rPr>
          <w:rFonts w:ascii="Arial" w:hAnsi="Arial" w:cs="Arial"/>
          <w:lang w:val="en-GB"/>
        </w:rPr>
        <w:fldChar w:fldCharType="end"/>
      </w:r>
      <w:r w:rsidR="00062207" w:rsidRPr="009B30D6">
        <w:rPr>
          <w:rFonts w:ascii="Arial" w:hAnsi="Arial" w:cs="Arial"/>
          <w:lang w:val="en-GB"/>
        </w:rPr>
        <w:t>; the analysis is based on production potential of 41 linearly spaced projects, however based on given typified probability density function of the production potential. Projects parameters assumptions are thus as follows:</w:t>
      </w:r>
    </w:p>
    <w:p w14:paraId="308E4D99" w14:textId="4CC1D04E" w:rsidR="003653EB" w:rsidRPr="009B30D6" w:rsidRDefault="00062207">
      <w:pPr>
        <w:keepNext/>
        <w:keepLines/>
        <w:widowControl w:val="0"/>
        <w:autoSpaceDE w:val="0"/>
        <w:autoSpaceDN w:val="0"/>
        <w:adjustRightInd w:val="0"/>
        <w:spacing w:after="0" w:line="240" w:lineRule="auto"/>
        <w:ind w:left="706"/>
        <w:rPr>
          <w:rFonts w:ascii="Arial" w:hAnsi="Arial" w:cs="Arial"/>
          <w:i/>
          <w:iCs/>
          <w:lang w:val="en-GB"/>
        </w:rPr>
      </w:pPr>
      <w:r w:rsidRPr="009B30D6">
        <w:rPr>
          <w:rFonts w:ascii="Arial" w:hAnsi="Arial" w:cs="Arial"/>
          <w:i/>
          <w:iCs/>
          <w:lang w:val="en-GB"/>
        </w:rPr>
        <w:t>Number of projects: 41</w:t>
      </w:r>
    </w:p>
    <w:p w14:paraId="5E43A6B8" w14:textId="0F0ED98E" w:rsidR="003653EB" w:rsidRPr="009B30D6" w:rsidRDefault="00062207">
      <w:pPr>
        <w:keepNext/>
        <w:keepLines/>
        <w:widowControl w:val="0"/>
        <w:autoSpaceDE w:val="0"/>
        <w:autoSpaceDN w:val="0"/>
        <w:adjustRightInd w:val="0"/>
        <w:spacing w:after="0" w:line="240" w:lineRule="auto"/>
        <w:ind w:left="706"/>
        <w:rPr>
          <w:rFonts w:ascii="Arial" w:hAnsi="Arial" w:cs="Arial"/>
          <w:i/>
          <w:iCs/>
          <w:lang w:val="en-GB"/>
        </w:rPr>
      </w:pPr>
      <w:r w:rsidRPr="009B30D6">
        <w:rPr>
          <w:rFonts w:ascii="Arial" w:hAnsi="Arial" w:cs="Arial"/>
          <w:i/>
          <w:iCs/>
          <w:lang w:val="en-GB"/>
        </w:rPr>
        <w:t xml:space="preserve">WS100 = 5-9m/s (linearly spaced distribution based on typified distributions in </w:t>
      </w:r>
      <w:r w:rsidRPr="009B30D6">
        <w:rPr>
          <w:rFonts w:ascii="Arial" w:hAnsi="Arial" w:cs="Arial"/>
          <w:i/>
          <w:iCs/>
          <w:lang w:val="en-GB"/>
        </w:rPr>
        <w:fldChar w:fldCharType="begin"/>
      </w:r>
      <w:r w:rsidRPr="009B30D6">
        <w:rPr>
          <w:rFonts w:ascii="Arial" w:hAnsi="Arial" w:cs="Arial"/>
          <w:i/>
          <w:iCs/>
          <w:lang w:val="en-GB"/>
        </w:rPr>
        <w:instrText xml:space="preserve"> REF _Ref91083611 \h </w:instrText>
      </w:r>
      <w:r w:rsidRPr="009B30D6">
        <w:rPr>
          <w:rFonts w:ascii="Arial" w:hAnsi="Arial" w:cs="Arial"/>
          <w:i/>
          <w:iCs/>
          <w:lang w:val="en-GB"/>
        </w:rPr>
      </w:r>
      <w:r w:rsidRPr="009B30D6">
        <w:rPr>
          <w:rFonts w:ascii="Arial" w:hAnsi="Arial" w:cs="Arial"/>
          <w:i/>
          <w:iCs/>
          <w:lang w:val="en-GB"/>
        </w:rPr>
        <w:fldChar w:fldCharType="separate"/>
      </w:r>
      <w:ins w:id="95" w:author="Prokop Čech" w:date="2023-01-13T23:01:00Z">
        <w:r w:rsidR="00545E4A" w:rsidRPr="009B30D6">
          <w:rPr>
            <w:rFonts w:ascii="Arial" w:hAnsi="Arial" w:cs="Arial"/>
            <w:lang w:val="en-GB"/>
          </w:rPr>
          <w:t xml:space="preserve">Figure </w:t>
        </w:r>
        <w:r w:rsidR="00545E4A">
          <w:rPr>
            <w:rFonts w:ascii="Arial" w:hAnsi="Arial" w:cs="Arial"/>
            <w:noProof/>
            <w:lang w:val="en-GB"/>
          </w:rPr>
          <w:t>11</w:t>
        </w:r>
      </w:ins>
      <w:r w:rsidRPr="009B30D6">
        <w:rPr>
          <w:rFonts w:ascii="Arial" w:hAnsi="Arial" w:cs="Arial"/>
          <w:i/>
          <w:iCs/>
          <w:lang w:val="en-GB"/>
        </w:rPr>
        <w:fldChar w:fldCharType="end"/>
      </w:r>
      <w:r w:rsidRPr="009B30D6">
        <w:rPr>
          <w:rFonts w:ascii="Arial" w:hAnsi="Arial" w:cs="Arial"/>
          <w:i/>
          <w:iCs/>
          <w:lang w:val="en-GB"/>
        </w:rPr>
        <w:t>)</w:t>
      </w:r>
      <w:r w:rsidRPr="009B30D6">
        <w:rPr>
          <w:rFonts w:ascii="Arial" w:hAnsi="Arial" w:cs="Arial"/>
          <w:i/>
          <w:iCs/>
          <w:lang w:val="en-GB"/>
        </w:rPr>
        <w:tab/>
      </w:r>
    </w:p>
    <w:p w14:paraId="645FCD43" w14:textId="77777777" w:rsidR="003653EB" w:rsidRPr="009B30D6" w:rsidRDefault="00062207">
      <w:pPr>
        <w:keepNext/>
        <w:keepLines/>
        <w:widowControl w:val="0"/>
        <w:autoSpaceDE w:val="0"/>
        <w:autoSpaceDN w:val="0"/>
        <w:adjustRightInd w:val="0"/>
        <w:spacing w:after="0" w:line="240" w:lineRule="auto"/>
        <w:ind w:left="706"/>
        <w:rPr>
          <w:rFonts w:ascii="Arial" w:hAnsi="Arial" w:cs="Arial"/>
          <w:i/>
          <w:iCs/>
          <w:lang w:val="en-GB"/>
        </w:rPr>
      </w:pPr>
      <w:r w:rsidRPr="009B30D6">
        <w:rPr>
          <w:rFonts w:ascii="Arial" w:hAnsi="Arial" w:cs="Arial"/>
          <w:i/>
          <w:iCs/>
          <w:lang w:val="en-GB"/>
        </w:rPr>
        <w:t>OC = 0,8 to 1,2 (randomly drawn from uniform distribution)</w:t>
      </w:r>
    </w:p>
    <w:p w14:paraId="4A527D2C" w14:textId="35D1A72A" w:rsidR="003653EB" w:rsidRPr="009B30D6" w:rsidRDefault="00062207">
      <w:pPr>
        <w:keepNext/>
        <w:keepLines/>
        <w:widowControl w:val="0"/>
        <w:autoSpaceDE w:val="0"/>
        <w:autoSpaceDN w:val="0"/>
        <w:adjustRightInd w:val="0"/>
        <w:spacing w:after="0" w:line="240" w:lineRule="auto"/>
        <w:ind w:left="706"/>
        <w:rPr>
          <w:rFonts w:ascii="Arial" w:hAnsi="Arial" w:cs="Arial"/>
          <w:lang w:val="en-GB"/>
        </w:rPr>
      </w:pPr>
      <w:r w:rsidRPr="009B30D6">
        <w:rPr>
          <w:rFonts w:ascii="Arial" w:hAnsi="Arial" w:cs="Arial"/>
          <w:i/>
          <w:iCs/>
          <w:lang w:val="en-GB"/>
        </w:rPr>
        <w:t>CF = percentage of range 0,79 – 1,29 (</w:t>
      </w:r>
      <w:r w:rsidR="008C63F8">
        <w:rPr>
          <w:rFonts w:ascii="Arial" w:hAnsi="Arial" w:cs="Arial"/>
          <w:lang w:val="en-GB"/>
        </w:rPr>
        <w:t>0; 50%; 99%, 101%, 150%</w:t>
      </w:r>
      <w:r w:rsidR="008C63F8" w:rsidRPr="00E32535">
        <w:rPr>
          <w:rFonts w:ascii="Arial" w:hAnsi="Arial" w:cs="Arial"/>
          <w:lang w:val="en-GB"/>
        </w:rPr>
        <w:t>)</w:t>
      </w:r>
      <w:r w:rsidRPr="009B30D6">
        <w:rPr>
          <w:rFonts w:ascii="Arial" w:hAnsi="Arial" w:cs="Arial"/>
          <w:lang w:val="en-GB"/>
        </w:rPr>
        <w:t>)</w:t>
      </w:r>
    </w:p>
    <w:p w14:paraId="51BCAD41" w14:textId="77777777" w:rsidR="00ED75DB" w:rsidRDefault="00ED75DB">
      <w:pPr>
        <w:widowControl w:val="0"/>
        <w:autoSpaceDE w:val="0"/>
        <w:autoSpaceDN w:val="0"/>
        <w:adjustRightInd w:val="0"/>
        <w:spacing w:line="276" w:lineRule="auto"/>
        <w:rPr>
          <w:rFonts w:ascii="Arial" w:hAnsi="Arial" w:cs="Arial"/>
          <w:highlight w:val="magenta"/>
          <w:lang w:val="en-GB"/>
        </w:rPr>
      </w:pPr>
    </w:p>
    <w:p w14:paraId="5A0F4B4E" w14:textId="7FA5026F" w:rsidR="003653EB" w:rsidRPr="009B30D6" w:rsidRDefault="00062207">
      <w:pPr>
        <w:widowControl w:val="0"/>
        <w:autoSpaceDE w:val="0"/>
        <w:autoSpaceDN w:val="0"/>
        <w:adjustRightInd w:val="0"/>
        <w:spacing w:line="276" w:lineRule="auto"/>
        <w:rPr>
          <w:rFonts w:ascii="Arial" w:hAnsi="Arial" w:cs="Arial"/>
          <w:lang w:val="en-GB"/>
        </w:rPr>
      </w:pPr>
      <w:r w:rsidRPr="00ED75DB">
        <w:rPr>
          <w:rFonts w:ascii="Arial" w:hAnsi="Arial" w:cs="Arial"/>
          <w:lang w:val="en-GB"/>
        </w:rPr>
        <w:t>For simplification only differences between no RYM and application of the RYM (</w:t>
      </w:r>
      <w:r w:rsidR="008C63F8" w:rsidRPr="00ED75DB">
        <w:rPr>
          <w:rFonts w:ascii="Arial" w:hAnsi="Arial" w:cs="Arial"/>
          <w:lang w:val="en-GB"/>
        </w:rPr>
        <w:t>99%</w:t>
      </w:r>
      <w:r w:rsidRPr="00ED75DB">
        <w:rPr>
          <w:rFonts w:ascii="Arial" w:hAnsi="Arial" w:cs="Arial"/>
          <w:lang w:val="en-GB"/>
        </w:rPr>
        <w:t xml:space="preserve">) are presented. Full results of all variants (similarly to section </w:t>
      </w:r>
      <w:r w:rsidRPr="00ED75DB">
        <w:rPr>
          <w:rFonts w:ascii="Arial" w:hAnsi="Arial" w:cs="Arial"/>
          <w:lang w:val="en-GB"/>
        </w:rPr>
        <w:fldChar w:fldCharType="begin"/>
      </w:r>
      <w:r w:rsidRPr="00ED75DB">
        <w:rPr>
          <w:rFonts w:ascii="Arial" w:hAnsi="Arial" w:cs="Arial"/>
          <w:lang w:val="en-GB"/>
        </w:rPr>
        <w:instrText xml:space="preserve"> REF _Ref91084019 \r \h </w:instrText>
      </w:r>
      <w:r w:rsidR="003E02FA" w:rsidRPr="00ED75DB">
        <w:rPr>
          <w:rFonts w:ascii="Arial" w:hAnsi="Arial" w:cs="Arial"/>
          <w:lang w:val="en-GB"/>
        </w:rPr>
        <w:instrText xml:space="preserve"> \* MERGEFORMAT </w:instrText>
      </w:r>
      <w:r w:rsidRPr="00ED75DB">
        <w:rPr>
          <w:rFonts w:ascii="Arial" w:hAnsi="Arial" w:cs="Arial"/>
          <w:lang w:val="en-GB"/>
        </w:rPr>
      </w:r>
      <w:r w:rsidRPr="00ED75DB">
        <w:rPr>
          <w:rFonts w:ascii="Arial" w:hAnsi="Arial" w:cs="Arial"/>
          <w:lang w:val="en-GB"/>
        </w:rPr>
        <w:fldChar w:fldCharType="separate"/>
      </w:r>
      <w:r w:rsidR="00545E4A">
        <w:rPr>
          <w:rFonts w:ascii="Arial" w:hAnsi="Arial" w:cs="Arial"/>
          <w:lang w:val="en-GB"/>
        </w:rPr>
        <w:t>6</w:t>
      </w:r>
      <w:r w:rsidRPr="00ED75DB">
        <w:rPr>
          <w:rFonts w:ascii="Arial" w:hAnsi="Arial" w:cs="Arial"/>
          <w:lang w:val="en-GB"/>
        </w:rPr>
        <w:fldChar w:fldCharType="end"/>
      </w:r>
      <w:r w:rsidRPr="00ED75DB">
        <w:rPr>
          <w:rFonts w:ascii="Arial" w:hAnsi="Arial" w:cs="Arial"/>
          <w:lang w:val="en-GB"/>
        </w:rPr>
        <w:t xml:space="preserve">) are presented in Annex </w:t>
      </w:r>
      <w:r w:rsidRPr="00ED75DB">
        <w:rPr>
          <w:rFonts w:ascii="Arial" w:hAnsi="Arial" w:cs="Arial"/>
          <w:lang w:val="en-GB"/>
        </w:rPr>
        <w:fldChar w:fldCharType="begin"/>
      </w:r>
      <w:r w:rsidRPr="00ED75DB">
        <w:rPr>
          <w:rFonts w:ascii="Arial" w:hAnsi="Arial" w:cs="Arial"/>
          <w:lang w:val="en-GB"/>
        </w:rPr>
        <w:instrText xml:space="preserve"> REF _Ref91681776 \r \h </w:instrText>
      </w:r>
      <w:r w:rsidR="008C63F8" w:rsidRPr="00ED75DB">
        <w:rPr>
          <w:rFonts w:ascii="Arial" w:hAnsi="Arial" w:cs="Arial"/>
          <w:lang w:val="en-GB"/>
        </w:rPr>
        <w:instrText xml:space="preserve"> \* MERGEFORMAT </w:instrText>
      </w:r>
      <w:r w:rsidRPr="00ED75DB">
        <w:rPr>
          <w:rFonts w:ascii="Arial" w:hAnsi="Arial" w:cs="Arial"/>
          <w:lang w:val="en-GB"/>
        </w:rPr>
      </w:r>
      <w:r w:rsidRPr="00ED75DB">
        <w:rPr>
          <w:rFonts w:ascii="Arial" w:hAnsi="Arial" w:cs="Arial"/>
          <w:lang w:val="en-GB"/>
        </w:rPr>
        <w:fldChar w:fldCharType="separate"/>
      </w:r>
      <w:r w:rsidR="00545E4A">
        <w:rPr>
          <w:rFonts w:ascii="Arial" w:hAnsi="Arial" w:cs="Arial"/>
          <w:lang w:val="en-GB"/>
        </w:rPr>
        <w:t>B</w:t>
      </w:r>
      <w:r w:rsidRPr="00ED75DB">
        <w:rPr>
          <w:rFonts w:ascii="Arial" w:hAnsi="Arial" w:cs="Arial"/>
          <w:lang w:val="en-GB"/>
        </w:rPr>
        <w:fldChar w:fldCharType="end"/>
      </w:r>
      <w:r w:rsidRPr="00ED75DB">
        <w:rPr>
          <w:rFonts w:ascii="Arial" w:hAnsi="Arial" w:cs="Arial"/>
          <w:lang w:val="en-GB"/>
        </w:rPr>
        <w:t>.</w:t>
      </w:r>
    </w:p>
    <w:p w14:paraId="17C8C415" w14:textId="77777777" w:rsidR="003653EB" w:rsidRPr="009B30D6" w:rsidRDefault="00062207">
      <w:pPr>
        <w:widowControl w:val="0"/>
        <w:autoSpaceDE w:val="0"/>
        <w:autoSpaceDN w:val="0"/>
        <w:adjustRightInd w:val="0"/>
        <w:spacing w:line="276" w:lineRule="auto"/>
        <w:rPr>
          <w:rFonts w:ascii="Arial" w:hAnsi="Arial" w:cs="Arial"/>
          <w:lang w:val="en-GB"/>
        </w:rPr>
      </w:pPr>
      <w:r w:rsidRPr="009B30D6">
        <w:rPr>
          <w:rFonts w:ascii="Arial" w:hAnsi="Arial" w:cs="Arial"/>
          <w:lang w:val="en-GB"/>
        </w:rPr>
        <w:t>The difference in average subsidy is negative under low demand /supply ratios, disregarding of the shape of the supply curve of production potential (i.e., the subsidy is higher under RYM). However, the shape of the curve significantly influences when the implementation of the RYM reduce the subsidy and to what extent mainly in between 50% and 100% demand/supply ratio.</w:t>
      </w:r>
    </w:p>
    <w:p w14:paraId="0C171DD1" w14:textId="6660F957" w:rsidR="003653EB" w:rsidRPr="009B30D6" w:rsidRDefault="00062207">
      <w:pPr>
        <w:pStyle w:val="Caption"/>
        <w:keepNext/>
        <w:keepLines/>
        <w:rPr>
          <w:rFonts w:ascii="Arial" w:hAnsi="Arial" w:cs="Arial"/>
          <w:color w:val="auto"/>
          <w:sz w:val="22"/>
          <w:szCs w:val="22"/>
          <w:lang w:val="en-GB"/>
        </w:rPr>
      </w:pPr>
      <w:r w:rsidRPr="009B30D6">
        <w:rPr>
          <w:rFonts w:ascii="Arial" w:hAnsi="Arial" w:cs="Arial"/>
          <w:color w:val="auto"/>
          <w:sz w:val="22"/>
          <w:szCs w:val="22"/>
          <w:lang w:val="en-GB"/>
        </w:rPr>
        <w:lastRenderedPageBreak/>
        <w:t xml:space="preserve">Figure </w:t>
      </w:r>
      <w:r w:rsidRPr="009B30D6">
        <w:rPr>
          <w:rFonts w:ascii="Arial" w:hAnsi="Arial" w:cs="Arial"/>
          <w:color w:val="auto"/>
          <w:sz w:val="22"/>
          <w:szCs w:val="22"/>
          <w:lang w:val="en-GB"/>
        </w:rPr>
        <w:fldChar w:fldCharType="begin"/>
      </w:r>
      <w:r w:rsidRPr="009B30D6">
        <w:rPr>
          <w:rFonts w:ascii="Arial" w:hAnsi="Arial" w:cs="Arial"/>
          <w:color w:val="auto"/>
          <w:sz w:val="22"/>
          <w:szCs w:val="22"/>
          <w:lang w:val="en-GB"/>
        </w:rPr>
        <w:instrText xml:space="preserve"> SEQ Figure \* ARABIC </w:instrText>
      </w:r>
      <w:r w:rsidRPr="009B30D6">
        <w:rPr>
          <w:rFonts w:ascii="Arial" w:hAnsi="Arial" w:cs="Arial"/>
          <w:color w:val="auto"/>
          <w:sz w:val="22"/>
          <w:szCs w:val="22"/>
          <w:lang w:val="en-GB"/>
        </w:rPr>
        <w:fldChar w:fldCharType="separate"/>
      </w:r>
      <w:r w:rsidR="00545E4A">
        <w:rPr>
          <w:rFonts w:ascii="Arial" w:hAnsi="Arial" w:cs="Arial"/>
          <w:noProof/>
          <w:color w:val="auto"/>
          <w:sz w:val="22"/>
          <w:szCs w:val="22"/>
          <w:lang w:val="en-GB"/>
        </w:rPr>
        <w:t>12</w:t>
      </w:r>
      <w:r w:rsidRPr="009B30D6">
        <w:rPr>
          <w:rFonts w:ascii="Arial" w:hAnsi="Arial" w:cs="Arial"/>
          <w:color w:val="auto"/>
          <w:sz w:val="22"/>
          <w:szCs w:val="22"/>
          <w:lang w:val="en-GB"/>
        </w:rPr>
        <w:fldChar w:fldCharType="end"/>
      </w:r>
      <w:r w:rsidRPr="009B30D6">
        <w:rPr>
          <w:rFonts w:ascii="Arial" w:hAnsi="Arial" w:cs="Arial"/>
          <w:color w:val="auto"/>
          <w:sz w:val="22"/>
          <w:szCs w:val="22"/>
          <w:lang w:val="en-GB"/>
        </w:rPr>
        <w:t>; Difference in average subsidy between RYM 0 and RYM 0,99; based on 1000 random draws</w:t>
      </w:r>
    </w:p>
    <w:p w14:paraId="6DDF99A3" w14:textId="7092E525" w:rsidR="003653EB" w:rsidRPr="009B30D6" w:rsidRDefault="00ED75DB">
      <w:pPr>
        <w:widowControl w:val="0"/>
        <w:autoSpaceDE w:val="0"/>
        <w:autoSpaceDN w:val="0"/>
        <w:adjustRightInd w:val="0"/>
        <w:spacing w:line="276" w:lineRule="auto"/>
        <w:rPr>
          <w:rFonts w:ascii="Arial" w:hAnsi="Arial" w:cs="Arial"/>
          <w:lang w:val="en-GB"/>
        </w:rPr>
      </w:pPr>
      <w:r>
        <w:rPr>
          <w:rFonts w:ascii="Arial" w:hAnsi="Arial" w:cs="Arial"/>
          <w:noProof/>
          <w:lang w:val="en-GB"/>
        </w:rPr>
        <w:drawing>
          <wp:inline distT="0" distB="0" distL="0" distR="0" wp14:anchorId="2D2B48F1" wp14:editId="299913A2">
            <wp:extent cx="4535805" cy="27432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535805" cy="2743200"/>
                    </a:xfrm>
                    <a:prstGeom prst="rect">
                      <a:avLst/>
                    </a:prstGeom>
                    <a:noFill/>
                  </pic:spPr>
                </pic:pic>
              </a:graphicData>
            </a:graphic>
          </wp:inline>
        </w:drawing>
      </w:r>
    </w:p>
    <w:p w14:paraId="361603B1" w14:textId="39582B00" w:rsidR="003653EB" w:rsidRPr="009B30D6" w:rsidRDefault="00062207">
      <w:pPr>
        <w:widowControl w:val="0"/>
        <w:autoSpaceDE w:val="0"/>
        <w:autoSpaceDN w:val="0"/>
        <w:adjustRightInd w:val="0"/>
        <w:spacing w:line="276" w:lineRule="auto"/>
        <w:rPr>
          <w:rFonts w:ascii="Arial" w:hAnsi="Arial" w:cs="Arial"/>
          <w:lang w:val="en-GB"/>
        </w:rPr>
      </w:pPr>
      <w:r w:rsidRPr="009B30D6">
        <w:rPr>
          <w:rFonts w:ascii="Arial" w:hAnsi="Arial" w:cs="Arial"/>
          <w:lang w:val="en-GB"/>
        </w:rPr>
        <w:t xml:space="preserve">The RYM decrease the differences based on production potential, thus the higher the differences between projects the higher is the impact of the RYM on surplus reduction. </w:t>
      </w:r>
      <w:r w:rsidRPr="009B30D6">
        <w:rPr>
          <w:rFonts w:ascii="Arial" w:hAnsi="Arial" w:cs="Arial"/>
          <w:lang w:val="en-GB"/>
        </w:rPr>
        <w:fldChar w:fldCharType="begin"/>
      </w:r>
      <w:r w:rsidRPr="009B30D6">
        <w:rPr>
          <w:rFonts w:ascii="Arial" w:hAnsi="Arial" w:cs="Arial"/>
          <w:lang w:val="en-GB"/>
        </w:rPr>
        <w:instrText xml:space="preserve"> REF _Ref91683686 \h </w:instrText>
      </w:r>
      <w:r w:rsidRPr="009B30D6">
        <w:rPr>
          <w:rFonts w:ascii="Arial" w:hAnsi="Arial" w:cs="Arial"/>
          <w:lang w:val="en-GB"/>
        </w:rPr>
      </w:r>
      <w:r w:rsidRPr="009B30D6">
        <w:rPr>
          <w:rFonts w:ascii="Arial" w:hAnsi="Arial" w:cs="Arial"/>
          <w:lang w:val="en-GB"/>
        </w:rPr>
        <w:fldChar w:fldCharType="separate"/>
      </w:r>
      <w:ins w:id="96" w:author="Prokop Čech" w:date="2023-01-13T23:01:00Z">
        <w:r w:rsidR="00545E4A" w:rsidRPr="009B30D6">
          <w:rPr>
            <w:rFonts w:ascii="Arial" w:hAnsi="Arial" w:cs="Arial"/>
            <w:lang w:val="en-GB"/>
          </w:rPr>
          <w:t xml:space="preserve">Figure </w:t>
        </w:r>
        <w:r w:rsidR="00545E4A">
          <w:rPr>
            <w:rFonts w:ascii="Arial" w:hAnsi="Arial" w:cs="Arial"/>
            <w:noProof/>
            <w:lang w:val="en-GB"/>
          </w:rPr>
          <w:t>13</w:t>
        </w:r>
      </w:ins>
      <w:r w:rsidRPr="009B30D6">
        <w:rPr>
          <w:rFonts w:ascii="Arial" w:hAnsi="Arial" w:cs="Arial"/>
          <w:lang w:val="en-GB"/>
        </w:rPr>
        <w:fldChar w:fldCharType="end"/>
      </w:r>
      <w:r w:rsidRPr="009B30D6">
        <w:rPr>
          <w:rFonts w:ascii="Arial" w:hAnsi="Arial" w:cs="Arial"/>
          <w:lang w:val="en-GB"/>
        </w:rPr>
        <w:t xml:space="preserve"> shows the difference in average surplus of projects based on typified distributions. Again, it is to be noted that the average surplus of projects is always decreased.</w:t>
      </w:r>
    </w:p>
    <w:p w14:paraId="05987259" w14:textId="17554B9E" w:rsidR="003653EB" w:rsidRPr="009B30D6" w:rsidRDefault="00062207">
      <w:pPr>
        <w:pStyle w:val="Caption"/>
        <w:keepNext/>
        <w:keepLines/>
        <w:rPr>
          <w:rFonts w:ascii="Arial" w:hAnsi="Arial" w:cs="Arial"/>
          <w:color w:val="auto"/>
          <w:sz w:val="22"/>
          <w:szCs w:val="22"/>
          <w:lang w:val="en-GB"/>
        </w:rPr>
      </w:pPr>
      <w:bookmarkStart w:id="97" w:name="_Ref91683686"/>
      <w:bookmarkStart w:id="98" w:name="_Ref91683683"/>
      <w:r w:rsidRPr="009B30D6">
        <w:rPr>
          <w:rFonts w:ascii="Arial" w:hAnsi="Arial" w:cs="Arial"/>
          <w:color w:val="auto"/>
          <w:sz w:val="22"/>
          <w:szCs w:val="22"/>
          <w:lang w:val="en-GB"/>
        </w:rPr>
        <w:t xml:space="preserve">Figure </w:t>
      </w:r>
      <w:r w:rsidRPr="009B30D6">
        <w:rPr>
          <w:rFonts w:ascii="Arial" w:hAnsi="Arial" w:cs="Arial"/>
          <w:color w:val="auto"/>
          <w:sz w:val="22"/>
          <w:szCs w:val="22"/>
          <w:lang w:val="en-GB"/>
        </w:rPr>
        <w:fldChar w:fldCharType="begin"/>
      </w:r>
      <w:r w:rsidRPr="009B30D6">
        <w:rPr>
          <w:rFonts w:ascii="Arial" w:hAnsi="Arial" w:cs="Arial"/>
          <w:color w:val="auto"/>
          <w:sz w:val="22"/>
          <w:szCs w:val="22"/>
          <w:lang w:val="en-GB"/>
        </w:rPr>
        <w:instrText xml:space="preserve"> SEQ Figure \* ARABIC </w:instrText>
      </w:r>
      <w:r w:rsidRPr="009B30D6">
        <w:rPr>
          <w:rFonts w:ascii="Arial" w:hAnsi="Arial" w:cs="Arial"/>
          <w:color w:val="auto"/>
          <w:sz w:val="22"/>
          <w:szCs w:val="22"/>
          <w:lang w:val="en-GB"/>
        </w:rPr>
        <w:fldChar w:fldCharType="separate"/>
      </w:r>
      <w:r w:rsidR="00545E4A">
        <w:rPr>
          <w:rFonts w:ascii="Arial" w:hAnsi="Arial" w:cs="Arial"/>
          <w:noProof/>
          <w:color w:val="auto"/>
          <w:sz w:val="22"/>
          <w:szCs w:val="22"/>
          <w:lang w:val="en-GB"/>
        </w:rPr>
        <w:t>13</w:t>
      </w:r>
      <w:r w:rsidRPr="009B30D6">
        <w:rPr>
          <w:rFonts w:ascii="Arial" w:hAnsi="Arial" w:cs="Arial"/>
          <w:color w:val="auto"/>
          <w:sz w:val="22"/>
          <w:szCs w:val="22"/>
          <w:lang w:val="en-GB"/>
        </w:rPr>
        <w:fldChar w:fldCharType="end"/>
      </w:r>
      <w:bookmarkEnd w:id="97"/>
      <w:r w:rsidRPr="009B30D6">
        <w:rPr>
          <w:rFonts w:ascii="Arial" w:hAnsi="Arial" w:cs="Arial"/>
          <w:color w:val="auto"/>
          <w:sz w:val="22"/>
          <w:szCs w:val="22"/>
          <w:lang w:val="en-GB"/>
        </w:rPr>
        <w:t>; Difference in average surplus between RYM 0 and RYM 0,99; based on 1000 random draws</w:t>
      </w:r>
      <w:bookmarkEnd w:id="98"/>
    </w:p>
    <w:p w14:paraId="44677A07" w14:textId="6DDD0CCA" w:rsidR="003653EB" w:rsidRPr="009B30D6" w:rsidRDefault="00ED75DB">
      <w:pPr>
        <w:widowControl w:val="0"/>
        <w:autoSpaceDE w:val="0"/>
        <w:autoSpaceDN w:val="0"/>
        <w:adjustRightInd w:val="0"/>
        <w:spacing w:line="276" w:lineRule="auto"/>
        <w:rPr>
          <w:rFonts w:ascii="Arial" w:hAnsi="Arial" w:cs="Arial"/>
          <w:lang w:val="en-GB"/>
        </w:rPr>
      </w:pPr>
      <w:r>
        <w:rPr>
          <w:rFonts w:ascii="Arial" w:hAnsi="Arial" w:cs="Arial"/>
          <w:noProof/>
          <w:lang w:val="en-GB"/>
        </w:rPr>
        <w:drawing>
          <wp:inline distT="0" distB="0" distL="0" distR="0" wp14:anchorId="19881C75" wp14:editId="11C92D57">
            <wp:extent cx="4542155" cy="27432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542155" cy="2743200"/>
                    </a:xfrm>
                    <a:prstGeom prst="rect">
                      <a:avLst/>
                    </a:prstGeom>
                    <a:noFill/>
                  </pic:spPr>
                </pic:pic>
              </a:graphicData>
            </a:graphic>
          </wp:inline>
        </w:drawing>
      </w:r>
    </w:p>
    <w:p w14:paraId="50C13323" w14:textId="6F71E156" w:rsidR="003653EB" w:rsidRPr="009B30D6" w:rsidRDefault="00062207">
      <w:pPr>
        <w:widowControl w:val="0"/>
        <w:autoSpaceDE w:val="0"/>
        <w:autoSpaceDN w:val="0"/>
        <w:adjustRightInd w:val="0"/>
        <w:spacing w:line="276" w:lineRule="auto"/>
        <w:rPr>
          <w:rFonts w:ascii="Arial" w:hAnsi="Arial" w:cs="Arial"/>
          <w:lang w:val="en-GB"/>
        </w:rPr>
      </w:pPr>
      <w:r w:rsidRPr="009B30D6">
        <w:rPr>
          <w:rFonts w:ascii="Arial" w:hAnsi="Arial" w:cs="Arial"/>
          <w:lang w:val="en-GB"/>
        </w:rPr>
        <w:t xml:space="preserve">The difference between average production differs significantly based on selected probability distribution, results are presented </w:t>
      </w:r>
      <w:r w:rsidRPr="009B30D6">
        <w:rPr>
          <w:rFonts w:ascii="Arial" w:hAnsi="Arial" w:cs="Arial"/>
          <w:lang w:val="en-GB"/>
        </w:rPr>
        <w:fldChar w:fldCharType="begin"/>
      </w:r>
      <w:r w:rsidRPr="009B30D6">
        <w:rPr>
          <w:rFonts w:ascii="Arial" w:hAnsi="Arial" w:cs="Arial"/>
          <w:lang w:val="en-GB"/>
        </w:rPr>
        <w:instrText xml:space="preserve"> REF _Ref91683957 \h </w:instrText>
      </w:r>
      <w:r w:rsidRPr="009B30D6">
        <w:rPr>
          <w:rFonts w:ascii="Arial" w:hAnsi="Arial" w:cs="Arial"/>
          <w:lang w:val="en-GB"/>
        </w:rPr>
      </w:r>
      <w:r w:rsidRPr="009B30D6">
        <w:rPr>
          <w:rFonts w:ascii="Arial" w:hAnsi="Arial" w:cs="Arial"/>
          <w:lang w:val="en-GB"/>
        </w:rPr>
        <w:fldChar w:fldCharType="separate"/>
      </w:r>
      <w:ins w:id="99" w:author="Prokop Čech" w:date="2023-01-13T23:01:00Z">
        <w:r w:rsidR="00545E4A" w:rsidRPr="009B30D6">
          <w:rPr>
            <w:rFonts w:ascii="Arial" w:hAnsi="Arial" w:cs="Arial"/>
            <w:lang w:val="en-GB"/>
          </w:rPr>
          <w:t xml:space="preserve">Figure </w:t>
        </w:r>
        <w:r w:rsidR="00545E4A">
          <w:rPr>
            <w:rFonts w:ascii="Arial" w:hAnsi="Arial" w:cs="Arial"/>
            <w:noProof/>
            <w:lang w:val="en-GB"/>
          </w:rPr>
          <w:t>14</w:t>
        </w:r>
      </w:ins>
      <w:r w:rsidRPr="009B30D6">
        <w:rPr>
          <w:rFonts w:ascii="Arial" w:hAnsi="Arial" w:cs="Arial"/>
          <w:lang w:val="en-GB"/>
        </w:rPr>
        <w:fldChar w:fldCharType="end"/>
      </w:r>
      <w:r w:rsidRPr="009B30D6">
        <w:rPr>
          <w:rFonts w:ascii="Arial" w:hAnsi="Arial" w:cs="Arial"/>
          <w:lang w:val="en-GB"/>
        </w:rPr>
        <w:t>. Highest differences are seen in cased of significant proportion of bad production potential projects as there is a higher chance, that they may be prioritized over high production potential ones.</w:t>
      </w:r>
    </w:p>
    <w:p w14:paraId="1ED3A254" w14:textId="42232192" w:rsidR="003653EB" w:rsidRPr="009B30D6" w:rsidRDefault="00062207">
      <w:pPr>
        <w:pStyle w:val="Caption"/>
        <w:keepNext/>
        <w:keepLines/>
        <w:rPr>
          <w:rFonts w:ascii="Arial" w:hAnsi="Arial" w:cs="Arial"/>
          <w:color w:val="auto"/>
          <w:sz w:val="22"/>
          <w:szCs w:val="22"/>
          <w:lang w:val="en-GB"/>
        </w:rPr>
      </w:pPr>
      <w:bookmarkStart w:id="100" w:name="_Ref91683957"/>
      <w:r w:rsidRPr="009B30D6">
        <w:rPr>
          <w:rFonts w:ascii="Arial" w:hAnsi="Arial" w:cs="Arial"/>
          <w:color w:val="auto"/>
          <w:sz w:val="22"/>
          <w:szCs w:val="22"/>
          <w:lang w:val="en-GB"/>
        </w:rPr>
        <w:lastRenderedPageBreak/>
        <w:t xml:space="preserve">Figure </w:t>
      </w:r>
      <w:r w:rsidRPr="009B30D6">
        <w:rPr>
          <w:rFonts w:ascii="Arial" w:hAnsi="Arial" w:cs="Arial"/>
          <w:color w:val="auto"/>
          <w:sz w:val="22"/>
          <w:szCs w:val="22"/>
          <w:lang w:val="en-GB"/>
        </w:rPr>
        <w:fldChar w:fldCharType="begin"/>
      </w:r>
      <w:r w:rsidRPr="009B30D6">
        <w:rPr>
          <w:rFonts w:ascii="Arial" w:hAnsi="Arial" w:cs="Arial"/>
          <w:color w:val="auto"/>
          <w:sz w:val="22"/>
          <w:szCs w:val="22"/>
          <w:lang w:val="en-GB"/>
        </w:rPr>
        <w:instrText xml:space="preserve"> SEQ Figure \* ARABIC </w:instrText>
      </w:r>
      <w:r w:rsidRPr="009B30D6">
        <w:rPr>
          <w:rFonts w:ascii="Arial" w:hAnsi="Arial" w:cs="Arial"/>
          <w:color w:val="auto"/>
          <w:sz w:val="22"/>
          <w:szCs w:val="22"/>
          <w:lang w:val="en-GB"/>
        </w:rPr>
        <w:fldChar w:fldCharType="separate"/>
      </w:r>
      <w:r w:rsidR="00545E4A">
        <w:rPr>
          <w:rFonts w:ascii="Arial" w:hAnsi="Arial" w:cs="Arial"/>
          <w:noProof/>
          <w:color w:val="auto"/>
          <w:sz w:val="22"/>
          <w:szCs w:val="22"/>
          <w:lang w:val="en-GB"/>
        </w:rPr>
        <w:t>14</w:t>
      </w:r>
      <w:r w:rsidRPr="009B30D6">
        <w:rPr>
          <w:rFonts w:ascii="Arial" w:hAnsi="Arial" w:cs="Arial"/>
          <w:color w:val="auto"/>
          <w:sz w:val="22"/>
          <w:szCs w:val="22"/>
          <w:lang w:val="en-GB"/>
        </w:rPr>
        <w:fldChar w:fldCharType="end"/>
      </w:r>
      <w:bookmarkEnd w:id="100"/>
      <w:r w:rsidRPr="009B30D6">
        <w:rPr>
          <w:rFonts w:ascii="Arial" w:hAnsi="Arial" w:cs="Arial"/>
          <w:color w:val="auto"/>
          <w:sz w:val="22"/>
          <w:szCs w:val="22"/>
          <w:lang w:val="en-GB"/>
        </w:rPr>
        <w:t>; Difference in average production between RYM 0 and RYM 0,99; based on 1000 random draws</w:t>
      </w:r>
    </w:p>
    <w:p w14:paraId="38073779" w14:textId="7BE0612B" w:rsidR="003653EB" w:rsidRPr="009B30D6" w:rsidRDefault="00ED75DB">
      <w:pPr>
        <w:widowControl w:val="0"/>
        <w:autoSpaceDE w:val="0"/>
        <w:autoSpaceDN w:val="0"/>
        <w:adjustRightInd w:val="0"/>
        <w:spacing w:line="276" w:lineRule="auto"/>
        <w:rPr>
          <w:rFonts w:ascii="Arial" w:hAnsi="Arial" w:cs="Arial"/>
          <w:lang w:val="en-GB"/>
        </w:rPr>
      </w:pPr>
      <w:r>
        <w:rPr>
          <w:rFonts w:ascii="Arial" w:hAnsi="Arial" w:cs="Arial"/>
          <w:noProof/>
          <w:lang w:val="en-GB"/>
        </w:rPr>
        <w:drawing>
          <wp:inline distT="0" distB="0" distL="0" distR="0" wp14:anchorId="4B1CF89C" wp14:editId="1C942F1E">
            <wp:extent cx="4535805" cy="27432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535805" cy="2743200"/>
                    </a:xfrm>
                    <a:prstGeom prst="rect">
                      <a:avLst/>
                    </a:prstGeom>
                    <a:noFill/>
                  </pic:spPr>
                </pic:pic>
              </a:graphicData>
            </a:graphic>
          </wp:inline>
        </w:drawing>
      </w:r>
    </w:p>
    <w:p w14:paraId="07E7F753" w14:textId="77777777" w:rsidR="003653EB" w:rsidRPr="009B30D6" w:rsidRDefault="00062207">
      <w:pPr>
        <w:widowControl w:val="0"/>
        <w:autoSpaceDE w:val="0"/>
        <w:autoSpaceDN w:val="0"/>
        <w:adjustRightInd w:val="0"/>
        <w:spacing w:line="276" w:lineRule="auto"/>
        <w:rPr>
          <w:rFonts w:ascii="Arial" w:hAnsi="Arial" w:cs="Arial"/>
          <w:lang w:val="en-GB"/>
        </w:rPr>
      </w:pPr>
      <w:r w:rsidRPr="009B30D6">
        <w:rPr>
          <w:rFonts w:ascii="Arial" w:hAnsi="Arial" w:cs="Arial"/>
          <w:lang w:val="en-GB"/>
        </w:rPr>
        <w:t>The analysis of typified production potential distribution shows that the RYM model is likely to lead to higher subsidy in scenarios with low demand/supply ratios and conversely to lower subsidies in scenarios with high demand/supply ratios. The shape of the supply curve of production potential influences the degree to what the subsidy and surplus of projects will be decreased. As the demand supply ratio increases, the surplus of projects significantly decreases (as it creates higher difference between marginal project and other selected projects). The higher the difference in production potential of chosen projects the higher the effect of the RYM.</w:t>
      </w:r>
    </w:p>
    <w:p w14:paraId="6907E0E0" w14:textId="77777777" w:rsidR="003653EB" w:rsidRPr="009B30D6" w:rsidRDefault="00062207" w:rsidP="00564053">
      <w:pPr>
        <w:pStyle w:val="Heading1"/>
        <w:numPr>
          <w:ilvl w:val="0"/>
          <w:numId w:val="1"/>
        </w:numPr>
        <w:spacing w:after="240"/>
        <w:rPr>
          <w:rFonts w:ascii="Arial" w:eastAsiaTheme="minorHAnsi" w:hAnsi="Arial" w:cs="Arial"/>
          <w:color w:val="auto"/>
          <w:lang w:val="en-GB"/>
        </w:rPr>
      </w:pPr>
      <w:bookmarkStart w:id="101" w:name="_Toc112352942"/>
      <w:r w:rsidRPr="009B30D6">
        <w:rPr>
          <w:rFonts w:ascii="Arial" w:eastAsiaTheme="minorHAnsi" w:hAnsi="Arial" w:cs="Arial"/>
          <w:color w:val="auto"/>
          <w:lang w:val="en-GB"/>
        </w:rPr>
        <w:t>The model - German wind auctions</w:t>
      </w:r>
      <w:bookmarkEnd w:id="101"/>
    </w:p>
    <w:p w14:paraId="6E4AD447" w14:textId="77777777" w:rsidR="003653EB" w:rsidRPr="009B30D6" w:rsidRDefault="00062207">
      <w:pPr>
        <w:widowControl w:val="0"/>
        <w:autoSpaceDE w:val="0"/>
        <w:autoSpaceDN w:val="0"/>
        <w:adjustRightInd w:val="0"/>
        <w:spacing w:line="276" w:lineRule="auto"/>
        <w:rPr>
          <w:rFonts w:ascii="Arial" w:hAnsi="Arial" w:cs="Arial"/>
          <w:lang w:val="en-GB"/>
        </w:rPr>
      </w:pPr>
      <w:r w:rsidRPr="009B30D6">
        <w:rPr>
          <w:rFonts w:ascii="Arial" w:hAnsi="Arial" w:cs="Arial"/>
          <w:lang w:val="en-GB"/>
        </w:rPr>
        <w:t xml:space="preserve">In this section I apply the model based on specific conditions of distribution of wind farms in Germany and specific supply demand conditions of past German wind auctions </w:t>
      </w:r>
    </w:p>
    <w:p w14:paraId="47BE9F01" w14:textId="77777777" w:rsidR="003653EB" w:rsidRPr="009B30D6" w:rsidRDefault="00062207" w:rsidP="00564053">
      <w:pPr>
        <w:pStyle w:val="Heading1"/>
        <w:numPr>
          <w:ilvl w:val="1"/>
          <w:numId w:val="1"/>
        </w:numPr>
        <w:spacing w:after="240"/>
        <w:rPr>
          <w:rFonts w:ascii="Arial" w:eastAsiaTheme="minorHAnsi" w:hAnsi="Arial" w:cs="Arial"/>
          <w:color w:val="auto"/>
          <w:sz w:val="24"/>
          <w:szCs w:val="24"/>
          <w:lang w:val="en-GB"/>
        </w:rPr>
      </w:pPr>
      <w:bookmarkStart w:id="102" w:name="_Toc112352943"/>
      <w:r w:rsidRPr="009B30D6">
        <w:rPr>
          <w:rFonts w:ascii="Arial" w:eastAsiaTheme="minorHAnsi" w:hAnsi="Arial" w:cs="Arial"/>
          <w:color w:val="auto"/>
          <w:sz w:val="24"/>
          <w:szCs w:val="24"/>
          <w:lang w:val="en-GB"/>
        </w:rPr>
        <w:t>Distribution of wind speeds in Germany</w:t>
      </w:r>
      <w:bookmarkEnd w:id="102"/>
    </w:p>
    <w:p w14:paraId="76E6C2E6" w14:textId="3A73CD21" w:rsidR="003653EB" w:rsidRPr="009B30D6" w:rsidRDefault="00062207">
      <w:pPr>
        <w:widowControl w:val="0"/>
        <w:autoSpaceDE w:val="0"/>
        <w:autoSpaceDN w:val="0"/>
        <w:adjustRightInd w:val="0"/>
        <w:spacing w:line="276" w:lineRule="auto"/>
        <w:rPr>
          <w:rFonts w:ascii="Arial" w:hAnsi="Arial" w:cs="Arial"/>
          <w:lang w:val="en-GB"/>
        </w:rPr>
      </w:pPr>
      <w:r w:rsidRPr="009B30D6">
        <w:rPr>
          <w:rFonts w:ascii="Arial" w:hAnsi="Arial" w:cs="Arial"/>
          <w:lang w:val="en-GB"/>
        </w:rPr>
        <w:t xml:space="preserve">As shown in Section </w:t>
      </w:r>
      <w:r w:rsidRPr="009B30D6">
        <w:rPr>
          <w:rFonts w:ascii="Arial" w:hAnsi="Arial" w:cs="Arial"/>
          <w:lang w:val="en-GB"/>
        </w:rPr>
        <w:fldChar w:fldCharType="begin"/>
      </w:r>
      <w:r w:rsidRPr="009B30D6">
        <w:rPr>
          <w:rFonts w:ascii="Arial" w:hAnsi="Arial" w:cs="Arial"/>
          <w:lang w:val="en-GB"/>
        </w:rPr>
        <w:instrText xml:space="preserve"> REF _Ref91685689 \r \h  \* MERGEFORMAT </w:instrText>
      </w:r>
      <w:r w:rsidRPr="009B30D6">
        <w:rPr>
          <w:rFonts w:ascii="Arial" w:hAnsi="Arial" w:cs="Arial"/>
          <w:lang w:val="en-GB"/>
        </w:rPr>
      </w:r>
      <w:r w:rsidRPr="009B30D6">
        <w:rPr>
          <w:rFonts w:ascii="Arial" w:hAnsi="Arial" w:cs="Arial"/>
          <w:lang w:val="en-GB"/>
        </w:rPr>
        <w:fldChar w:fldCharType="separate"/>
      </w:r>
      <w:r w:rsidR="00545E4A">
        <w:rPr>
          <w:rFonts w:ascii="Arial" w:hAnsi="Arial" w:cs="Arial"/>
          <w:lang w:val="en-GB"/>
        </w:rPr>
        <w:t>7</w:t>
      </w:r>
      <w:r w:rsidRPr="009B30D6">
        <w:rPr>
          <w:rFonts w:ascii="Arial" w:hAnsi="Arial" w:cs="Arial"/>
          <w:lang w:val="en-GB"/>
        </w:rPr>
        <w:fldChar w:fldCharType="end"/>
      </w:r>
      <w:r w:rsidRPr="009B30D6">
        <w:rPr>
          <w:rFonts w:ascii="Arial" w:hAnsi="Arial" w:cs="Arial"/>
          <w:lang w:val="en-GB"/>
        </w:rPr>
        <w:t>, the distribution of the production potential may significantly influence the effect of the RYM. To analyse the impact of the RYM in past German auctions, in this section I elaborate on the production potential distribution of operational German wind farms.</w:t>
      </w:r>
    </w:p>
    <w:p w14:paraId="0DCFF415" w14:textId="77777777" w:rsidR="003653EB" w:rsidRPr="009B30D6" w:rsidRDefault="00062207">
      <w:pPr>
        <w:widowControl w:val="0"/>
        <w:autoSpaceDE w:val="0"/>
        <w:autoSpaceDN w:val="0"/>
        <w:adjustRightInd w:val="0"/>
        <w:spacing w:line="276" w:lineRule="auto"/>
        <w:rPr>
          <w:rFonts w:ascii="Arial" w:hAnsi="Arial" w:cs="Arial"/>
          <w:highlight w:val="yellow"/>
          <w:lang w:val="en-GB"/>
        </w:rPr>
      </w:pPr>
      <w:r w:rsidRPr="009B30D6">
        <w:rPr>
          <w:rFonts w:ascii="Arial" w:hAnsi="Arial" w:cs="Arial"/>
          <w:lang w:val="en-GB"/>
        </w:rPr>
        <w:t>The data with geographical location of energy plants together with the year of commencement of the operation were taken from: https://data.open-power-system-data.org/renewable_power_plants/2020-08-25. I have matched the wind potential of given wind farms to average wind speed based on geographical coordinates of wind farms. Average wind speeds were taken from gis files at https://globalwindatlas.info/downloads/gis-files.</w:t>
      </w:r>
    </w:p>
    <w:p w14:paraId="7DD38D49" w14:textId="13697188" w:rsidR="003653EB" w:rsidRPr="009B30D6" w:rsidRDefault="00ED75DB">
      <w:pPr>
        <w:widowControl w:val="0"/>
        <w:autoSpaceDE w:val="0"/>
        <w:autoSpaceDN w:val="0"/>
        <w:adjustRightInd w:val="0"/>
        <w:spacing w:line="276" w:lineRule="auto"/>
        <w:rPr>
          <w:rFonts w:ascii="Arial" w:hAnsi="Arial" w:cs="Arial"/>
          <w:lang w:val="en-GB"/>
        </w:rPr>
      </w:pPr>
      <w:r>
        <w:rPr>
          <w:rFonts w:ascii="Arial" w:hAnsi="Arial" w:cs="Arial"/>
          <w:lang w:val="en-GB"/>
        </w:rPr>
        <w:t>T</w:t>
      </w:r>
      <w:r w:rsidR="00062207" w:rsidRPr="009B30D6">
        <w:rPr>
          <w:rFonts w:ascii="Arial" w:hAnsi="Arial" w:cs="Arial"/>
          <w:lang w:val="en-GB"/>
        </w:rPr>
        <w:t>echnological development may play an important role on the distribution of wind farms, the better the technology the less wind is needed to make the project financially viable. Further, it is reasonable to assume that sites with better wind conditions were utilized first, therefore past distribution may not be similar to future distribution.</w:t>
      </w:r>
    </w:p>
    <w:p w14:paraId="37E02A8C" w14:textId="09FCB49C" w:rsidR="003653EB" w:rsidRPr="009B30D6" w:rsidRDefault="00062207">
      <w:pPr>
        <w:widowControl w:val="0"/>
        <w:autoSpaceDE w:val="0"/>
        <w:autoSpaceDN w:val="0"/>
        <w:adjustRightInd w:val="0"/>
        <w:spacing w:line="276" w:lineRule="auto"/>
        <w:rPr>
          <w:rFonts w:ascii="Arial" w:hAnsi="Arial" w:cs="Arial"/>
          <w:lang w:val="en-GB"/>
        </w:rPr>
      </w:pPr>
      <w:r w:rsidRPr="009B30D6">
        <w:rPr>
          <w:rFonts w:ascii="Arial" w:hAnsi="Arial" w:cs="Arial"/>
          <w:lang w:val="en-GB"/>
        </w:rPr>
        <w:lastRenderedPageBreak/>
        <w:t xml:space="preserve">Therefore, I further use only wind farm which commenced the operation after 2015. In the dataset this presents 5 242 wind farms. </w:t>
      </w:r>
      <w:r w:rsidRPr="009B30D6">
        <w:rPr>
          <w:rFonts w:ascii="Arial" w:hAnsi="Arial" w:cs="Arial"/>
          <w:lang w:val="en-GB"/>
        </w:rPr>
        <w:fldChar w:fldCharType="begin"/>
      </w:r>
      <w:r w:rsidRPr="009B30D6">
        <w:rPr>
          <w:rFonts w:ascii="Arial" w:hAnsi="Arial" w:cs="Arial"/>
          <w:lang w:val="en-GB"/>
        </w:rPr>
        <w:instrText xml:space="preserve"> REF _Ref88663921 \h </w:instrText>
      </w:r>
      <w:r w:rsidRPr="009B30D6">
        <w:rPr>
          <w:rFonts w:ascii="Arial" w:hAnsi="Arial" w:cs="Arial"/>
          <w:lang w:val="en-GB"/>
        </w:rPr>
      </w:r>
      <w:r w:rsidRPr="009B30D6">
        <w:rPr>
          <w:rFonts w:ascii="Arial" w:hAnsi="Arial" w:cs="Arial"/>
          <w:lang w:val="en-GB"/>
        </w:rPr>
        <w:fldChar w:fldCharType="separate"/>
      </w:r>
      <w:ins w:id="103" w:author="Prokop Čech" w:date="2023-01-13T23:01:00Z">
        <w:r w:rsidR="00545E4A" w:rsidRPr="009B30D6">
          <w:rPr>
            <w:rFonts w:ascii="Arial" w:hAnsi="Arial" w:cs="Arial"/>
            <w:lang w:val="en-GB"/>
          </w:rPr>
          <w:t xml:space="preserve">Figure </w:t>
        </w:r>
        <w:r w:rsidR="00545E4A">
          <w:rPr>
            <w:rFonts w:ascii="Arial" w:hAnsi="Arial" w:cs="Arial"/>
            <w:noProof/>
            <w:lang w:val="en-GB"/>
          </w:rPr>
          <w:t>15</w:t>
        </w:r>
      </w:ins>
      <w:r w:rsidRPr="009B30D6">
        <w:rPr>
          <w:rFonts w:ascii="Arial" w:hAnsi="Arial" w:cs="Arial"/>
          <w:lang w:val="en-GB"/>
        </w:rPr>
        <w:fldChar w:fldCharType="end"/>
      </w:r>
      <w:r w:rsidRPr="009B30D6">
        <w:rPr>
          <w:rFonts w:ascii="Arial" w:hAnsi="Arial" w:cs="Arial"/>
          <w:lang w:val="en-GB"/>
        </w:rPr>
        <w:t xml:space="preserve"> shows the cumulative probability distribution of wind farms in years 2015, 2016, 2017 and 2018.</w:t>
      </w:r>
    </w:p>
    <w:p w14:paraId="2DCD0E9C" w14:textId="0249A1E7" w:rsidR="003653EB" w:rsidRPr="009B30D6" w:rsidRDefault="00062207">
      <w:pPr>
        <w:pStyle w:val="Caption"/>
        <w:keepNext/>
        <w:keepLines/>
        <w:rPr>
          <w:rFonts w:ascii="Arial" w:hAnsi="Arial" w:cs="Arial"/>
          <w:color w:val="auto"/>
          <w:sz w:val="22"/>
          <w:szCs w:val="22"/>
          <w:lang w:val="en-GB"/>
        </w:rPr>
      </w:pPr>
      <w:bookmarkStart w:id="104" w:name="_Ref88663921"/>
      <w:r w:rsidRPr="009B30D6">
        <w:rPr>
          <w:rFonts w:ascii="Arial" w:hAnsi="Arial" w:cs="Arial"/>
          <w:color w:val="auto"/>
          <w:sz w:val="22"/>
          <w:szCs w:val="22"/>
          <w:lang w:val="en-GB"/>
        </w:rPr>
        <w:t xml:space="preserve">Figure </w:t>
      </w:r>
      <w:r w:rsidRPr="009B30D6">
        <w:rPr>
          <w:rFonts w:ascii="Arial" w:hAnsi="Arial" w:cs="Arial"/>
          <w:color w:val="auto"/>
          <w:sz w:val="22"/>
          <w:szCs w:val="22"/>
          <w:lang w:val="en-GB"/>
        </w:rPr>
        <w:fldChar w:fldCharType="begin"/>
      </w:r>
      <w:r w:rsidRPr="009B30D6">
        <w:rPr>
          <w:rFonts w:ascii="Arial" w:hAnsi="Arial" w:cs="Arial"/>
          <w:color w:val="auto"/>
          <w:sz w:val="22"/>
          <w:szCs w:val="22"/>
          <w:lang w:val="en-GB"/>
        </w:rPr>
        <w:instrText xml:space="preserve"> SEQ Figure \* ARABIC </w:instrText>
      </w:r>
      <w:r w:rsidRPr="009B30D6">
        <w:rPr>
          <w:rFonts w:ascii="Arial" w:hAnsi="Arial" w:cs="Arial"/>
          <w:color w:val="auto"/>
          <w:sz w:val="22"/>
          <w:szCs w:val="22"/>
          <w:lang w:val="en-GB"/>
        </w:rPr>
        <w:fldChar w:fldCharType="separate"/>
      </w:r>
      <w:r w:rsidR="00545E4A">
        <w:rPr>
          <w:rFonts w:ascii="Arial" w:hAnsi="Arial" w:cs="Arial"/>
          <w:noProof/>
          <w:color w:val="auto"/>
          <w:sz w:val="22"/>
          <w:szCs w:val="22"/>
          <w:lang w:val="en-GB"/>
        </w:rPr>
        <w:t>15</w:t>
      </w:r>
      <w:r w:rsidRPr="009B30D6">
        <w:rPr>
          <w:rFonts w:ascii="Arial" w:hAnsi="Arial" w:cs="Arial"/>
          <w:color w:val="auto"/>
          <w:sz w:val="22"/>
          <w:szCs w:val="22"/>
          <w:lang w:val="en-GB"/>
        </w:rPr>
        <w:fldChar w:fldCharType="end"/>
      </w:r>
      <w:bookmarkEnd w:id="104"/>
      <w:r w:rsidRPr="009B30D6">
        <w:rPr>
          <w:rFonts w:ascii="Arial" w:hAnsi="Arial" w:cs="Arial"/>
          <w:color w:val="auto"/>
          <w:sz w:val="22"/>
          <w:szCs w:val="22"/>
          <w:lang w:val="en-GB"/>
        </w:rPr>
        <w:t>; Cumulative probability distribution of average wind speeds at 100m of wind farms build between years from 2015 to 2018</w:t>
      </w:r>
    </w:p>
    <w:p w14:paraId="2EB630AB" w14:textId="77777777" w:rsidR="003653EB" w:rsidRPr="009B30D6" w:rsidRDefault="00062207">
      <w:pPr>
        <w:widowControl w:val="0"/>
        <w:autoSpaceDE w:val="0"/>
        <w:autoSpaceDN w:val="0"/>
        <w:adjustRightInd w:val="0"/>
        <w:spacing w:line="276" w:lineRule="auto"/>
        <w:rPr>
          <w:rFonts w:ascii="Arial" w:hAnsi="Arial" w:cs="Arial"/>
          <w:lang w:val="en-GB"/>
        </w:rPr>
      </w:pPr>
      <w:r w:rsidRPr="009B30D6">
        <w:rPr>
          <w:rFonts w:ascii="Arial" w:hAnsi="Arial" w:cs="Arial"/>
          <w:noProof/>
          <w:lang w:val="en-GB"/>
        </w:rPr>
        <w:drawing>
          <wp:inline distT="0" distB="0" distL="0" distR="0" wp14:anchorId="57569964" wp14:editId="30476CAB">
            <wp:extent cx="5650230" cy="2296795"/>
            <wp:effectExtent l="0" t="0" r="7620" b="8255"/>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Picture 7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a:xfrm>
                      <a:off x="0" y="0"/>
                      <a:ext cx="5670071" cy="2305370"/>
                    </a:xfrm>
                    <a:prstGeom prst="rect">
                      <a:avLst/>
                    </a:prstGeom>
                    <a:noFill/>
                  </pic:spPr>
                </pic:pic>
              </a:graphicData>
            </a:graphic>
          </wp:inline>
        </w:drawing>
      </w:r>
    </w:p>
    <w:p w14:paraId="1E75DA3A" w14:textId="4EFFF777" w:rsidR="003653EB" w:rsidRPr="009B30D6" w:rsidRDefault="00062207">
      <w:pPr>
        <w:widowControl w:val="0"/>
        <w:autoSpaceDE w:val="0"/>
        <w:autoSpaceDN w:val="0"/>
        <w:adjustRightInd w:val="0"/>
        <w:spacing w:line="276" w:lineRule="auto"/>
        <w:rPr>
          <w:rFonts w:ascii="Arial" w:hAnsi="Arial" w:cs="Arial"/>
          <w:lang w:val="en-GB"/>
        </w:rPr>
      </w:pPr>
      <w:r w:rsidRPr="009B30D6">
        <w:rPr>
          <w:rFonts w:ascii="Arial" w:hAnsi="Arial" w:cs="Arial"/>
          <w:lang w:val="en-GB"/>
        </w:rPr>
        <w:t xml:space="preserve">As the differences between years are relatively low, further I will use the distribution as an average of years from 2015 and 2018. Further to eliminate extremes values in the dataset I focus only on values above 1% and below 99% percentile. </w:t>
      </w:r>
      <w:r w:rsidRPr="009B30D6">
        <w:rPr>
          <w:rFonts w:ascii="Arial" w:hAnsi="Arial" w:cs="Arial"/>
          <w:lang w:val="en-GB"/>
        </w:rPr>
        <w:fldChar w:fldCharType="begin"/>
      </w:r>
      <w:r w:rsidRPr="009B30D6">
        <w:rPr>
          <w:rFonts w:ascii="Arial" w:hAnsi="Arial" w:cs="Arial"/>
          <w:lang w:val="en-GB"/>
        </w:rPr>
        <w:instrText xml:space="preserve"> REF _Ref91687496 \h </w:instrText>
      </w:r>
      <w:r w:rsidRPr="009B30D6">
        <w:rPr>
          <w:rFonts w:ascii="Arial" w:hAnsi="Arial" w:cs="Arial"/>
          <w:lang w:val="en-GB"/>
        </w:rPr>
      </w:r>
      <w:r w:rsidRPr="009B30D6">
        <w:rPr>
          <w:rFonts w:ascii="Arial" w:hAnsi="Arial" w:cs="Arial"/>
          <w:lang w:val="en-GB"/>
        </w:rPr>
        <w:fldChar w:fldCharType="separate"/>
      </w:r>
      <w:ins w:id="105" w:author="Prokop Čech" w:date="2023-01-13T23:01:00Z">
        <w:r w:rsidR="00545E4A" w:rsidRPr="009B30D6">
          <w:rPr>
            <w:rFonts w:ascii="Arial" w:hAnsi="Arial" w:cs="Arial"/>
            <w:lang w:val="en-GB"/>
          </w:rPr>
          <w:t xml:space="preserve">Figure </w:t>
        </w:r>
        <w:r w:rsidR="00545E4A">
          <w:rPr>
            <w:rFonts w:ascii="Arial" w:hAnsi="Arial" w:cs="Arial"/>
            <w:noProof/>
            <w:lang w:val="en-GB"/>
          </w:rPr>
          <w:t>16</w:t>
        </w:r>
      </w:ins>
      <w:r w:rsidRPr="009B30D6">
        <w:rPr>
          <w:rFonts w:ascii="Arial" w:hAnsi="Arial" w:cs="Arial"/>
          <w:lang w:val="en-GB"/>
        </w:rPr>
        <w:fldChar w:fldCharType="end"/>
      </w:r>
      <w:r w:rsidRPr="009B30D6">
        <w:rPr>
          <w:rFonts w:ascii="Arial" w:hAnsi="Arial" w:cs="Arial"/>
          <w:lang w:val="en-GB"/>
        </w:rPr>
        <w:t xml:space="preserve"> shows the probability distributions of wind speeds used for the analysis of German wind auctions. Production potential of wind farms is randomly drawn from this distribution with maximum value at 99% and minimum on 1% percentile.</w:t>
      </w:r>
    </w:p>
    <w:p w14:paraId="2A41AF33" w14:textId="49643D06" w:rsidR="003653EB" w:rsidRPr="009B30D6" w:rsidRDefault="00062207">
      <w:pPr>
        <w:pStyle w:val="Caption"/>
        <w:keepNext/>
        <w:keepLines/>
        <w:rPr>
          <w:rFonts w:ascii="Arial" w:hAnsi="Arial" w:cs="Arial"/>
          <w:color w:val="auto"/>
          <w:sz w:val="22"/>
          <w:szCs w:val="22"/>
          <w:lang w:val="en-GB"/>
        </w:rPr>
      </w:pPr>
      <w:bookmarkStart w:id="106" w:name="_Ref91687496"/>
      <w:r w:rsidRPr="009B30D6">
        <w:rPr>
          <w:rFonts w:ascii="Arial" w:hAnsi="Arial" w:cs="Arial"/>
          <w:color w:val="auto"/>
          <w:sz w:val="22"/>
          <w:szCs w:val="22"/>
          <w:lang w:val="en-GB"/>
        </w:rPr>
        <w:t xml:space="preserve">Figure </w:t>
      </w:r>
      <w:r w:rsidRPr="009B30D6">
        <w:rPr>
          <w:rFonts w:ascii="Arial" w:hAnsi="Arial" w:cs="Arial"/>
          <w:color w:val="auto"/>
          <w:sz w:val="22"/>
          <w:szCs w:val="22"/>
          <w:lang w:val="en-GB"/>
        </w:rPr>
        <w:fldChar w:fldCharType="begin"/>
      </w:r>
      <w:r w:rsidRPr="009B30D6">
        <w:rPr>
          <w:rFonts w:ascii="Arial" w:hAnsi="Arial" w:cs="Arial"/>
          <w:color w:val="auto"/>
          <w:sz w:val="22"/>
          <w:szCs w:val="22"/>
          <w:lang w:val="en-GB"/>
        </w:rPr>
        <w:instrText xml:space="preserve"> SEQ Figure \* ARABIC </w:instrText>
      </w:r>
      <w:r w:rsidRPr="009B30D6">
        <w:rPr>
          <w:rFonts w:ascii="Arial" w:hAnsi="Arial" w:cs="Arial"/>
          <w:color w:val="auto"/>
          <w:sz w:val="22"/>
          <w:szCs w:val="22"/>
          <w:lang w:val="en-GB"/>
        </w:rPr>
        <w:fldChar w:fldCharType="separate"/>
      </w:r>
      <w:r w:rsidR="00545E4A">
        <w:rPr>
          <w:rFonts w:ascii="Arial" w:hAnsi="Arial" w:cs="Arial"/>
          <w:noProof/>
          <w:color w:val="auto"/>
          <w:sz w:val="22"/>
          <w:szCs w:val="22"/>
          <w:lang w:val="en-GB"/>
        </w:rPr>
        <w:t>16</w:t>
      </w:r>
      <w:r w:rsidRPr="009B30D6">
        <w:rPr>
          <w:rFonts w:ascii="Arial" w:hAnsi="Arial" w:cs="Arial"/>
          <w:color w:val="auto"/>
          <w:sz w:val="22"/>
          <w:szCs w:val="22"/>
          <w:lang w:val="en-GB"/>
        </w:rPr>
        <w:fldChar w:fldCharType="end"/>
      </w:r>
      <w:bookmarkEnd w:id="106"/>
      <w:r w:rsidRPr="009B30D6">
        <w:rPr>
          <w:rFonts w:ascii="Arial" w:hAnsi="Arial" w:cs="Arial"/>
          <w:color w:val="auto"/>
          <w:sz w:val="22"/>
          <w:szCs w:val="22"/>
          <w:lang w:val="en-GB"/>
        </w:rPr>
        <w:t>; Average cumulative probability distribution of average wind speeds at 100m of wind farms build between 2015 to 2018</w:t>
      </w:r>
    </w:p>
    <w:p w14:paraId="34EAFFFC" w14:textId="77777777" w:rsidR="003653EB" w:rsidRPr="009B30D6" w:rsidRDefault="00062207">
      <w:pPr>
        <w:widowControl w:val="0"/>
        <w:autoSpaceDE w:val="0"/>
        <w:autoSpaceDN w:val="0"/>
        <w:adjustRightInd w:val="0"/>
        <w:spacing w:line="276" w:lineRule="auto"/>
        <w:rPr>
          <w:rFonts w:ascii="Arial" w:hAnsi="Arial" w:cs="Arial"/>
          <w:lang w:val="en-GB"/>
        </w:rPr>
      </w:pPr>
      <w:r w:rsidRPr="009B30D6">
        <w:rPr>
          <w:rFonts w:ascii="Arial" w:hAnsi="Arial" w:cs="Arial"/>
          <w:noProof/>
          <w:lang w:val="en-GB"/>
        </w:rPr>
        <w:drawing>
          <wp:inline distT="0" distB="0" distL="0" distR="0" wp14:anchorId="3F209FB5" wp14:editId="619BB672">
            <wp:extent cx="5791835" cy="2743200"/>
            <wp:effectExtent l="0" t="0" r="0"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Picture 7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a:xfrm>
                      <a:off x="0" y="0"/>
                      <a:ext cx="5791835" cy="2743200"/>
                    </a:xfrm>
                    <a:prstGeom prst="rect">
                      <a:avLst/>
                    </a:prstGeom>
                    <a:noFill/>
                  </pic:spPr>
                </pic:pic>
              </a:graphicData>
            </a:graphic>
          </wp:inline>
        </w:drawing>
      </w:r>
    </w:p>
    <w:p w14:paraId="366B32D3" w14:textId="4C550848" w:rsidR="003653EB" w:rsidRPr="009B30D6" w:rsidRDefault="00062207">
      <w:pPr>
        <w:widowControl w:val="0"/>
        <w:autoSpaceDE w:val="0"/>
        <w:autoSpaceDN w:val="0"/>
        <w:adjustRightInd w:val="0"/>
        <w:spacing w:line="276" w:lineRule="auto"/>
        <w:rPr>
          <w:rFonts w:ascii="Arial" w:hAnsi="Arial" w:cs="Arial"/>
          <w:lang w:val="en-GB"/>
        </w:rPr>
      </w:pPr>
      <w:r w:rsidRPr="009B30D6">
        <w:rPr>
          <w:rFonts w:ascii="Arial" w:hAnsi="Arial" w:cs="Arial"/>
          <w:lang w:val="en-GB"/>
        </w:rPr>
        <w:t xml:space="preserve">The cumulative distribution function of wind speeds is slightly concave, showing higher proportion of good projects over bad ones. Based on the results in Section </w:t>
      </w:r>
      <w:r w:rsidRPr="009B30D6">
        <w:rPr>
          <w:rFonts w:ascii="Arial" w:hAnsi="Arial" w:cs="Arial"/>
          <w:lang w:val="en-GB"/>
        </w:rPr>
        <w:fldChar w:fldCharType="begin"/>
      </w:r>
      <w:r w:rsidRPr="009B30D6">
        <w:rPr>
          <w:rFonts w:ascii="Arial" w:hAnsi="Arial" w:cs="Arial"/>
          <w:lang w:val="en-GB"/>
        </w:rPr>
        <w:instrText xml:space="preserve"> REF _Ref91687702 \r \h  \* MERGEFORMAT </w:instrText>
      </w:r>
      <w:r w:rsidRPr="009B30D6">
        <w:rPr>
          <w:rFonts w:ascii="Arial" w:hAnsi="Arial" w:cs="Arial"/>
          <w:lang w:val="en-GB"/>
        </w:rPr>
      </w:r>
      <w:r w:rsidRPr="009B30D6">
        <w:rPr>
          <w:rFonts w:ascii="Arial" w:hAnsi="Arial" w:cs="Arial"/>
          <w:lang w:val="en-GB"/>
        </w:rPr>
        <w:fldChar w:fldCharType="separate"/>
      </w:r>
      <w:r w:rsidR="00545E4A">
        <w:rPr>
          <w:rFonts w:ascii="Arial" w:hAnsi="Arial" w:cs="Arial"/>
          <w:lang w:val="en-GB"/>
        </w:rPr>
        <w:t>7</w:t>
      </w:r>
      <w:r w:rsidRPr="009B30D6">
        <w:rPr>
          <w:rFonts w:ascii="Arial" w:hAnsi="Arial" w:cs="Arial"/>
          <w:lang w:val="en-GB"/>
        </w:rPr>
        <w:fldChar w:fldCharType="end"/>
      </w:r>
      <w:r w:rsidRPr="009B30D6">
        <w:rPr>
          <w:rFonts w:ascii="Arial" w:hAnsi="Arial" w:cs="Arial"/>
          <w:lang w:val="en-GB"/>
        </w:rPr>
        <w:t xml:space="preserve"> this suggests possible decrease of subsidy and project surplus mainly in scenarios with higher demand/supply ratios.</w:t>
      </w:r>
    </w:p>
    <w:p w14:paraId="49899F0B" w14:textId="77777777" w:rsidR="003653EB" w:rsidRPr="009B30D6" w:rsidRDefault="00062207" w:rsidP="00564053">
      <w:pPr>
        <w:pStyle w:val="Heading1"/>
        <w:numPr>
          <w:ilvl w:val="1"/>
          <w:numId w:val="1"/>
        </w:numPr>
        <w:spacing w:after="240"/>
        <w:rPr>
          <w:rFonts w:ascii="Arial" w:eastAsiaTheme="minorHAnsi" w:hAnsi="Arial" w:cs="Arial"/>
          <w:color w:val="auto"/>
          <w:sz w:val="24"/>
          <w:szCs w:val="24"/>
          <w:lang w:val="en-GB"/>
        </w:rPr>
      </w:pPr>
      <w:bookmarkStart w:id="107" w:name="_Toc112352944"/>
      <w:r w:rsidRPr="009B30D6">
        <w:rPr>
          <w:rFonts w:ascii="Arial" w:eastAsiaTheme="minorHAnsi" w:hAnsi="Arial" w:cs="Arial"/>
          <w:color w:val="auto"/>
          <w:sz w:val="24"/>
          <w:szCs w:val="24"/>
          <w:lang w:val="en-GB"/>
        </w:rPr>
        <w:lastRenderedPageBreak/>
        <w:t>Overview of auctions - demand/supply -</w:t>
      </w:r>
      <w:bookmarkEnd w:id="107"/>
    </w:p>
    <w:p w14:paraId="3FA75365" w14:textId="06EC48E1" w:rsidR="003653EB" w:rsidRPr="00027347" w:rsidRDefault="00062207">
      <w:pPr>
        <w:widowControl w:val="0"/>
        <w:autoSpaceDE w:val="0"/>
        <w:autoSpaceDN w:val="0"/>
        <w:adjustRightInd w:val="0"/>
        <w:spacing w:line="276" w:lineRule="auto"/>
        <w:rPr>
          <w:rFonts w:ascii="Arial" w:hAnsi="Arial" w:cs="Arial"/>
          <w:lang w:val="en-GB"/>
        </w:rPr>
      </w:pPr>
      <w:r w:rsidRPr="009B30D6">
        <w:rPr>
          <w:rFonts w:ascii="Arial" w:hAnsi="Arial" w:cs="Arial"/>
          <w:lang w:val="en-GB"/>
        </w:rPr>
        <w:t xml:space="preserve">I analyse past German wind auction between May 2017 and September 2021. </w:t>
      </w:r>
      <w:r w:rsidRPr="009B30D6">
        <w:rPr>
          <w:rFonts w:ascii="Arial" w:hAnsi="Arial" w:cs="Arial"/>
          <w:lang w:val="en-GB"/>
        </w:rPr>
        <w:fldChar w:fldCharType="begin"/>
      </w:r>
      <w:r w:rsidRPr="009B30D6">
        <w:rPr>
          <w:rFonts w:ascii="Arial" w:hAnsi="Arial" w:cs="Arial"/>
          <w:lang w:val="en-GB"/>
        </w:rPr>
        <w:instrText xml:space="preserve"> REF _Ref91688553 \h  \* MERGEFORMAT </w:instrText>
      </w:r>
      <w:r w:rsidRPr="009B30D6">
        <w:rPr>
          <w:rFonts w:ascii="Arial" w:hAnsi="Arial" w:cs="Arial"/>
          <w:lang w:val="en-GB"/>
        </w:rPr>
      </w:r>
      <w:r w:rsidRPr="009B30D6">
        <w:rPr>
          <w:rFonts w:ascii="Arial" w:hAnsi="Arial" w:cs="Arial"/>
          <w:lang w:val="en-GB"/>
        </w:rPr>
        <w:fldChar w:fldCharType="separate"/>
      </w:r>
      <w:ins w:id="108" w:author="Prokop Čech" w:date="2023-01-13T23:01:00Z">
        <w:r w:rsidR="00545E4A" w:rsidRPr="00027347">
          <w:rPr>
            <w:rFonts w:ascii="Arial" w:hAnsi="Arial" w:cs="Arial"/>
            <w:lang w:val="en-GB"/>
          </w:rPr>
          <w:t xml:space="preserve">Figure </w:t>
        </w:r>
        <w:r w:rsidR="00545E4A">
          <w:rPr>
            <w:rFonts w:ascii="Arial" w:hAnsi="Arial" w:cs="Arial"/>
            <w:lang w:val="en-GB"/>
          </w:rPr>
          <w:t>17</w:t>
        </w:r>
      </w:ins>
      <w:r w:rsidRPr="009B30D6">
        <w:rPr>
          <w:rFonts w:ascii="Arial" w:hAnsi="Arial" w:cs="Arial"/>
          <w:lang w:val="en-GB"/>
        </w:rPr>
        <w:fldChar w:fldCharType="end"/>
      </w:r>
      <w:r w:rsidRPr="009B30D6">
        <w:rPr>
          <w:rFonts w:ascii="Arial" w:hAnsi="Arial" w:cs="Arial"/>
          <w:lang w:val="en-GB"/>
        </w:rPr>
        <w:t xml:space="preserve"> shows the supply and demand in MW and </w:t>
      </w:r>
      <w:r w:rsidRPr="00027347">
        <w:rPr>
          <w:rFonts w:ascii="Arial" w:hAnsi="Arial" w:cs="Arial"/>
          <w:lang w:val="en-GB"/>
        </w:rPr>
        <w:t>related demand/supply ratio. During this period only 7 auctions where oversubscribed. The other 14 auctions where undersubscribed (their demand/supply ratio was above 1).</w:t>
      </w:r>
    </w:p>
    <w:p w14:paraId="113720D6" w14:textId="0DDC312B" w:rsidR="003653EB" w:rsidRPr="00027347" w:rsidRDefault="00062207">
      <w:pPr>
        <w:pStyle w:val="Caption"/>
        <w:keepNext/>
        <w:keepLines/>
        <w:rPr>
          <w:rFonts w:ascii="Arial" w:hAnsi="Arial" w:cs="Arial"/>
          <w:color w:val="auto"/>
          <w:sz w:val="22"/>
          <w:szCs w:val="22"/>
          <w:lang w:val="en-GB"/>
        </w:rPr>
      </w:pPr>
      <w:bookmarkStart w:id="109" w:name="_Ref91688553"/>
      <w:r w:rsidRPr="00027347">
        <w:rPr>
          <w:rFonts w:ascii="Arial" w:hAnsi="Arial" w:cs="Arial"/>
          <w:color w:val="auto"/>
          <w:sz w:val="22"/>
          <w:szCs w:val="22"/>
          <w:lang w:val="en-GB"/>
        </w:rPr>
        <w:t xml:space="preserve">Figure </w:t>
      </w:r>
      <w:r w:rsidRPr="00027347">
        <w:rPr>
          <w:rFonts w:ascii="Arial" w:hAnsi="Arial" w:cs="Arial"/>
          <w:color w:val="auto"/>
          <w:sz w:val="22"/>
          <w:szCs w:val="22"/>
          <w:lang w:val="en-GB"/>
        </w:rPr>
        <w:fldChar w:fldCharType="begin"/>
      </w:r>
      <w:r w:rsidRPr="00027347">
        <w:rPr>
          <w:rFonts w:ascii="Arial" w:hAnsi="Arial" w:cs="Arial"/>
          <w:color w:val="auto"/>
          <w:sz w:val="22"/>
          <w:szCs w:val="22"/>
          <w:lang w:val="en-GB"/>
        </w:rPr>
        <w:instrText xml:space="preserve"> SEQ Figure \* ARABIC </w:instrText>
      </w:r>
      <w:r w:rsidRPr="00027347">
        <w:rPr>
          <w:rFonts w:ascii="Arial" w:hAnsi="Arial" w:cs="Arial"/>
          <w:color w:val="auto"/>
          <w:sz w:val="22"/>
          <w:szCs w:val="22"/>
          <w:lang w:val="en-GB"/>
        </w:rPr>
        <w:fldChar w:fldCharType="separate"/>
      </w:r>
      <w:r w:rsidR="00545E4A">
        <w:rPr>
          <w:rFonts w:ascii="Arial" w:hAnsi="Arial" w:cs="Arial"/>
          <w:noProof/>
          <w:color w:val="auto"/>
          <w:sz w:val="22"/>
          <w:szCs w:val="22"/>
          <w:lang w:val="en-GB"/>
        </w:rPr>
        <w:t>17</w:t>
      </w:r>
      <w:r w:rsidRPr="00027347">
        <w:rPr>
          <w:rFonts w:ascii="Arial" w:hAnsi="Arial" w:cs="Arial"/>
          <w:color w:val="auto"/>
          <w:sz w:val="22"/>
          <w:szCs w:val="22"/>
          <w:lang w:val="en-GB"/>
        </w:rPr>
        <w:fldChar w:fldCharType="end"/>
      </w:r>
      <w:bookmarkEnd w:id="109"/>
      <w:r w:rsidRPr="00027347">
        <w:rPr>
          <w:rFonts w:ascii="Arial" w:hAnsi="Arial" w:cs="Arial"/>
          <w:color w:val="auto"/>
          <w:sz w:val="22"/>
          <w:szCs w:val="22"/>
          <w:lang w:val="en-GB"/>
        </w:rPr>
        <w:t>; Demand and supply of past German wind auctions</w:t>
      </w:r>
    </w:p>
    <w:p w14:paraId="0AF36EBD" w14:textId="77777777" w:rsidR="003653EB" w:rsidRPr="00027347" w:rsidRDefault="00062207">
      <w:pPr>
        <w:widowControl w:val="0"/>
        <w:autoSpaceDE w:val="0"/>
        <w:autoSpaceDN w:val="0"/>
        <w:adjustRightInd w:val="0"/>
        <w:spacing w:line="276" w:lineRule="auto"/>
        <w:rPr>
          <w:rFonts w:ascii="Arial" w:hAnsi="Arial" w:cs="Arial"/>
          <w:lang w:val="en-GB"/>
        </w:rPr>
      </w:pPr>
      <w:r w:rsidRPr="00027347">
        <w:rPr>
          <w:rFonts w:ascii="Arial" w:hAnsi="Arial" w:cs="Arial"/>
          <w:noProof/>
          <w:lang w:val="en-GB"/>
        </w:rPr>
        <w:drawing>
          <wp:inline distT="0" distB="0" distL="0" distR="0" wp14:anchorId="2DB32F7F" wp14:editId="4E31ED2F">
            <wp:extent cx="4572635" cy="274320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a:xfrm>
                      <a:off x="0" y="0"/>
                      <a:ext cx="4572635" cy="2743200"/>
                    </a:xfrm>
                    <a:prstGeom prst="rect">
                      <a:avLst/>
                    </a:prstGeom>
                    <a:noFill/>
                  </pic:spPr>
                </pic:pic>
              </a:graphicData>
            </a:graphic>
          </wp:inline>
        </w:drawing>
      </w:r>
    </w:p>
    <w:p w14:paraId="37EBF698" w14:textId="6502ECE4" w:rsidR="003653EB" w:rsidRPr="009B30D6" w:rsidRDefault="00062207">
      <w:pPr>
        <w:widowControl w:val="0"/>
        <w:autoSpaceDE w:val="0"/>
        <w:autoSpaceDN w:val="0"/>
        <w:adjustRightInd w:val="0"/>
        <w:spacing w:line="276" w:lineRule="auto"/>
        <w:rPr>
          <w:rFonts w:ascii="Arial" w:hAnsi="Arial" w:cs="Arial"/>
          <w:lang w:val="en-GB"/>
        </w:rPr>
      </w:pPr>
      <w:r w:rsidRPr="00027347">
        <w:rPr>
          <w:rFonts w:ascii="Arial" w:hAnsi="Arial" w:cs="Arial"/>
          <w:lang w:val="en-GB"/>
        </w:rPr>
        <w:t xml:space="preserve">First in section </w:t>
      </w:r>
      <w:r w:rsidRPr="00027347">
        <w:rPr>
          <w:rFonts w:ascii="Arial" w:hAnsi="Arial" w:cs="Arial"/>
          <w:lang w:val="en-GB"/>
        </w:rPr>
        <w:fldChar w:fldCharType="begin"/>
      </w:r>
      <w:r w:rsidRPr="00027347">
        <w:rPr>
          <w:rFonts w:ascii="Arial" w:hAnsi="Arial" w:cs="Arial"/>
          <w:lang w:val="en-GB"/>
        </w:rPr>
        <w:instrText xml:space="preserve"> REF _Ref91688782 \r \h  \* MERGEFORMAT </w:instrText>
      </w:r>
      <w:r w:rsidRPr="00027347">
        <w:rPr>
          <w:rFonts w:ascii="Arial" w:hAnsi="Arial" w:cs="Arial"/>
          <w:lang w:val="en-GB"/>
        </w:rPr>
      </w:r>
      <w:r w:rsidRPr="00027347">
        <w:rPr>
          <w:rFonts w:ascii="Arial" w:hAnsi="Arial" w:cs="Arial"/>
          <w:lang w:val="en-GB"/>
        </w:rPr>
        <w:fldChar w:fldCharType="separate"/>
      </w:r>
      <w:r w:rsidR="00545E4A">
        <w:rPr>
          <w:rFonts w:ascii="Arial" w:hAnsi="Arial" w:cs="Arial"/>
          <w:lang w:val="en-GB"/>
        </w:rPr>
        <w:t>8.3</w:t>
      </w:r>
      <w:r w:rsidRPr="00027347">
        <w:rPr>
          <w:rFonts w:ascii="Arial" w:hAnsi="Arial" w:cs="Arial"/>
          <w:lang w:val="en-GB"/>
        </w:rPr>
        <w:fldChar w:fldCharType="end"/>
      </w:r>
      <w:r w:rsidRPr="00027347">
        <w:rPr>
          <w:rFonts w:ascii="Arial" w:hAnsi="Arial" w:cs="Arial"/>
          <w:lang w:val="en-GB"/>
        </w:rPr>
        <w:t xml:space="preserve"> I analyse oversubscribed auctions, further in section </w:t>
      </w:r>
      <w:r w:rsidRPr="00027347">
        <w:rPr>
          <w:rFonts w:ascii="Arial" w:hAnsi="Arial" w:cs="Arial"/>
          <w:lang w:val="en-GB"/>
        </w:rPr>
        <w:fldChar w:fldCharType="begin"/>
      </w:r>
      <w:r w:rsidRPr="00027347">
        <w:rPr>
          <w:rFonts w:ascii="Arial" w:hAnsi="Arial" w:cs="Arial"/>
          <w:lang w:val="en-GB"/>
        </w:rPr>
        <w:instrText xml:space="preserve"> REF _Ref91688786 \r \h  \* MERGEFORMAT </w:instrText>
      </w:r>
      <w:r w:rsidRPr="00027347">
        <w:rPr>
          <w:rFonts w:ascii="Arial" w:hAnsi="Arial" w:cs="Arial"/>
          <w:lang w:val="en-GB"/>
        </w:rPr>
      </w:r>
      <w:r w:rsidRPr="00027347">
        <w:rPr>
          <w:rFonts w:ascii="Arial" w:hAnsi="Arial" w:cs="Arial"/>
          <w:lang w:val="en-GB"/>
        </w:rPr>
        <w:fldChar w:fldCharType="separate"/>
      </w:r>
      <w:r w:rsidR="00545E4A">
        <w:rPr>
          <w:rFonts w:ascii="Arial" w:hAnsi="Arial" w:cs="Arial"/>
          <w:lang w:val="en-GB"/>
        </w:rPr>
        <w:t>8.4</w:t>
      </w:r>
      <w:r w:rsidRPr="00027347">
        <w:rPr>
          <w:rFonts w:ascii="Arial" w:hAnsi="Arial" w:cs="Arial"/>
          <w:lang w:val="en-GB"/>
        </w:rPr>
        <w:fldChar w:fldCharType="end"/>
      </w:r>
      <w:r w:rsidRPr="00027347">
        <w:rPr>
          <w:rFonts w:ascii="Arial" w:hAnsi="Arial" w:cs="Arial"/>
          <w:lang w:val="en-GB"/>
        </w:rPr>
        <w:t xml:space="preserve"> I provide analysis of undersubscribed auctions.</w:t>
      </w:r>
    </w:p>
    <w:p w14:paraId="725FE5F4" w14:textId="77777777" w:rsidR="003653EB" w:rsidRPr="009B30D6" w:rsidRDefault="00062207" w:rsidP="00564053">
      <w:pPr>
        <w:pStyle w:val="Heading1"/>
        <w:numPr>
          <w:ilvl w:val="1"/>
          <w:numId w:val="1"/>
        </w:numPr>
        <w:spacing w:after="240"/>
        <w:rPr>
          <w:rFonts w:ascii="Arial" w:eastAsiaTheme="minorHAnsi" w:hAnsi="Arial" w:cs="Arial"/>
          <w:color w:val="auto"/>
          <w:sz w:val="24"/>
          <w:szCs w:val="24"/>
          <w:lang w:val="en-GB"/>
        </w:rPr>
      </w:pPr>
      <w:bookmarkStart w:id="110" w:name="_Ref91688782"/>
      <w:bookmarkStart w:id="111" w:name="_Toc112352945"/>
      <w:r w:rsidRPr="009B30D6">
        <w:rPr>
          <w:rFonts w:ascii="Arial" w:eastAsiaTheme="minorHAnsi" w:hAnsi="Arial" w:cs="Arial"/>
          <w:color w:val="auto"/>
          <w:sz w:val="24"/>
          <w:szCs w:val="24"/>
          <w:lang w:val="en-GB"/>
        </w:rPr>
        <w:t>Subscribed auctions</w:t>
      </w:r>
      <w:bookmarkEnd w:id="110"/>
      <w:bookmarkEnd w:id="111"/>
    </w:p>
    <w:p w14:paraId="6405BF71" w14:textId="77777777" w:rsidR="003653EB" w:rsidRPr="009B30D6" w:rsidRDefault="00062207">
      <w:pPr>
        <w:widowControl w:val="0"/>
        <w:autoSpaceDE w:val="0"/>
        <w:autoSpaceDN w:val="0"/>
        <w:adjustRightInd w:val="0"/>
        <w:spacing w:line="276" w:lineRule="auto"/>
        <w:rPr>
          <w:rFonts w:ascii="Arial" w:hAnsi="Arial" w:cs="Arial"/>
          <w:lang w:val="en-GB"/>
        </w:rPr>
      </w:pPr>
      <w:r w:rsidRPr="009B30D6">
        <w:rPr>
          <w:rFonts w:ascii="Arial" w:hAnsi="Arial" w:cs="Arial"/>
          <w:lang w:val="en-GB"/>
        </w:rPr>
        <w:t>Projects parameters assumptions are as follows:</w:t>
      </w:r>
    </w:p>
    <w:p w14:paraId="4B8E515B" w14:textId="75FC6117" w:rsidR="003653EB" w:rsidRPr="009B30D6" w:rsidRDefault="00062207">
      <w:pPr>
        <w:keepNext/>
        <w:keepLines/>
        <w:widowControl w:val="0"/>
        <w:autoSpaceDE w:val="0"/>
        <w:autoSpaceDN w:val="0"/>
        <w:adjustRightInd w:val="0"/>
        <w:spacing w:after="0" w:line="240" w:lineRule="auto"/>
        <w:ind w:left="706"/>
        <w:rPr>
          <w:rFonts w:ascii="Arial" w:hAnsi="Arial" w:cs="Arial"/>
          <w:i/>
          <w:iCs/>
          <w:lang w:val="en-GB"/>
        </w:rPr>
      </w:pPr>
      <w:r w:rsidRPr="009B30D6">
        <w:rPr>
          <w:rFonts w:ascii="Arial" w:hAnsi="Arial" w:cs="Arial"/>
          <w:i/>
          <w:iCs/>
          <w:lang w:val="en-GB"/>
        </w:rPr>
        <w:t xml:space="preserve">Number of projects: based on past auctions (as in </w:t>
      </w:r>
      <w:r w:rsidRPr="009B30D6">
        <w:rPr>
          <w:rFonts w:ascii="Arial" w:hAnsi="Arial" w:cs="Arial"/>
          <w:i/>
          <w:iCs/>
          <w:lang w:val="en-GB"/>
        </w:rPr>
        <w:fldChar w:fldCharType="begin"/>
      </w:r>
      <w:r w:rsidRPr="009B30D6">
        <w:rPr>
          <w:rFonts w:ascii="Arial" w:hAnsi="Arial" w:cs="Arial"/>
          <w:i/>
          <w:iCs/>
          <w:lang w:val="en-GB"/>
        </w:rPr>
        <w:instrText xml:space="preserve"> REF _Ref91688553 \h  \* MERGEFORMAT </w:instrText>
      </w:r>
      <w:r w:rsidRPr="009B30D6">
        <w:rPr>
          <w:rFonts w:ascii="Arial" w:hAnsi="Arial" w:cs="Arial"/>
          <w:i/>
          <w:iCs/>
          <w:lang w:val="en-GB"/>
        </w:rPr>
      </w:r>
      <w:r w:rsidRPr="009B30D6">
        <w:rPr>
          <w:rFonts w:ascii="Arial" w:hAnsi="Arial" w:cs="Arial"/>
          <w:i/>
          <w:iCs/>
          <w:lang w:val="en-GB"/>
        </w:rPr>
        <w:fldChar w:fldCharType="separate"/>
      </w:r>
      <w:ins w:id="112" w:author="Prokop Čech" w:date="2023-01-13T23:01:00Z">
        <w:r w:rsidR="00545E4A" w:rsidRPr="00027347">
          <w:rPr>
            <w:rFonts w:ascii="Arial" w:hAnsi="Arial" w:cs="Arial"/>
            <w:lang w:val="en-GB"/>
          </w:rPr>
          <w:t xml:space="preserve">Figure </w:t>
        </w:r>
        <w:r w:rsidR="00545E4A">
          <w:rPr>
            <w:rFonts w:ascii="Arial" w:hAnsi="Arial" w:cs="Arial"/>
            <w:lang w:val="en-GB"/>
          </w:rPr>
          <w:t>17</w:t>
        </w:r>
      </w:ins>
      <w:r w:rsidRPr="009B30D6">
        <w:rPr>
          <w:rFonts w:ascii="Arial" w:hAnsi="Arial" w:cs="Arial"/>
          <w:i/>
          <w:iCs/>
          <w:lang w:val="en-GB"/>
        </w:rPr>
        <w:fldChar w:fldCharType="end"/>
      </w:r>
      <w:r w:rsidRPr="009B30D6">
        <w:rPr>
          <w:rFonts w:ascii="Arial" w:hAnsi="Arial" w:cs="Arial"/>
          <w:i/>
          <w:iCs/>
          <w:lang w:val="en-GB"/>
        </w:rPr>
        <w:t>)</w:t>
      </w:r>
    </w:p>
    <w:p w14:paraId="2DD3DAD7" w14:textId="45C079C5" w:rsidR="003653EB" w:rsidRPr="009B30D6" w:rsidRDefault="00062207">
      <w:pPr>
        <w:keepNext/>
        <w:keepLines/>
        <w:widowControl w:val="0"/>
        <w:autoSpaceDE w:val="0"/>
        <w:autoSpaceDN w:val="0"/>
        <w:adjustRightInd w:val="0"/>
        <w:spacing w:after="0" w:line="240" w:lineRule="auto"/>
        <w:ind w:left="706"/>
        <w:rPr>
          <w:rFonts w:ascii="Arial" w:hAnsi="Arial" w:cs="Arial"/>
          <w:i/>
          <w:iCs/>
          <w:lang w:val="en-GB"/>
        </w:rPr>
      </w:pPr>
      <w:r w:rsidRPr="009B30D6">
        <w:rPr>
          <w:rFonts w:ascii="Arial" w:hAnsi="Arial" w:cs="Arial"/>
          <w:i/>
          <w:iCs/>
          <w:lang w:val="en-GB"/>
        </w:rPr>
        <w:t xml:space="preserve">WS100 = 5-8.9m/s (randomly drawn from distribution in </w:t>
      </w:r>
      <w:r w:rsidRPr="009B30D6">
        <w:rPr>
          <w:rFonts w:ascii="Arial" w:hAnsi="Arial" w:cs="Arial"/>
          <w:i/>
          <w:iCs/>
          <w:lang w:val="en-GB"/>
        </w:rPr>
        <w:fldChar w:fldCharType="begin"/>
      </w:r>
      <w:r w:rsidRPr="009B30D6">
        <w:rPr>
          <w:rFonts w:ascii="Arial" w:hAnsi="Arial" w:cs="Arial"/>
          <w:i/>
          <w:iCs/>
          <w:lang w:val="en-GB"/>
        </w:rPr>
        <w:instrText xml:space="preserve"> REF _Ref91687496 \h  \* MERGEFORMAT </w:instrText>
      </w:r>
      <w:r w:rsidRPr="009B30D6">
        <w:rPr>
          <w:rFonts w:ascii="Arial" w:hAnsi="Arial" w:cs="Arial"/>
          <w:i/>
          <w:iCs/>
          <w:lang w:val="en-GB"/>
        </w:rPr>
      </w:r>
      <w:r w:rsidRPr="009B30D6">
        <w:rPr>
          <w:rFonts w:ascii="Arial" w:hAnsi="Arial" w:cs="Arial"/>
          <w:i/>
          <w:iCs/>
          <w:lang w:val="en-GB"/>
        </w:rPr>
        <w:fldChar w:fldCharType="separate"/>
      </w:r>
      <w:ins w:id="113" w:author="Prokop Čech" w:date="2023-01-13T23:01:00Z">
        <w:r w:rsidR="00545E4A" w:rsidRPr="009B30D6">
          <w:rPr>
            <w:rFonts w:ascii="Arial" w:hAnsi="Arial" w:cs="Arial"/>
            <w:lang w:val="en-GB"/>
          </w:rPr>
          <w:t xml:space="preserve">Figure </w:t>
        </w:r>
        <w:r w:rsidR="00545E4A">
          <w:rPr>
            <w:rFonts w:ascii="Arial" w:hAnsi="Arial" w:cs="Arial"/>
            <w:lang w:val="en-GB"/>
          </w:rPr>
          <w:t>16</w:t>
        </w:r>
      </w:ins>
      <w:r w:rsidRPr="009B30D6">
        <w:rPr>
          <w:rFonts w:ascii="Arial" w:hAnsi="Arial" w:cs="Arial"/>
          <w:i/>
          <w:iCs/>
          <w:lang w:val="en-GB"/>
        </w:rPr>
        <w:fldChar w:fldCharType="end"/>
      </w:r>
      <w:r w:rsidRPr="009B30D6">
        <w:rPr>
          <w:rFonts w:ascii="Arial" w:hAnsi="Arial" w:cs="Arial"/>
          <w:i/>
          <w:iCs/>
          <w:lang w:val="en-GB"/>
        </w:rPr>
        <w:t>)</w:t>
      </w:r>
    </w:p>
    <w:p w14:paraId="337F2839" w14:textId="77777777" w:rsidR="003653EB" w:rsidRPr="009B30D6" w:rsidRDefault="00062207">
      <w:pPr>
        <w:keepNext/>
        <w:keepLines/>
        <w:widowControl w:val="0"/>
        <w:autoSpaceDE w:val="0"/>
        <w:autoSpaceDN w:val="0"/>
        <w:adjustRightInd w:val="0"/>
        <w:spacing w:after="0" w:line="240" w:lineRule="auto"/>
        <w:ind w:left="706"/>
        <w:rPr>
          <w:rFonts w:ascii="Arial" w:hAnsi="Arial" w:cs="Arial"/>
          <w:i/>
          <w:iCs/>
          <w:lang w:val="en-GB"/>
        </w:rPr>
      </w:pPr>
      <w:r w:rsidRPr="009B30D6">
        <w:rPr>
          <w:rFonts w:ascii="Arial" w:hAnsi="Arial" w:cs="Arial"/>
          <w:i/>
          <w:iCs/>
          <w:lang w:val="en-GB"/>
        </w:rPr>
        <w:t>OC = 0,8 to 1,2 (randomly drawn from uniform distribution)</w:t>
      </w:r>
    </w:p>
    <w:p w14:paraId="3036DC70" w14:textId="6C5B9698" w:rsidR="003653EB" w:rsidRPr="009B30D6" w:rsidRDefault="00062207">
      <w:pPr>
        <w:keepNext/>
        <w:keepLines/>
        <w:widowControl w:val="0"/>
        <w:autoSpaceDE w:val="0"/>
        <w:autoSpaceDN w:val="0"/>
        <w:adjustRightInd w:val="0"/>
        <w:spacing w:after="0" w:line="240" w:lineRule="auto"/>
        <w:ind w:left="706"/>
        <w:rPr>
          <w:rFonts w:ascii="Arial" w:hAnsi="Arial" w:cs="Arial"/>
          <w:lang w:val="en-GB"/>
        </w:rPr>
      </w:pPr>
      <w:r w:rsidRPr="009B30D6">
        <w:rPr>
          <w:rFonts w:ascii="Arial" w:hAnsi="Arial" w:cs="Arial"/>
          <w:i/>
          <w:iCs/>
          <w:lang w:val="en-GB"/>
        </w:rPr>
        <w:t>CF = percentage of range 0,79 – 1,29 (</w:t>
      </w:r>
      <w:r w:rsidRPr="009B30D6">
        <w:rPr>
          <w:rFonts w:ascii="Arial" w:hAnsi="Arial" w:cs="Arial"/>
          <w:i/>
          <w:iCs/>
          <w:lang w:val="en-GB"/>
        </w:rPr>
        <w:fldChar w:fldCharType="begin"/>
      </w:r>
      <w:r w:rsidRPr="009B30D6">
        <w:rPr>
          <w:rFonts w:ascii="Arial" w:hAnsi="Arial" w:cs="Arial"/>
          <w:i/>
          <w:iCs/>
          <w:lang w:val="en-GB"/>
        </w:rPr>
        <w:instrText xml:space="preserve"> REF _Ref87778627 \h  \* MERGEFORMAT </w:instrText>
      </w:r>
      <w:r w:rsidRPr="009B30D6">
        <w:rPr>
          <w:rFonts w:ascii="Arial" w:hAnsi="Arial" w:cs="Arial"/>
          <w:i/>
          <w:iCs/>
          <w:lang w:val="en-GB"/>
        </w:rPr>
      </w:r>
      <w:r w:rsidRPr="009B30D6">
        <w:rPr>
          <w:rFonts w:ascii="Arial" w:hAnsi="Arial" w:cs="Arial"/>
          <w:i/>
          <w:iCs/>
          <w:lang w:val="en-GB"/>
        </w:rPr>
        <w:fldChar w:fldCharType="separate"/>
      </w:r>
      <w:ins w:id="114" w:author="Prokop Čech" w:date="2023-01-13T23:01:00Z">
        <w:r w:rsidR="00545E4A" w:rsidRPr="00545E4A">
          <w:rPr>
            <w:rFonts w:ascii="Arial" w:hAnsi="Arial" w:cs="Arial"/>
            <w:i/>
            <w:iCs/>
            <w:lang w:val="en-GB"/>
          </w:rPr>
          <w:t xml:space="preserve">Table </w:t>
        </w:r>
        <w:r w:rsidR="00545E4A" w:rsidRPr="00545E4A">
          <w:rPr>
            <w:rFonts w:ascii="Arial" w:hAnsi="Arial" w:cs="Arial"/>
            <w:i/>
            <w:iCs/>
            <w:lang w:val="en-GB"/>
          </w:rPr>
          <w:t>3</w:t>
        </w:r>
      </w:ins>
      <w:r w:rsidRPr="009B30D6">
        <w:rPr>
          <w:rFonts w:ascii="Arial" w:hAnsi="Arial" w:cs="Arial"/>
          <w:i/>
          <w:iCs/>
          <w:lang w:val="en-GB"/>
        </w:rPr>
        <w:fldChar w:fldCharType="end"/>
      </w:r>
      <w:r w:rsidRPr="009B30D6">
        <w:rPr>
          <w:rFonts w:ascii="Arial" w:hAnsi="Arial" w:cs="Arial"/>
          <w:i/>
          <w:iCs/>
          <w:lang w:val="en-GB"/>
        </w:rPr>
        <w:t xml:space="preserve"> and </w:t>
      </w:r>
      <w:r w:rsidRPr="009B30D6">
        <w:rPr>
          <w:rFonts w:ascii="Arial" w:hAnsi="Arial" w:cs="Arial"/>
          <w:i/>
          <w:iCs/>
          <w:lang w:val="en-GB"/>
        </w:rPr>
        <w:fldChar w:fldCharType="begin"/>
      </w:r>
      <w:r w:rsidRPr="009B30D6">
        <w:rPr>
          <w:rFonts w:ascii="Arial" w:hAnsi="Arial" w:cs="Arial"/>
          <w:i/>
          <w:iCs/>
          <w:lang w:val="en-GB"/>
        </w:rPr>
        <w:instrText xml:space="preserve"> REF _Ref91513149 \h  \* MERGEFORMAT </w:instrText>
      </w:r>
      <w:r w:rsidRPr="009B30D6">
        <w:rPr>
          <w:rFonts w:ascii="Arial" w:hAnsi="Arial" w:cs="Arial"/>
          <w:i/>
          <w:iCs/>
          <w:lang w:val="en-GB"/>
        </w:rPr>
      </w:r>
      <w:r w:rsidRPr="009B30D6">
        <w:rPr>
          <w:rFonts w:ascii="Arial" w:hAnsi="Arial" w:cs="Arial"/>
          <w:i/>
          <w:iCs/>
          <w:lang w:val="en-GB"/>
        </w:rPr>
        <w:fldChar w:fldCharType="separate"/>
      </w:r>
      <w:ins w:id="115" w:author="Prokop Čech" w:date="2023-01-13T23:01:00Z">
        <w:r w:rsidR="00545E4A" w:rsidRPr="00545E4A">
          <w:rPr>
            <w:rFonts w:ascii="Arial" w:hAnsi="Arial" w:cs="Arial"/>
            <w:i/>
            <w:iCs/>
            <w:lang w:val="en-GB"/>
          </w:rPr>
          <w:t xml:space="preserve">Table </w:t>
        </w:r>
        <w:r w:rsidR="00545E4A" w:rsidRPr="00545E4A">
          <w:rPr>
            <w:rFonts w:ascii="Arial" w:hAnsi="Arial" w:cs="Arial"/>
            <w:i/>
            <w:iCs/>
            <w:lang w:val="en-GB"/>
          </w:rPr>
          <w:t>4</w:t>
        </w:r>
      </w:ins>
      <w:r w:rsidRPr="009B30D6">
        <w:rPr>
          <w:rFonts w:ascii="Arial" w:hAnsi="Arial" w:cs="Arial"/>
          <w:i/>
          <w:iCs/>
          <w:lang w:val="en-GB"/>
        </w:rPr>
        <w:fldChar w:fldCharType="end"/>
      </w:r>
      <w:r w:rsidRPr="009B30D6">
        <w:rPr>
          <w:rFonts w:ascii="Arial" w:hAnsi="Arial" w:cs="Arial"/>
          <w:lang w:val="en-GB"/>
        </w:rPr>
        <w:t>)</w:t>
      </w:r>
    </w:p>
    <w:p w14:paraId="43B38456" w14:textId="77777777" w:rsidR="003653EB" w:rsidRPr="009B30D6" w:rsidRDefault="003653EB">
      <w:pPr>
        <w:widowControl w:val="0"/>
        <w:autoSpaceDE w:val="0"/>
        <w:autoSpaceDN w:val="0"/>
        <w:adjustRightInd w:val="0"/>
        <w:spacing w:line="276" w:lineRule="auto"/>
        <w:rPr>
          <w:rFonts w:ascii="Arial" w:hAnsi="Arial" w:cs="Arial"/>
          <w:highlight w:val="yellow"/>
          <w:lang w:val="en-GB"/>
        </w:rPr>
      </w:pPr>
    </w:p>
    <w:p w14:paraId="58E8B44D" w14:textId="62BD2D03" w:rsidR="003653EB" w:rsidRPr="009B30D6" w:rsidRDefault="00062207">
      <w:pPr>
        <w:widowControl w:val="0"/>
        <w:autoSpaceDE w:val="0"/>
        <w:autoSpaceDN w:val="0"/>
        <w:adjustRightInd w:val="0"/>
        <w:spacing w:line="276" w:lineRule="auto"/>
        <w:rPr>
          <w:rFonts w:ascii="Arial" w:hAnsi="Arial" w:cs="Arial"/>
          <w:lang w:val="en-GB"/>
        </w:rPr>
      </w:pPr>
      <w:r w:rsidRPr="009B30D6">
        <w:rPr>
          <w:rFonts w:ascii="Arial" w:hAnsi="Arial" w:cs="Arial"/>
          <w:lang w:val="en-GB"/>
        </w:rPr>
        <w:t xml:space="preserve">Similarly, to previous sections the model shows slightly higher average subsidy awarded in auctions with low demand/supply ratios. However, the difference is not very significant in range of cents per MWh. In auctions where demand/supply ratio increase above around 50% (December 2021, February 2018, December 2019, September 2021 and August 2018), the model shows possible decrease of average subsidy. As the analysis in Section </w:t>
      </w:r>
      <w:r w:rsidRPr="009B30D6">
        <w:rPr>
          <w:rFonts w:ascii="Arial" w:hAnsi="Arial" w:cs="Arial"/>
          <w:lang w:val="en-GB"/>
        </w:rPr>
        <w:fldChar w:fldCharType="begin"/>
      </w:r>
      <w:r w:rsidRPr="009B30D6">
        <w:rPr>
          <w:rFonts w:ascii="Arial" w:hAnsi="Arial" w:cs="Arial"/>
          <w:lang w:val="en-GB"/>
        </w:rPr>
        <w:instrText xml:space="preserve"> REF _Ref91753946 \r \h  \* MERGEFORMAT </w:instrText>
      </w:r>
      <w:r w:rsidRPr="009B30D6">
        <w:rPr>
          <w:rFonts w:ascii="Arial" w:hAnsi="Arial" w:cs="Arial"/>
          <w:lang w:val="en-GB"/>
        </w:rPr>
      </w:r>
      <w:r w:rsidRPr="009B30D6">
        <w:rPr>
          <w:rFonts w:ascii="Arial" w:hAnsi="Arial" w:cs="Arial"/>
          <w:lang w:val="en-GB"/>
        </w:rPr>
        <w:fldChar w:fldCharType="separate"/>
      </w:r>
      <w:r w:rsidR="00545E4A">
        <w:rPr>
          <w:rFonts w:ascii="Arial" w:hAnsi="Arial" w:cs="Arial"/>
          <w:lang w:val="en-GB"/>
        </w:rPr>
        <w:t>7</w:t>
      </w:r>
      <w:r w:rsidRPr="009B30D6">
        <w:rPr>
          <w:rFonts w:ascii="Arial" w:hAnsi="Arial" w:cs="Arial"/>
          <w:lang w:val="en-GB"/>
        </w:rPr>
        <w:fldChar w:fldCharType="end"/>
      </w:r>
      <w:r w:rsidRPr="009B30D6">
        <w:rPr>
          <w:rFonts w:ascii="Arial" w:hAnsi="Arial" w:cs="Arial"/>
          <w:lang w:val="en-GB"/>
        </w:rPr>
        <w:t xml:space="preserve"> with typified case of good project distribution, the model shows significant savings only in auctions with very high demand/supply ratios, where in August 2018, the model predicts almost 9 EUR/MWh saving.</w:t>
      </w:r>
    </w:p>
    <w:p w14:paraId="7259DEBD" w14:textId="27B6ACCE" w:rsidR="003653EB" w:rsidRPr="009B30D6" w:rsidRDefault="00062207">
      <w:pPr>
        <w:widowControl w:val="0"/>
        <w:autoSpaceDE w:val="0"/>
        <w:autoSpaceDN w:val="0"/>
        <w:adjustRightInd w:val="0"/>
        <w:spacing w:line="276" w:lineRule="auto"/>
        <w:rPr>
          <w:rFonts w:ascii="Arial" w:hAnsi="Arial" w:cs="Arial"/>
          <w:lang w:val="en-GB"/>
        </w:rPr>
      </w:pPr>
      <w:r w:rsidRPr="009B30D6">
        <w:rPr>
          <w:rFonts w:ascii="Arial" w:hAnsi="Arial" w:cs="Arial"/>
          <w:lang w:val="en-GB"/>
        </w:rPr>
        <w:fldChar w:fldCharType="begin"/>
      </w:r>
      <w:r w:rsidRPr="009B30D6">
        <w:rPr>
          <w:rFonts w:ascii="Arial" w:hAnsi="Arial" w:cs="Arial"/>
          <w:lang w:val="en-GB"/>
        </w:rPr>
        <w:instrText xml:space="preserve"> REF _Ref91753839 \h  \* MERGEFORMAT </w:instrText>
      </w:r>
      <w:r w:rsidRPr="009B30D6">
        <w:rPr>
          <w:rFonts w:ascii="Arial" w:hAnsi="Arial" w:cs="Arial"/>
          <w:lang w:val="en-GB"/>
        </w:rPr>
      </w:r>
      <w:r w:rsidRPr="009B30D6">
        <w:rPr>
          <w:rFonts w:ascii="Arial" w:hAnsi="Arial" w:cs="Arial"/>
          <w:lang w:val="en-GB"/>
        </w:rPr>
        <w:fldChar w:fldCharType="separate"/>
      </w:r>
      <w:ins w:id="116" w:author="Prokop Čech" w:date="2023-01-13T23:01:00Z">
        <w:r w:rsidR="00545E4A" w:rsidRPr="009B30D6">
          <w:rPr>
            <w:rFonts w:ascii="Arial" w:hAnsi="Arial" w:cs="Arial"/>
            <w:lang w:val="en-GB"/>
          </w:rPr>
          <w:t xml:space="preserve">Figure </w:t>
        </w:r>
        <w:r w:rsidR="00545E4A">
          <w:rPr>
            <w:rFonts w:ascii="Arial" w:hAnsi="Arial" w:cs="Arial"/>
            <w:lang w:val="en-GB"/>
          </w:rPr>
          <w:t>18</w:t>
        </w:r>
      </w:ins>
      <w:r w:rsidRPr="009B30D6">
        <w:rPr>
          <w:rFonts w:ascii="Arial" w:hAnsi="Arial" w:cs="Arial"/>
          <w:lang w:val="en-GB"/>
        </w:rPr>
        <w:fldChar w:fldCharType="end"/>
      </w:r>
      <w:r w:rsidRPr="009B30D6">
        <w:rPr>
          <w:rFonts w:ascii="Arial" w:hAnsi="Arial" w:cs="Arial"/>
          <w:lang w:val="en-GB"/>
        </w:rPr>
        <w:t xml:space="preserve"> shows the average subsidy awarded in 3 scenarios (no reference yield model</w:t>
      </w:r>
      <w:r w:rsidR="00713ECC">
        <w:rPr>
          <w:rFonts w:ascii="Arial" w:hAnsi="Arial" w:cs="Arial"/>
          <w:lang w:val="en-GB"/>
        </w:rPr>
        <w:t xml:space="preserve"> 0</w:t>
      </w:r>
      <w:r w:rsidRPr="009B30D6">
        <w:rPr>
          <w:rFonts w:ascii="Arial" w:hAnsi="Arial" w:cs="Arial"/>
          <w:lang w:val="en-GB"/>
        </w:rPr>
        <w:t>, perfect reference yield model</w:t>
      </w:r>
      <w:r w:rsidR="00713ECC">
        <w:rPr>
          <w:rFonts w:ascii="Arial" w:hAnsi="Arial" w:cs="Arial"/>
          <w:lang w:val="en-GB"/>
        </w:rPr>
        <w:t xml:space="preserve"> 1</w:t>
      </w:r>
      <w:r w:rsidRPr="009B30D6">
        <w:rPr>
          <w:rFonts w:ascii="Arial" w:hAnsi="Arial" w:cs="Arial"/>
          <w:lang w:val="en-GB"/>
        </w:rPr>
        <w:t xml:space="preserve"> and overcorrection</w:t>
      </w:r>
      <w:r w:rsidR="00713ECC">
        <w:rPr>
          <w:rFonts w:ascii="Arial" w:hAnsi="Arial" w:cs="Arial"/>
          <w:lang w:val="en-GB"/>
        </w:rPr>
        <w:t xml:space="preserve"> 1,5</w:t>
      </w:r>
      <w:r w:rsidRPr="009B30D6">
        <w:rPr>
          <w:rFonts w:ascii="Arial" w:hAnsi="Arial" w:cs="Arial"/>
          <w:lang w:val="en-GB"/>
        </w:rPr>
        <w:t>.</w:t>
      </w:r>
    </w:p>
    <w:p w14:paraId="7CC2E0A8" w14:textId="3CFE6A14" w:rsidR="003653EB" w:rsidRPr="009B30D6" w:rsidRDefault="00062207">
      <w:pPr>
        <w:pStyle w:val="Caption"/>
        <w:keepNext/>
        <w:keepLines/>
        <w:rPr>
          <w:rFonts w:ascii="Arial" w:hAnsi="Arial" w:cs="Arial"/>
          <w:color w:val="auto"/>
          <w:sz w:val="22"/>
          <w:szCs w:val="22"/>
          <w:lang w:val="en-GB"/>
        </w:rPr>
      </w:pPr>
      <w:bookmarkStart w:id="117" w:name="_Ref91753839"/>
      <w:r w:rsidRPr="009B30D6">
        <w:rPr>
          <w:rFonts w:ascii="Arial" w:hAnsi="Arial" w:cs="Arial"/>
          <w:color w:val="auto"/>
          <w:sz w:val="22"/>
          <w:szCs w:val="22"/>
          <w:lang w:val="en-GB"/>
        </w:rPr>
        <w:lastRenderedPageBreak/>
        <w:t xml:space="preserve">Figure </w:t>
      </w:r>
      <w:r w:rsidRPr="009B30D6">
        <w:rPr>
          <w:rFonts w:ascii="Arial" w:hAnsi="Arial" w:cs="Arial"/>
          <w:color w:val="auto"/>
          <w:sz w:val="22"/>
          <w:szCs w:val="22"/>
          <w:lang w:val="en-GB"/>
        </w:rPr>
        <w:fldChar w:fldCharType="begin"/>
      </w:r>
      <w:r w:rsidRPr="009B30D6">
        <w:rPr>
          <w:rFonts w:ascii="Arial" w:hAnsi="Arial" w:cs="Arial"/>
          <w:color w:val="auto"/>
          <w:sz w:val="22"/>
          <w:szCs w:val="22"/>
          <w:lang w:val="en-GB"/>
        </w:rPr>
        <w:instrText xml:space="preserve"> SEQ Figure \* ARABIC </w:instrText>
      </w:r>
      <w:r w:rsidRPr="009B30D6">
        <w:rPr>
          <w:rFonts w:ascii="Arial" w:hAnsi="Arial" w:cs="Arial"/>
          <w:color w:val="auto"/>
          <w:sz w:val="22"/>
          <w:szCs w:val="22"/>
          <w:lang w:val="en-GB"/>
        </w:rPr>
        <w:fldChar w:fldCharType="separate"/>
      </w:r>
      <w:r w:rsidR="00545E4A">
        <w:rPr>
          <w:rFonts w:ascii="Arial" w:hAnsi="Arial" w:cs="Arial"/>
          <w:noProof/>
          <w:color w:val="auto"/>
          <w:sz w:val="22"/>
          <w:szCs w:val="22"/>
          <w:lang w:val="en-GB"/>
        </w:rPr>
        <w:t>18</w:t>
      </w:r>
      <w:r w:rsidRPr="009B30D6">
        <w:rPr>
          <w:rFonts w:ascii="Arial" w:hAnsi="Arial" w:cs="Arial"/>
          <w:color w:val="auto"/>
          <w:sz w:val="22"/>
          <w:szCs w:val="22"/>
          <w:lang w:val="en-GB"/>
        </w:rPr>
        <w:fldChar w:fldCharType="end"/>
      </w:r>
      <w:bookmarkEnd w:id="117"/>
      <w:r w:rsidRPr="009B30D6">
        <w:rPr>
          <w:rFonts w:ascii="Arial" w:hAnsi="Arial" w:cs="Arial"/>
          <w:color w:val="auto"/>
          <w:sz w:val="22"/>
          <w:szCs w:val="22"/>
          <w:lang w:val="en-GB"/>
        </w:rPr>
        <w:t>; Average subsidy in subscribed German auctions; 10 000 iterations</w:t>
      </w:r>
    </w:p>
    <w:p w14:paraId="5B3191BA" w14:textId="77777777" w:rsidR="003653EB" w:rsidRPr="009B30D6" w:rsidRDefault="00062207">
      <w:pPr>
        <w:widowControl w:val="0"/>
        <w:autoSpaceDE w:val="0"/>
        <w:autoSpaceDN w:val="0"/>
        <w:adjustRightInd w:val="0"/>
        <w:spacing w:line="276" w:lineRule="auto"/>
        <w:rPr>
          <w:rFonts w:ascii="Arial" w:hAnsi="Arial" w:cs="Arial"/>
          <w:highlight w:val="yellow"/>
          <w:lang w:val="en-GB"/>
        </w:rPr>
      </w:pPr>
      <w:r w:rsidRPr="009B30D6">
        <w:rPr>
          <w:rFonts w:ascii="Arial" w:hAnsi="Arial" w:cs="Arial"/>
          <w:noProof/>
          <w:lang w:val="en-GB"/>
        </w:rPr>
        <w:drawing>
          <wp:inline distT="0" distB="0" distL="0" distR="0" wp14:anchorId="6C64F9F1" wp14:editId="78D57288">
            <wp:extent cx="5401310" cy="2743200"/>
            <wp:effectExtent l="0" t="0" r="889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Picture 7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a:xfrm>
                      <a:off x="0" y="0"/>
                      <a:ext cx="5401310" cy="2743200"/>
                    </a:xfrm>
                    <a:prstGeom prst="rect">
                      <a:avLst/>
                    </a:prstGeom>
                    <a:noFill/>
                  </pic:spPr>
                </pic:pic>
              </a:graphicData>
            </a:graphic>
          </wp:inline>
        </w:drawing>
      </w:r>
    </w:p>
    <w:p w14:paraId="17B080C9" w14:textId="26DAF98A" w:rsidR="003653EB" w:rsidRPr="009B30D6" w:rsidRDefault="00062207">
      <w:pPr>
        <w:widowControl w:val="0"/>
        <w:autoSpaceDE w:val="0"/>
        <w:autoSpaceDN w:val="0"/>
        <w:adjustRightInd w:val="0"/>
        <w:spacing w:line="276" w:lineRule="auto"/>
        <w:rPr>
          <w:rFonts w:ascii="Arial" w:hAnsi="Arial" w:cs="Arial"/>
          <w:lang w:val="en-GB"/>
        </w:rPr>
      </w:pPr>
      <w:r w:rsidRPr="009B30D6">
        <w:rPr>
          <w:rFonts w:ascii="Arial" w:hAnsi="Arial" w:cs="Arial"/>
          <w:lang w:val="en-GB"/>
        </w:rPr>
        <w:fldChar w:fldCharType="begin"/>
      </w:r>
      <w:r w:rsidRPr="009B30D6">
        <w:rPr>
          <w:rFonts w:ascii="Arial" w:hAnsi="Arial" w:cs="Arial"/>
          <w:lang w:val="en-GB"/>
        </w:rPr>
        <w:instrText xml:space="preserve"> REF _Ref91754070 \h </w:instrText>
      </w:r>
      <w:r w:rsidRPr="009B30D6">
        <w:rPr>
          <w:rFonts w:ascii="Arial" w:hAnsi="Arial" w:cs="Arial"/>
          <w:lang w:val="en-GB"/>
        </w:rPr>
      </w:r>
      <w:r w:rsidRPr="009B30D6">
        <w:rPr>
          <w:rFonts w:ascii="Arial" w:hAnsi="Arial" w:cs="Arial"/>
          <w:lang w:val="en-GB"/>
        </w:rPr>
        <w:fldChar w:fldCharType="separate"/>
      </w:r>
      <w:ins w:id="118" w:author="Prokop Čech" w:date="2023-01-13T23:01:00Z">
        <w:r w:rsidR="00545E4A" w:rsidRPr="009B30D6">
          <w:rPr>
            <w:rFonts w:ascii="Arial" w:hAnsi="Arial" w:cs="Arial"/>
            <w:lang w:val="en-GB"/>
          </w:rPr>
          <w:t xml:space="preserve">Figure </w:t>
        </w:r>
        <w:r w:rsidR="00545E4A">
          <w:rPr>
            <w:rFonts w:ascii="Arial" w:hAnsi="Arial" w:cs="Arial"/>
            <w:noProof/>
            <w:lang w:val="en-GB"/>
          </w:rPr>
          <w:t>19</w:t>
        </w:r>
      </w:ins>
      <w:r w:rsidRPr="009B30D6">
        <w:rPr>
          <w:rFonts w:ascii="Arial" w:hAnsi="Arial" w:cs="Arial"/>
          <w:lang w:val="en-GB"/>
        </w:rPr>
        <w:fldChar w:fldCharType="end"/>
      </w:r>
      <w:r w:rsidRPr="009B30D6">
        <w:rPr>
          <w:rFonts w:ascii="Arial" w:hAnsi="Arial" w:cs="Arial"/>
          <w:lang w:val="en-GB"/>
        </w:rPr>
        <w:t xml:space="preserve"> provides analysis of average surplus of projects, showing that the RYM decrease the surplus</w:t>
      </w:r>
      <w:r w:rsidR="00713ECC">
        <w:rPr>
          <w:rFonts w:ascii="Arial" w:hAnsi="Arial" w:cs="Arial"/>
          <w:lang w:val="en-GB"/>
        </w:rPr>
        <w:t xml:space="preserve"> (bidder´s profit)</w:t>
      </w:r>
      <w:r w:rsidRPr="009B30D6">
        <w:rPr>
          <w:rFonts w:ascii="Arial" w:hAnsi="Arial" w:cs="Arial"/>
          <w:lang w:val="en-GB"/>
        </w:rPr>
        <w:t xml:space="preserve"> achieved in all scenarios, however, significant decrease is again visible only in auction with high demand/supply ratios. Again, this result corresponds with the typified condition of mainly good projects distributions in Section </w:t>
      </w:r>
      <w:r w:rsidRPr="009B30D6">
        <w:rPr>
          <w:rFonts w:ascii="Arial" w:hAnsi="Arial" w:cs="Arial"/>
          <w:lang w:val="en-GB"/>
        </w:rPr>
        <w:fldChar w:fldCharType="begin"/>
      </w:r>
      <w:r w:rsidRPr="009B30D6">
        <w:rPr>
          <w:rFonts w:ascii="Arial" w:hAnsi="Arial" w:cs="Arial"/>
          <w:lang w:val="en-GB"/>
        </w:rPr>
        <w:instrText xml:space="preserve"> REF _Ref91753946 \r \h  \* MERGEFORMAT </w:instrText>
      </w:r>
      <w:r w:rsidRPr="009B30D6">
        <w:rPr>
          <w:rFonts w:ascii="Arial" w:hAnsi="Arial" w:cs="Arial"/>
          <w:lang w:val="en-GB"/>
        </w:rPr>
      </w:r>
      <w:r w:rsidRPr="009B30D6">
        <w:rPr>
          <w:rFonts w:ascii="Arial" w:hAnsi="Arial" w:cs="Arial"/>
          <w:lang w:val="en-GB"/>
        </w:rPr>
        <w:fldChar w:fldCharType="separate"/>
      </w:r>
      <w:r w:rsidR="00545E4A">
        <w:rPr>
          <w:rFonts w:ascii="Arial" w:hAnsi="Arial" w:cs="Arial"/>
          <w:lang w:val="en-GB"/>
        </w:rPr>
        <w:t>7</w:t>
      </w:r>
      <w:r w:rsidRPr="009B30D6">
        <w:rPr>
          <w:rFonts w:ascii="Arial" w:hAnsi="Arial" w:cs="Arial"/>
          <w:lang w:val="en-GB"/>
        </w:rPr>
        <w:fldChar w:fldCharType="end"/>
      </w:r>
      <w:r w:rsidRPr="009B30D6">
        <w:rPr>
          <w:rFonts w:ascii="Arial" w:hAnsi="Arial" w:cs="Arial"/>
          <w:lang w:val="en-GB"/>
        </w:rPr>
        <w:t>.</w:t>
      </w:r>
    </w:p>
    <w:p w14:paraId="411913D4" w14:textId="76ABC741" w:rsidR="003653EB" w:rsidRPr="009B30D6" w:rsidRDefault="00062207">
      <w:pPr>
        <w:pStyle w:val="Caption"/>
        <w:keepNext/>
        <w:keepLines/>
        <w:rPr>
          <w:rFonts w:ascii="Arial" w:hAnsi="Arial" w:cs="Arial"/>
          <w:color w:val="auto"/>
          <w:sz w:val="22"/>
          <w:szCs w:val="22"/>
          <w:lang w:val="en-GB"/>
        </w:rPr>
      </w:pPr>
      <w:bookmarkStart w:id="119" w:name="_Ref91754070"/>
      <w:r w:rsidRPr="009B30D6">
        <w:rPr>
          <w:rFonts w:ascii="Arial" w:hAnsi="Arial" w:cs="Arial"/>
          <w:color w:val="auto"/>
          <w:sz w:val="22"/>
          <w:szCs w:val="22"/>
          <w:lang w:val="en-GB"/>
        </w:rPr>
        <w:t xml:space="preserve">Figure </w:t>
      </w:r>
      <w:r w:rsidRPr="009B30D6">
        <w:rPr>
          <w:rFonts w:ascii="Arial" w:hAnsi="Arial" w:cs="Arial"/>
          <w:color w:val="auto"/>
          <w:sz w:val="22"/>
          <w:szCs w:val="22"/>
          <w:lang w:val="en-GB"/>
        </w:rPr>
        <w:fldChar w:fldCharType="begin"/>
      </w:r>
      <w:r w:rsidRPr="009B30D6">
        <w:rPr>
          <w:rFonts w:ascii="Arial" w:hAnsi="Arial" w:cs="Arial"/>
          <w:color w:val="auto"/>
          <w:sz w:val="22"/>
          <w:szCs w:val="22"/>
          <w:lang w:val="en-GB"/>
        </w:rPr>
        <w:instrText xml:space="preserve"> SEQ Figure \* ARABIC </w:instrText>
      </w:r>
      <w:r w:rsidRPr="009B30D6">
        <w:rPr>
          <w:rFonts w:ascii="Arial" w:hAnsi="Arial" w:cs="Arial"/>
          <w:color w:val="auto"/>
          <w:sz w:val="22"/>
          <w:szCs w:val="22"/>
          <w:lang w:val="en-GB"/>
        </w:rPr>
        <w:fldChar w:fldCharType="separate"/>
      </w:r>
      <w:r w:rsidR="00545E4A">
        <w:rPr>
          <w:rFonts w:ascii="Arial" w:hAnsi="Arial" w:cs="Arial"/>
          <w:noProof/>
          <w:color w:val="auto"/>
          <w:sz w:val="22"/>
          <w:szCs w:val="22"/>
          <w:lang w:val="en-GB"/>
        </w:rPr>
        <w:t>19</w:t>
      </w:r>
      <w:r w:rsidRPr="009B30D6">
        <w:rPr>
          <w:rFonts w:ascii="Arial" w:hAnsi="Arial" w:cs="Arial"/>
          <w:color w:val="auto"/>
          <w:sz w:val="22"/>
          <w:szCs w:val="22"/>
          <w:lang w:val="en-GB"/>
        </w:rPr>
        <w:fldChar w:fldCharType="end"/>
      </w:r>
      <w:bookmarkEnd w:id="119"/>
      <w:r w:rsidRPr="009B30D6">
        <w:rPr>
          <w:rFonts w:ascii="Arial" w:hAnsi="Arial" w:cs="Arial"/>
          <w:color w:val="auto"/>
          <w:sz w:val="22"/>
          <w:szCs w:val="22"/>
          <w:lang w:val="en-GB"/>
        </w:rPr>
        <w:t>; Average surplus in subscribed German auctions; 10 000 iterations</w:t>
      </w:r>
    </w:p>
    <w:p w14:paraId="7A1A8B05" w14:textId="77777777" w:rsidR="003653EB" w:rsidRPr="009B30D6" w:rsidRDefault="00062207">
      <w:pPr>
        <w:widowControl w:val="0"/>
        <w:autoSpaceDE w:val="0"/>
        <w:autoSpaceDN w:val="0"/>
        <w:adjustRightInd w:val="0"/>
        <w:spacing w:line="276" w:lineRule="auto"/>
        <w:rPr>
          <w:rFonts w:ascii="Arial" w:hAnsi="Arial" w:cs="Arial"/>
          <w:lang w:val="en-GB"/>
        </w:rPr>
      </w:pPr>
      <w:r w:rsidRPr="009B30D6">
        <w:rPr>
          <w:rFonts w:ascii="Arial" w:hAnsi="Arial" w:cs="Arial"/>
          <w:noProof/>
          <w:lang w:val="en-GB"/>
        </w:rPr>
        <w:drawing>
          <wp:inline distT="0" distB="0" distL="0" distR="0" wp14:anchorId="2F97BF79" wp14:editId="6B99465E">
            <wp:extent cx="5316220" cy="2743200"/>
            <wp:effectExtent l="0" t="0" r="0" b="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Picture 8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a:xfrm>
                      <a:off x="0" y="0"/>
                      <a:ext cx="5316220" cy="2743200"/>
                    </a:xfrm>
                    <a:prstGeom prst="rect">
                      <a:avLst/>
                    </a:prstGeom>
                    <a:noFill/>
                  </pic:spPr>
                </pic:pic>
              </a:graphicData>
            </a:graphic>
          </wp:inline>
        </w:drawing>
      </w:r>
    </w:p>
    <w:p w14:paraId="67544B4E" w14:textId="7565C2E5" w:rsidR="003653EB" w:rsidRPr="009B30D6" w:rsidRDefault="00062207">
      <w:pPr>
        <w:widowControl w:val="0"/>
        <w:autoSpaceDE w:val="0"/>
        <w:autoSpaceDN w:val="0"/>
        <w:adjustRightInd w:val="0"/>
        <w:spacing w:line="276" w:lineRule="auto"/>
        <w:rPr>
          <w:rFonts w:ascii="Arial" w:hAnsi="Arial" w:cs="Arial"/>
          <w:lang w:val="en-GB"/>
        </w:rPr>
      </w:pPr>
      <w:r w:rsidRPr="009B30D6">
        <w:rPr>
          <w:rFonts w:ascii="Arial" w:hAnsi="Arial" w:cs="Arial"/>
          <w:lang w:val="en-GB"/>
        </w:rPr>
        <w:t xml:space="preserve">Average production however shows high differences mainly in highly oversubscribed auctions. Where the difference between RYM applications is in range of hundreds of MWh per MW. </w:t>
      </w:r>
      <w:r w:rsidRPr="009B30D6">
        <w:rPr>
          <w:rFonts w:ascii="Arial" w:hAnsi="Arial" w:cs="Arial"/>
          <w:lang w:val="en-GB"/>
        </w:rPr>
        <w:fldChar w:fldCharType="begin"/>
      </w:r>
      <w:r w:rsidRPr="009B30D6">
        <w:rPr>
          <w:rFonts w:ascii="Arial" w:hAnsi="Arial" w:cs="Arial"/>
          <w:lang w:val="en-GB"/>
        </w:rPr>
        <w:instrText xml:space="preserve"> REF _Ref91754329 \h </w:instrText>
      </w:r>
      <w:r w:rsidRPr="009B30D6">
        <w:rPr>
          <w:rFonts w:ascii="Arial" w:hAnsi="Arial" w:cs="Arial"/>
          <w:lang w:val="en-GB"/>
        </w:rPr>
      </w:r>
      <w:r w:rsidRPr="009B30D6">
        <w:rPr>
          <w:rFonts w:ascii="Arial" w:hAnsi="Arial" w:cs="Arial"/>
          <w:lang w:val="en-GB"/>
        </w:rPr>
        <w:fldChar w:fldCharType="separate"/>
      </w:r>
      <w:ins w:id="120" w:author="Prokop Čech" w:date="2023-01-13T23:01:00Z">
        <w:r w:rsidR="00545E4A" w:rsidRPr="009B30D6">
          <w:rPr>
            <w:rFonts w:ascii="Arial" w:hAnsi="Arial" w:cs="Arial"/>
            <w:lang w:val="en-GB"/>
          </w:rPr>
          <w:t xml:space="preserve">Figure </w:t>
        </w:r>
        <w:r w:rsidR="00545E4A">
          <w:rPr>
            <w:rFonts w:ascii="Arial" w:hAnsi="Arial" w:cs="Arial"/>
            <w:noProof/>
            <w:lang w:val="en-GB"/>
          </w:rPr>
          <w:t>20</w:t>
        </w:r>
      </w:ins>
      <w:r w:rsidRPr="009B30D6">
        <w:rPr>
          <w:rFonts w:ascii="Arial" w:hAnsi="Arial" w:cs="Arial"/>
          <w:lang w:val="en-GB"/>
        </w:rPr>
        <w:fldChar w:fldCharType="end"/>
      </w:r>
      <w:r w:rsidRPr="009B30D6">
        <w:rPr>
          <w:rFonts w:ascii="Arial" w:hAnsi="Arial" w:cs="Arial"/>
          <w:lang w:val="en-GB"/>
        </w:rPr>
        <w:t xml:space="preserve"> provides respective values.</w:t>
      </w:r>
    </w:p>
    <w:p w14:paraId="27D9DF5B" w14:textId="0FF13A17" w:rsidR="003653EB" w:rsidRPr="009B30D6" w:rsidRDefault="00062207">
      <w:pPr>
        <w:pStyle w:val="Caption"/>
        <w:keepNext/>
        <w:keepLines/>
        <w:rPr>
          <w:rFonts w:ascii="Arial" w:hAnsi="Arial" w:cs="Arial"/>
          <w:color w:val="auto"/>
          <w:sz w:val="22"/>
          <w:szCs w:val="22"/>
          <w:lang w:val="en-GB"/>
        </w:rPr>
      </w:pPr>
      <w:bookmarkStart w:id="121" w:name="_Ref91754329"/>
      <w:r w:rsidRPr="009B30D6">
        <w:rPr>
          <w:rFonts w:ascii="Arial" w:hAnsi="Arial" w:cs="Arial"/>
          <w:color w:val="auto"/>
          <w:sz w:val="22"/>
          <w:szCs w:val="22"/>
          <w:lang w:val="en-GB"/>
        </w:rPr>
        <w:lastRenderedPageBreak/>
        <w:t xml:space="preserve">Figure </w:t>
      </w:r>
      <w:r w:rsidRPr="009B30D6">
        <w:rPr>
          <w:rFonts w:ascii="Arial" w:hAnsi="Arial" w:cs="Arial"/>
          <w:color w:val="auto"/>
          <w:sz w:val="22"/>
          <w:szCs w:val="22"/>
          <w:lang w:val="en-GB"/>
        </w:rPr>
        <w:fldChar w:fldCharType="begin"/>
      </w:r>
      <w:r w:rsidRPr="009B30D6">
        <w:rPr>
          <w:rFonts w:ascii="Arial" w:hAnsi="Arial" w:cs="Arial"/>
          <w:color w:val="auto"/>
          <w:sz w:val="22"/>
          <w:szCs w:val="22"/>
          <w:lang w:val="en-GB"/>
        </w:rPr>
        <w:instrText xml:space="preserve"> SEQ Figure \* ARABIC </w:instrText>
      </w:r>
      <w:r w:rsidRPr="009B30D6">
        <w:rPr>
          <w:rFonts w:ascii="Arial" w:hAnsi="Arial" w:cs="Arial"/>
          <w:color w:val="auto"/>
          <w:sz w:val="22"/>
          <w:szCs w:val="22"/>
          <w:lang w:val="en-GB"/>
        </w:rPr>
        <w:fldChar w:fldCharType="separate"/>
      </w:r>
      <w:r w:rsidR="00545E4A">
        <w:rPr>
          <w:rFonts w:ascii="Arial" w:hAnsi="Arial" w:cs="Arial"/>
          <w:noProof/>
          <w:color w:val="auto"/>
          <w:sz w:val="22"/>
          <w:szCs w:val="22"/>
          <w:lang w:val="en-GB"/>
        </w:rPr>
        <w:t>20</w:t>
      </w:r>
      <w:r w:rsidRPr="009B30D6">
        <w:rPr>
          <w:rFonts w:ascii="Arial" w:hAnsi="Arial" w:cs="Arial"/>
          <w:color w:val="auto"/>
          <w:sz w:val="22"/>
          <w:szCs w:val="22"/>
          <w:lang w:val="en-GB"/>
        </w:rPr>
        <w:fldChar w:fldCharType="end"/>
      </w:r>
      <w:bookmarkEnd w:id="121"/>
      <w:r w:rsidRPr="009B30D6">
        <w:rPr>
          <w:rFonts w:ascii="Arial" w:hAnsi="Arial" w:cs="Arial"/>
          <w:color w:val="auto"/>
          <w:sz w:val="22"/>
          <w:szCs w:val="22"/>
          <w:lang w:val="en-GB"/>
        </w:rPr>
        <w:t>; Average production in subscribed German auctions; 10 000 iterations</w:t>
      </w:r>
    </w:p>
    <w:p w14:paraId="6C5A6EBD" w14:textId="77777777" w:rsidR="003653EB" w:rsidRPr="009B30D6" w:rsidRDefault="00062207">
      <w:pPr>
        <w:widowControl w:val="0"/>
        <w:autoSpaceDE w:val="0"/>
        <w:autoSpaceDN w:val="0"/>
        <w:adjustRightInd w:val="0"/>
        <w:spacing w:line="276" w:lineRule="auto"/>
        <w:rPr>
          <w:rFonts w:ascii="Arial" w:hAnsi="Arial" w:cs="Arial"/>
          <w:lang w:val="en-GB"/>
        </w:rPr>
      </w:pPr>
      <w:r w:rsidRPr="009B30D6">
        <w:rPr>
          <w:rFonts w:ascii="Arial" w:hAnsi="Arial" w:cs="Arial"/>
          <w:noProof/>
          <w:lang w:val="en-GB"/>
        </w:rPr>
        <w:drawing>
          <wp:inline distT="0" distB="0" distL="0" distR="0" wp14:anchorId="722D73F0" wp14:editId="54C5BEB0">
            <wp:extent cx="5304155" cy="2743200"/>
            <wp:effectExtent l="0" t="0" r="0" b="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Picture 8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a:xfrm>
                      <a:off x="0" y="0"/>
                      <a:ext cx="5304155" cy="2743200"/>
                    </a:xfrm>
                    <a:prstGeom prst="rect">
                      <a:avLst/>
                    </a:prstGeom>
                    <a:noFill/>
                  </pic:spPr>
                </pic:pic>
              </a:graphicData>
            </a:graphic>
          </wp:inline>
        </w:drawing>
      </w:r>
    </w:p>
    <w:p w14:paraId="645729D7" w14:textId="0A63AB09" w:rsidR="003653EB" w:rsidRPr="009B30D6" w:rsidRDefault="00062207">
      <w:pPr>
        <w:widowControl w:val="0"/>
        <w:autoSpaceDE w:val="0"/>
        <w:autoSpaceDN w:val="0"/>
        <w:adjustRightInd w:val="0"/>
        <w:spacing w:line="276" w:lineRule="auto"/>
        <w:rPr>
          <w:rFonts w:ascii="Arial" w:hAnsi="Arial" w:cs="Arial"/>
          <w:lang w:val="en-GB"/>
        </w:rPr>
      </w:pPr>
      <w:r w:rsidRPr="009B30D6">
        <w:rPr>
          <w:rFonts w:ascii="Arial" w:hAnsi="Arial" w:cs="Arial"/>
          <w:lang w:val="en-GB"/>
        </w:rPr>
        <w:t xml:space="preserve">The results of the analysis show that RYM may provide savings in subsidy awarded in high demand/supply ratio auctions. Project surplus will be typically lower as well as the resulting production. However, it is important to note that auctions are performed consecutively, i.e., projects which were not awarded subsidy in previous auction will enter the subsequent ones. And since later auctions were undersubscribed, it is reasonable to assume that the distribution of production potential changes in time towards higher distribution of bad projects. As discussed in Section </w:t>
      </w:r>
      <w:r w:rsidRPr="009B30D6">
        <w:rPr>
          <w:rFonts w:ascii="Arial" w:hAnsi="Arial" w:cs="Arial"/>
          <w:lang w:val="en-GB"/>
        </w:rPr>
        <w:fldChar w:fldCharType="begin"/>
      </w:r>
      <w:r w:rsidRPr="009B30D6">
        <w:rPr>
          <w:rFonts w:ascii="Arial" w:hAnsi="Arial" w:cs="Arial"/>
          <w:lang w:val="en-GB"/>
        </w:rPr>
        <w:instrText xml:space="preserve"> REF _Ref91753946 \r \h  \* MERGEFORMAT </w:instrText>
      </w:r>
      <w:r w:rsidRPr="009B30D6">
        <w:rPr>
          <w:rFonts w:ascii="Arial" w:hAnsi="Arial" w:cs="Arial"/>
          <w:lang w:val="en-GB"/>
        </w:rPr>
      </w:r>
      <w:r w:rsidRPr="009B30D6">
        <w:rPr>
          <w:rFonts w:ascii="Arial" w:hAnsi="Arial" w:cs="Arial"/>
          <w:lang w:val="en-GB"/>
        </w:rPr>
        <w:fldChar w:fldCharType="separate"/>
      </w:r>
      <w:r w:rsidR="00545E4A">
        <w:rPr>
          <w:rFonts w:ascii="Arial" w:hAnsi="Arial" w:cs="Arial"/>
          <w:lang w:val="en-GB"/>
        </w:rPr>
        <w:t>7</w:t>
      </w:r>
      <w:r w:rsidRPr="009B30D6">
        <w:rPr>
          <w:rFonts w:ascii="Arial" w:hAnsi="Arial" w:cs="Arial"/>
          <w:lang w:val="en-GB"/>
        </w:rPr>
        <w:fldChar w:fldCharType="end"/>
      </w:r>
      <w:r w:rsidRPr="009B30D6">
        <w:rPr>
          <w:rFonts w:ascii="Arial" w:hAnsi="Arial" w:cs="Arial"/>
          <w:lang w:val="en-GB"/>
        </w:rPr>
        <w:t>, this would lead to higher impact of the RYM even in auctions where demand/supply ratio is not extremely high.</w:t>
      </w:r>
    </w:p>
    <w:p w14:paraId="7EED0D92" w14:textId="3960EE0D" w:rsidR="003653EB" w:rsidRPr="009B30D6" w:rsidRDefault="00062207" w:rsidP="00564053">
      <w:pPr>
        <w:pStyle w:val="Heading1"/>
        <w:numPr>
          <w:ilvl w:val="1"/>
          <w:numId w:val="1"/>
        </w:numPr>
        <w:spacing w:after="240"/>
        <w:rPr>
          <w:rFonts w:ascii="Arial" w:eastAsiaTheme="minorHAnsi" w:hAnsi="Arial" w:cs="Arial"/>
          <w:color w:val="auto"/>
          <w:sz w:val="24"/>
          <w:szCs w:val="24"/>
          <w:lang w:val="en-GB"/>
        </w:rPr>
      </w:pPr>
      <w:bookmarkStart w:id="122" w:name="_Ref91688786"/>
      <w:bookmarkStart w:id="123" w:name="_Toc112352946"/>
      <w:r w:rsidRPr="009B30D6">
        <w:rPr>
          <w:rFonts w:ascii="Arial" w:eastAsiaTheme="minorHAnsi" w:hAnsi="Arial" w:cs="Arial"/>
          <w:color w:val="auto"/>
          <w:sz w:val="24"/>
          <w:szCs w:val="24"/>
          <w:lang w:val="en-GB"/>
        </w:rPr>
        <w:t>Under-subscribed auctions</w:t>
      </w:r>
      <w:bookmarkEnd w:id="122"/>
      <w:bookmarkEnd w:id="123"/>
    </w:p>
    <w:p w14:paraId="672E8C87" w14:textId="77777777" w:rsidR="003653EB" w:rsidRPr="009B30D6" w:rsidRDefault="00062207">
      <w:pPr>
        <w:widowControl w:val="0"/>
        <w:autoSpaceDE w:val="0"/>
        <w:autoSpaceDN w:val="0"/>
        <w:adjustRightInd w:val="0"/>
        <w:spacing w:line="276" w:lineRule="auto"/>
        <w:rPr>
          <w:rFonts w:ascii="Arial" w:hAnsi="Arial" w:cs="Arial"/>
          <w:lang w:val="en-GB"/>
        </w:rPr>
      </w:pPr>
      <w:r w:rsidRPr="009B30D6">
        <w:rPr>
          <w:rFonts w:ascii="Arial" w:hAnsi="Arial" w:cs="Arial"/>
          <w:lang w:val="en-GB"/>
        </w:rPr>
        <w:t xml:space="preserve">It is problematic to model under-subscribed auctions as all the projects receive the subsidy. The correct strategy for a marginal project is to bid as much as possible (infinitely high if no limit in auction applies). </w:t>
      </w:r>
    </w:p>
    <w:p w14:paraId="7FD205DC" w14:textId="2F330D54" w:rsidR="003653EB" w:rsidRPr="00E3773D" w:rsidRDefault="00062207">
      <w:pPr>
        <w:widowControl w:val="0"/>
        <w:autoSpaceDE w:val="0"/>
        <w:autoSpaceDN w:val="0"/>
        <w:adjustRightInd w:val="0"/>
        <w:spacing w:line="276" w:lineRule="auto"/>
        <w:rPr>
          <w:rFonts w:ascii="Arial" w:hAnsi="Arial" w:cs="Arial"/>
          <w:b/>
          <w:bCs/>
          <w:lang w:val="en-GB"/>
        </w:rPr>
      </w:pPr>
      <w:r w:rsidRPr="009B30D6">
        <w:rPr>
          <w:rFonts w:ascii="Arial" w:hAnsi="Arial" w:cs="Arial"/>
          <w:lang w:val="en-GB"/>
        </w:rPr>
        <w:t xml:space="preserve">German regulation provides safeguard for this case and provides maximum possible bid in each respective auction </w:t>
      </w:r>
      <w:r w:rsidRPr="00E3773D">
        <w:rPr>
          <w:rFonts w:ascii="Arial" w:hAnsi="Arial" w:cs="Arial"/>
          <w:b/>
          <w:bCs/>
          <w:lang w:val="en-GB"/>
        </w:rPr>
        <w:t>(in 2017 the maximum bid was 70 EUR/MWh and gradual dropping to 60 EUR/MWh in 2021).</w:t>
      </w:r>
      <w:r w:rsidRPr="009B30D6">
        <w:rPr>
          <w:rFonts w:ascii="Arial" w:hAnsi="Arial" w:cs="Arial"/>
          <w:lang w:val="en-GB"/>
        </w:rPr>
        <w:t xml:space="preserve"> Since the correction factor based on the RYM can increase submitted bid by up to 1,29, the maximum subsidy awarded could reach between 90 EUR/MWh (70 * 1,29) to 77,4 EUR/MWh (60 * 1,29).</w:t>
      </w:r>
      <w:r w:rsidRPr="00E3773D">
        <w:rPr>
          <w:rFonts w:ascii="Arial" w:hAnsi="Arial" w:cs="Arial"/>
          <w:b/>
          <w:bCs/>
          <w:lang w:val="en-GB"/>
        </w:rPr>
        <w:t xml:space="preserve"> However, it is not possible to predict what maximum values would be set by the regulator should the reference yield not apply</w:t>
      </w:r>
      <w:r w:rsidR="00713ECC">
        <w:rPr>
          <w:rFonts w:ascii="Arial" w:hAnsi="Arial" w:cs="Arial"/>
          <w:b/>
          <w:bCs/>
          <w:lang w:val="en-GB"/>
        </w:rPr>
        <w:t xml:space="preserve"> (i.e., to calculate the counterfactual should the RYM not apply)</w:t>
      </w:r>
      <w:r w:rsidRPr="00E3773D">
        <w:rPr>
          <w:rFonts w:ascii="Arial" w:hAnsi="Arial" w:cs="Arial"/>
          <w:b/>
          <w:bCs/>
          <w:lang w:val="en-GB"/>
        </w:rPr>
        <w:t xml:space="preserve">. As such the model setup below does not assume any maximum bid value, but rather provides case with demand/supply ratio of 1 and high supply of projects (100). </w:t>
      </w:r>
      <w:r w:rsidR="00D449FF">
        <w:rPr>
          <w:rFonts w:ascii="Arial" w:hAnsi="Arial" w:cs="Arial"/>
          <w:b/>
          <w:bCs/>
          <w:lang w:val="en-GB"/>
        </w:rPr>
        <w:t xml:space="preserve">I.e., project receives subsidy based on minimum bid of the worse project. </w:t>
      </w:r>
      <w:r w:rsidRPr="00E3773D">
        <w:rPr>
          <w:rFonts w:ascii="Arial" w:hAnsi="Arial" w:cs="Arial"/>
          <w:b/>
          <w:bCs/>
          <w:lang w:val="en-GB"/>
        </w:rPr>
        <w:t>This provides a safe estimation of the effect of the RYM. Should projects be able to bid even higher, the effect would increase.</w:t>
      </w:r>
    </w:p>
    <w:p w14:paraId="702359DA" w14:textId="77777777" w:rsidR="003653EB" w:rsidRPr="009B30D6" w:rsidRDefault="00062207">
      <w:pPr>
        <w:widowControl w:val="0"/>
        <w:autoSpaceDE w:val="0"/>
        <w:autoSpaceDN w:val="0"/>
        <w:adjustRightInd w:val="0"/>
        <w:spacing w:line="276" w:lineRule="auto"/>
        <w:rPr>
          <w:rFonts w:ascii="Arial" w:hAnsi="Arial" w:cs="Arial"/>
          <w:lang w:val="en-GB"/>
        </w:rPr>
      </w:pPr>
      <w:r w:rsidRPr="009B30D6">
        <w:rPr>
          <w:rFonts w:ascii="Arial" w:hAnsi="Arial" w:cs="Arial"/>
          <w:lang w:val="en-GB"/>
        </w:rPr>
        <w:t>Projects parameters assumptions are thus as follows:</w:t>
      </w:r>
    </w:p>
    <w:p w14:paraId="173AF888" w14:textId="77777777" w:rsidR="003653EB" w:rsidRPr="009B30D6" w:rsidRDefault="00062207">
      <w:pPr>
        <w:keepNext/>
        <w:keepLines/>
        <w:widowControl w:val="0"/>
        <w:autoSpaceDE w:val="0"/>
        <w:autoSpaceDN w:val="0"/>
        <w:adjustRightInd w:val="0"/>
        <w:spacing w:after="0" w:line="240" w:lineRule="auto"/>
        <w:ind w:left="706"/>
        <w:rPr>
          <w:rFonts w:ascii="Arial" w:hAnsi="Arial" w:cs="Arial"/>
          <w:i/>
          <w:iCs/>
          <w:lang w:val="en-GB"/>
        </w:rPr>
      </w:pPr>
      <w:r w:rsidRPr="009B30D6">
        <w:rPr>
          <w:rFonts w:ascii="Arial" w:hAnsi="Arial" w:cs="Arial"/>
          <w:i/>
          <w:iCs/>
          <w:lang w:val="en-GB"/>
        </w:rPr>
        <w:lastRenderedPageBreak/>
        <w:t>Number of projects: 100</w:t>
      </w:r>
    </w:p>
    <w:p w14:paraId="4C5D4875" w14:textId="08EA6AEB" w:rsidR="003653EB" w:rsidRPr="009B30D6" w:rsidRDefault="00062207">
      <w:pPr>
        <w:keepNext/>
        <w:keepLines/>
        <w:widowControl w:val="0"/>
        <w:autoSpaceDE w:val="0"/>
        <w:autoSpaceDN w:val="0"/>
        <w:adjustRightInd w:val="0"/>
        <w:spacing w:after="0" w:line="240" w:lineRule="auto"/>
        <w:ind w:left="706"/>
        <w:rPr>
          <w:rFonts w:ascii="Arial" w:hAnsi="Arial" w:cs="Arial"/>
          <w:i/>
          <w:iCs/>
          <w:lang w:val="en-GB"/>
        </w:rPr>
      </w:pPr>
      <w:r w:rsidRPr="009B30D6">
        <w:rPr>
          <w:rFonts w:ascii="Arial" w:hAnsi="Arial" w:cs="Arial"/>
          <w:i/>
          <w:iCs/>
          <w:lang w:val="en-GB"/>
        </w:rPr>
        <w:t xml:space="preserve">WS100 = 5-8.9m/s (randomly drawn from distribution in </w:t>
      </w:r>
      <w:r w:rsidRPr="009B30D6">
        <w:rPr>
          <w:rFonts w:ascii="Arial" w:hAnsi="Arial" w:cs="Arial"/>
          <w:i/>
          <w:iCs/>
          <w:lang w:val="en-GB"/>
        </w:rPr>
        <w:fldChar w:fldCharType="begin"/>
      </w:r>
      <w:r w:rsidRPr="009B30D6">
        <w:rPr>
          <w:rFonts w:ascii="Arial" w:hAnsi="Arial" w:cs="Arial"/>
          <w:i/>
          <w:iCs/>
          <w:lang w:val="en-GB"/>
        </w:rPr>
        <w:instrText xml:space="preserve"> REF _Ref91687496 \h  \* MERGEFORMAT </w:instrText>
      </w:r>
      <w:r w:rsidRPr="009B30D6">
        <w:rPr>
          <w:rFonts w:ascii="Arial" w:hAnsi="Arial" w:cs="Arial"/>
          <w:i/>
          <w:iCs/>
          <w:lang w:val="en-GB"/>
        </w:rPr>
      </w:r>
      <w:r w:rsidRPr="009B30D6">
        <w:rPr>
          <w:rFonts w:ascii="Arial" w:hAnsi="Arial" w:cs="Arial"/>
          <w:i/>
          <w:iCs/>
          <w:lang w:val="en-GB"/>
        </w:rPr>
        <w:fldChar w:fldCharType="separate"/>
      </w:r>
      <w:ins w:id="124" w:author="Prokop Čech" w:date="2023-01-13T23:01:00Z">
        <w:r w:rsidR="00545E4A" w:rsidRPr="009B30D6">
          <w:rPr>
            <w:rFonts w:ascii="Arial" w:hAnsi="Arial" w:cs="Arial"/>
            <w:lang w:val="en-GB"/>
          </w:rPr>
          <w:t xml:space="preserve">Figure </w:t>
        </w:r>
        <w:r w:rsidR="00545E4A">
          <w:rPr>
            <w:rFonts w:ascii="Arial" w:hAnsi="Arial" w:cs="Arial"/>
            <w:lang w:val="en-GB"/>
          </w:rPr>
          <w:t>16</w:t>
        </w:r>
      </w:ins>
      <w:r w:rsidRPr="009B30D6">
        <w:rPr>
          <w:rFonts w:ascii="Arial" w:hAnsi="Arial" w:cs="Arial"/>
          <w:i/>
          <w:iCs/>
          <w:lang w:val="en-GB"/>
        </w:rPr>
        <w:fldChar w:fldCharType="end"/>
      </w:r>
      <w:r w:rsidRPr="009B30D6">
        <w:rPr>
          <w:rFonts w:ascii="Arial" w:hAnsi="Arial" w:cs="Arial"/>
          <w:i/>
          <w:iCs/>
          <w:lang w:val="en-GB"/>
        </w:rPr>
        <w:t>)</w:t>
      </w:r>
    </w:p>
    <w:p w14:paraId="31B17C2F" w14:textId="77777777" w:rsidR="003653EB" w:rsidRPr="009B30D6" w:rsidRDefault="00062207">
      <w:pPr>
        <w:keepNext/>
        <w:keepLines/>
        <w:widowControl w:val="0"/>
        <w:autoSpaceDE w:val="0"/>
        <w:autoSpaceDN w:val="0"/>
        <w:adjustRightInd w:val="0"/>
        <w:spacing w:after="0" w:line="240" w:lineRule="auto"/>
        <w:ind w:left="706"/>
        <w:rPr>
          <w:rFonts w:ascii="Arial" w:hAnsi="Arial" w:cs="Arial"/>
          <w:i/>
          <w:iCs/>
          <w:lang w:val="en-GB"/>
        </w:rPr>
      </w:pPr>
      <w:r w:rsidRPr="009B30D6">
        <w:rPr>
          <w:rFonts w:ascii="Arial" w:hAnsi="Arial" w:cs="Arial"/>
          <w:i/>
          <w:iCs/>
          <w:lang w:val="en-GB"/>
        </w:rPr>
        <w:t>OC = 0,8 to 1,2 (randomly drawn from uniform distribution)</w:t>
      </w:r>
    </w:p>
    <w:p w14:paraId="00F5DC16" w14:textId="2098B504" w:rsidR="003653EB" w:rsidRPr="009B30D6" w:rsidRDefault="00062207">
      <w:pPr>
        <w:keepNext/>
        <w:keepLines/>
        <w:widowControl w:val="0"/>
        <w:autoSpaceDE w:val="0"/>
        <w:autoSpaceDN w:val="0"/>
        <w:adjustRightInd w:val="0"/>
        <w:spacing w:after="0" w:line="240" w:lineRule="auto"/>
        <w:ind w:left="706"/>
        <w:rPr>
          <w:rFonts w:ascii="Arial" w:hAnsi="Arial" w:cs="Arial"/>
          <w:lang w:val="en-GB"/>
        </w:rPr>
      </w:pPr>
      <w:r w:rsidRPr="009B30D6">
        <w:rPr>
          <w:rFonts w:ascii="Arial" w:hAnsi="Arial" w:cs="Arial"/>
          <w:i/>
          <w:iCs/>
          <w:lang w:val="en-GB"/>
        </w:rPr>
        <w:t>CF = percentage of range 0,79 – 1,29 (</w:t>
      </w:r>
      <w:r w:rsidRPr="009B30D6">
        <w:rPr>
          <w:rFonts w:ascii="Arial" w:hAnsi="Arial" w:cs="Arial"/>
          <w:i/>
          <w:iCs/>
          <w:lang w:val="en-GB"/>
        </w:rPr>
        <w:fldChar w:fldCharType="begin"/>
      </w:r>
      <w:r w:rsidRPr="009B30D6">
        <w:rPr>
          <w:rFonts w:ascii="Arial" w:hAnsi="Arial" w:cs="Arial"/>
          <w:i/>
          <w:iCs/>
          <w:lang w:val="en-GB"/>
        </w:rPr>
        <w:instrText xml:space="preserve"> REF _Ref87778627 \h  \* MERGEFORMAT </w:instrText>
      </w:r>
      <w:r w:rsidRPr="009B30D6">
        <w:rPr>
          <w:rFonts w:ascii="Arial" w:hAnsi="Arial" w:cs="Arial"/>
          <w:i/>
          <w:iCs/>
          <w:lang w:val="en-GB"/>
        </w:rPr>
      </w:r>
      <w:r w:rsidRPr="009B30D6">
        <w:rPr>
          <w:rFonts w:ascii="Arial" w:hAnsi="Arial" w:cs="Arial"/>
          <w:i/>
          <w:iCs/>
          <w:lang w:val="en-GB"/>
        </w:rPr>
        <w:fldChar w:fldCharType="separate"/>
      </w:r>
      <w:ins w:id="125" w:author="Prokop Čech" w:date="2023-01-13T23:01:00Z">
        <w:r w:rsidR="00545E4A" w:rsidRPr="00545E4A">
          <w:rPr>
            <w:rFonts w:ascii="Arial" w:hAnsi="Arial" w:cs="Arial"/>
            <w:i/>
            <w:iCs/>
            <w:lang w:val="en-GB"/>
          </w:rPr>
          <w:t xml:space="preserve">Table </w:t>
        </w:r>
        <w:r w:rsidR="00545E4A" w:rsidRPr="00545E4A">
          <w:rPr>
            <w:rFonts w:ascii="Arial" w:hAnsi="Arial" w:cs="Arial"/>
            <w:i/>
            <w:iCs/>
            <w:lang w:val="en-GB"/>
          </w:rPr>
          <w:t>3</w:t>
        </w:r>
      </w:ins>
      <w:r w:rsidRPr="009B30D6">
        <w:rPr>
          <w:rFonts w:ascii="Arial" w:hAnsi="Arial" w:cs="Arial"/>
          <w:i/>
          <w:iCs/>
          <w:lang w:val="en-GB"/>
        </w:rPr>
        <w:fldChar w:fldCharType="end"/>
      </w:r>
      <w:r w:rsidRPr="009B30D6">
        <w:rPr>
          <w:rFonts w:ascii="Arial" w:hAnsi="Arial" w:cs="Arial"/>
          <w:i/>
          <w:iCs/>
          <w:lang w:val="en-GB"/>
        </w:rPr>
        <w:t xml:space="preserve"> and </w:t>
      </w:r>
      <w:r w:rsidRPr="009B30D6">
        <w:rPr>
          <w:rFonts w:ascii="Arial" w:hAnsi="Arial" w:cs="Arial"/>
          <w:i/>
          <w:iCs/>
          <w:lang w:val="en-GB"/>
        </w:rPr>
        <w:fldChar w:fldCharType="begin"/>
      </w:r>
      <w:r w:rsidRPr="009B30D6">
        <w:rPr>
          <w:rFonts w:ascii="Arial" w:hAnsi="Arial" w:cs="Arial"/>
          <w:i/>
          <w:iCs/>
          <w:lang w:val="en-GB"/>
        </w:rPr>
        <w:instrText xml:space="preserve"> REF _Ref91513149 \h  \* MERGEFORMAT </w:instrText>
      </w:r>
      <w:r w:rsidRPr="009B30D6">
        <w:rPr>
          <w:rFonts w:ascii="Arial" w:hAnsi="Arial" w:cs="Arial"/>
          <w:i/>
          <w:iCs/>
          <w:lang w:val="en-GB"/>
        </w:rPr>
      </w:r>
      <w:r w:rsidRPr="009B30D6">
        <w:rPr>
          <w:rFonts w:ascii="Arial" w:hAnsi="Arial" w:cs="Arial"/>
          <w:i/>
          <w:iCs/>
          <w:lang w:val="en-GB"/>
        </w:rPr>
        <w:fldChar w:fldCharType="separate"/>
      </w:r>
      <w:ins w:id="126" w:author="Prokop Čech" w:date="2023-01-13T23:01:00Z">
        <w:r w:rsidR="00545E4A" w:rsidRPr="00545E4A">
          <w:rPr>
            <w:rFonts w:ascii="Arial" w:hAnsi="Arial" w:cs="Arial"/>
            <w:i/>
            <w:iCs/>
            <w:lang w:val="en-GB"/>
          </w:rPr>
          <w:t xml:space="preserve">Table </w:t>
        </w:r>
        <w:r w:rsidR="00545E4A" w:rsidRPr="00545E4A">
          <w:rPr>
            <w:rFonts w:ascii="Arial" w:hAnsi="Arial" w:cs="Arial"/>
            <w:i/>
            <w:iCs/>
            <w:lang w:val="en-GB"/>
          </w:rPr>
          <w:t>4</w:t>
        </w:r>
      </w:ins>
      <w:r w:rsidRPr="009B30D6">
        <w:rPr>
          <w:rFonts w:ascii="Arial" w:hAnsi="Arial" w:cs="Arial"/>
          <w:i/>
          <w:iCs/>
          <w:lang w:val="en-GB"/>
        </w:rPr>
        <w:fldChar w:fldCharType="end"/>
      </w:r>
      <w:r w:rsidRPr="009B30D6">
        <w:rPr>
          <w:rFonts w:ascii="Arial" w:hAnsi="Arial" w:cs="Arial"/>
          <w:lang w:val="en-GB"/>
        </w:rPr>
        <w:t>)</w:t>
      </w:r>
    </w:p>
    <w:p w14:paraId="7308F6A1" w14:textId="77777777" w:rsidR="003653EB" w:rsidRPr="009B30D6" w:rsidRDefault="003653EB">
      <w:pPr>
        <w:widowControl w:val="0"/>
        <w:autoSpaceDE w:val="0"/>
        <w:autoSpaceDN w:val="0"/>
        <w:adjustRightInd w:val="0"/>
        <w:spacing w:line="276" w:lineRule="auto"/>
        <w:rPr>
          <w:rFonts w:ascii="Arial" w:hAnsi="Arial" w:cs="Arial"/>
          <w:highlight w:val="yellow"/>
          <w:lang w:val="en-GB"/>
        </w:rPr>
      </w:pPr>
    </w:p>
    <w:p w14:paraId="39EA78FF" w14:textId="05F56390" w:rsidR="003653EB" w:rsidRPr="009B30D6" w:rsidRDefault="00062207">
      <w:pPr>
        <w:widowControl w:val="0"/>
        <w:autoSpaceDE w:val="0"/>
        <w:autoSpaceDN w:val="0"/>
        <w:adjustRightInd w:val="0"/>
        <w:spacing w:line="276" w:lineRule="auto"/>
        <w:rPr>
          <w:rFonts w:ascii="Arial" w:hAnsi="Arial" w:cs="Arial"/>
          <w:lang w:val="en-GB"/>
        </w:rPr>
      </w:pPr>
      <w:r w:rsidRPr="009B30D6">
        <w:rPr>
          <w:rFonts w:ascii="Arial" w:hAnsi="Arial" w:cs="Arial"/>
          <w:lang w:val="en-GB"/>
        </w:rPr>
        <w:fldChar w:fldCharType="begin"/>
      </w:r>
      <w:r w:rsidRPr="009B30D6">
        <w:rPr>
          <w:rFonts w:ascii="Arial" w:hAnsi="Arial" w:cs="Arial"/>
          <w:lang w:val="en-GB"/>
        </w:rPr>
        <w:instrText xml:space="preserve"> REF _Ref91755846 \h  \* MERGEFORMAT </w:instrText>
      </w:r>
      <w:r w:rsidRPr="009B30D6">
        <w:rPr>
          <w:rFonts w:ascii="Arial" w:hAnsi="Arial" w:cs="Arial"/>
          <w:lang w:val="en-GB"/>
        </w:rPr>
      </w:r>
      <w:r w:rsidRPr="009B30D6">
        <w:rPr>
          <w:rFonts w:ascii="Arial" w:hAnsi="Arial" w:cs="Arial"/>
          <w:lang w:val="en-GB"/>
        </w:rPr>
        <w:fldChar w:fldCharType="separate"/>
      </w:r>
      <w:ins w:id="127" w:author="Prokop Čech" w:date="2023-01-13T23:01:00Z">
        <w:r w:rsidR="00545E4A" w:rsidRPr="009B30D6">
          <w:rPr>
            <w:rFonts w:ascii="Arial" w:hAnsi="Arial" w:cs="Arial"/>
            <w:lang w:val="en-GB"/>
          </w:rPr>
          <w:t xml:space="preserve">Figure </w:t>
        </w:r>
        <w:r w:rsidR="00545E4A">
          <w:rPr>
            <w:rFonts w:ascii="Arial" w:hAnsi="Arial" w:cs="Arial"/>
            <w:lang w:val="en-GB"/>
          </w:rPr>
          <w:t>21</w:t>
        </w:r>
      </w:ins>
      <w:r w:rsidRPr="009B30D6">
        <w:rPr>
          <w:rFonts w:ascii="Arial" w:hAnsi="Arial" w:cs="Arial"/>
          <w:lang w:val="en-GB"/>
        </w:rPr>
        <w:fldChar w:fldCharType="end"/>
      </w:r>
      <w:r w:rsidRPr="009B30D6">
        <w:rPr>
          <w:rFonts w:ascii="Arial" w:hAnsi="Arial" w:cs="Arial"/>
          <w:lang w:val="en-GB"/>
        </w:rPr>
        <w:t xml:space="preserve"> shows the average marginal bid (for comparison with German maximum possible values), average subsidy awarded, average surplus of projects and average production per MW. Based on the set up of the model the marginal bid is 75,9 EUR/MWh in case of no RYM and 60,9EUR/MWh in case of application of RYM. These values come from combination of low production potential and high other costs. Please note that very few extreme projects, would actually not be able to compete in later German auctions where the maximum bid was 60 EUR/MWh. The difference in subsidy as well as in surplus is 22,1 EUR/MWh. The difference in this case is equal as the reference yield model does not change the set of winners but only decreases possible surplus of projects and thus also the average subsidy. Due to this fact the effect of RYM in undersubscribed auctions is extremely high.</w:t>
      </w:r>
    </w:p>
    <w:p w14:paraId="7330B36A" w14:textId="6FCA1762" w:rsidR="003653EB" w:rsidRPr="009B30D6" w:rsidRDefault="00062207">
      <w:pPr>
        <w:pStyle w:val="Caption"/>
        <w:keepNext/>
        <w:keepLines/>
        <w:rPr>
          <w:rFonts w:ascii="Arial" w:hAnsi="Arial" w:cs="Arial"/>
          <w:color w:val="auto"/>
          <w:sz w:val="22"/>
          <w:szCs w:val="22"/>
          <w:lang w:val="en-GB"/>
        </w:rPr>
      </w:pPr>
      <w:bookmarkStart w:id="128" w:name="_Ref91755846"/>
      <w:r w:rsidRPr="009B30D6">
        <w:rPr>
          <w:rFonts w:ascii="Arial" w:hAnsi="Arial" w:cs="Arial"/>
          <w:color w:val="auto"/>
          <w:sz w:val="22"/>
          <w:szCs w:val="22"/>
          <w:lang w:val="en-GB"/>
        </w:rPr>
        <w:t xml:space="preserve">Figure </w:t>
      </w:r>
      <w:r w:rsidRPr="009B30D6">
        <w:rPr>
          <w:rFonts w:ascii="Arial" w:hAnsi="Arial" w:cs="Arial"/>
          <w:color w:val="auto"/>
          <w:sz w:val="22"/>
          <w:szCs w:val="22"/>
          <w:lang w:val="en-GB"/>
        </w:rPr>
        <w:fldChar w:fldCharType="begin"/>
      </w:r>
      <w:r w:rsidRPr="009B30D6">
        <w:rPr>
          <w:rFonts w:ascii="Arial" w:hAnsi="Arial" w:cs="Arial"/>
          <w:color w:val="auto"/>
          <w:sz w:val="22"/>
          <w:szCs w:val="22"/>
          <w:lang w:val="en-GB"/>
        </w:rPr>
        <w:instrText xml:space="preserve"> SEQ Figure \* ARABIC </w:instrText>
      </w:r>
      <w:r w:rsidRPr="009B30D6">
        <w:rPr>
          <w:rFonts w:ascii="Arial" w:hAnsi="Arial" w:cs="Arial"/>
          <w:color w:val="auto"/>
          <w:sz w:val="22"/>
          <w:szCs w:val="22"/>
          <w:lang w:val="en-GB"/>
        </w:rPr>
        <w:fldChar w:fldCharType="separate"/>
      </w:r>
      <w:r w:rsidR="00545E4A">
        <w:rPr>
          <w:rFonts w:ascii="Arial" w:hAnsi="Arial" w:cs="Arial"/>
          <w:noProof/>
          <w:color w:val="auto"/>
          <w:sz w:val="22"/>
          <w:szCs w:val="22"/>
          <w:lang w:val="en-GB"/>
        </w:rPr>
        <w:t>21</w:t>
      </w:r>
      <w:r w:rsidRPr="009B30D6">
        <w:rPr>
          <w:rFonts w:ascii="Arial" w:hAnsi="Arial" w:cs="Arial"/>
          <w:color w:val="auto"/>
          <w:sz w:val="22"/>
          <w:szCs w:val="22"/>
          <w:lang w:val="en-GB"/>
        </w:rPr>
        <w:fldChar w:fldCharType="end"/>
      </w:r>
      <w:bookmarkEnd w:id="128"/>
      <w:r w:rsidRPr="009B30D6">
        <w:rPr>
          <w:rFonts w:ascii="Arial" w:hAnsi="Arial" w:cs="Arial"/>
          <w:color w:val="auto"/>
          <w:sz w:val="22"/>
          <w:szCs w:val="22"/>
          <w:lang w:val="en-GB"/>
        </w:rPr>
        <w:t>; Undersubscribed auctions – possibly effect; 10 000 iterations</w:t>
      </w:r>
    </w:p>
    <w:p w14:paraId="2E5FCF1D" w14:textId="3E74057D" w:rsidR="003653EB" w:rsidRPr="009B30D6" w:rsidRDefault="00D36E36">
      <w:pPr>
        <w:widowControl w:val="0"/>
        <w:autoSpaceDE w:val="0"/>
        <w:autoSpaceDN w:val="0"/>
        <w:adjustRightInd w:val="0"/>
        <w:spacing w:line="276" w:lineRule="auto"/>
        <w:rPr>
          <w:rFonts w:ascii="Arial" w:hAnsi="Arial" w:cs="Arial"/>
          <w:lang w:val="en-GB"/>
        </w:rPr>
      </w:pPr>
      <w:r w:rsidRPr="00D36E36">
        <w:rPr>
          <w:noProof/>
        </w:rPr>
        <w:drawing>
          <wp:inline distT="0" distB="0" distL="0" distR="0" wp14:anchorId="086E85FE" wp14:editId="00E34AA9">
            <wp:extent cx="5760720" cy="70739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60720" cy="707390"/>
                    </a:xfrm>
                    <a:prstGeom prst="rect">
                      <a:avLst/>
                    </a:prstGeom>
                    <a:noFill/>
                    <a:ln>
                      <a:noFill/>
                    </a:ln>
                  </pic:spPr>
                </pic:pic>
              </a:graphicData>
            </a:graphic>
          </wp:inline>
        </w:drawing>
      </w:r>
    </w:p>
    <w:p w14:paraId="2C994AB4" w14:textId="77777777" w:rsidR="003653EB" w:rsidRPr="009B30D6" w:rsidRDefault="00062207" w:rsidP="00564053">
      <w:pPr>
        <w:pStyle w:val="Heading1"/>
        <w:numPr>
          <w:ilvl w:val="1"/>
          <w:numId w:val="1"/>
        </w:numPr>
        <w:spacing w:after="240"/>
        <w:rPr>
          <w:rFonts w:ascii="Arial" w:eastAsiaTheme="minorHAnsi" w:hAnsi="Arial" w:cs="Arial"/>
          <w:color w:val="auto"/>
          <w:sz w:val="24"/>
          <w:szCs w:val="24"/>
          <w:lang w:val="en-GB"/>
        </w:rPr>
      </w:pPr>
      <w:bookmarkStart w:id="129" w:name="_Toc112352947"/>
      <w:r w:rsidRPr="009B30D6">
        <w:rPr>
          <w:rFonts w:ascii="Arial" w:eastAsiaTheme="minorHAnsi" w:hAnsi="Arial" w:cs="Arial"/>
          <w:color w:val="auto"/>
          <w:sz w:val="24"/>
          <w:szCs w:val="24"/>
          <w:lang w:val="en-GB"/>
        </w:rPr>
        <w:t>Summary of German auctions</w:t>
      </w:r>
      <w:bookmarkEnd w:id="129"/>
    </w:p>
    <w:p w14:paraId="0FD39397" w14:textId="77777777" w:rsidR="003653EB" w:rsidRPr="009B30D6" w:rsidRDefault="00062207">
      <w:pPr>
        <w:widowControl w:val="0"/>
        <w:autoSpaceDE w:val="0"/>
        <w:autoSpaceDN w:val="0"/>
        <w:adjustRightInd w:val="0"/>
        <w:spacing w:line="276" w:lineRule="auto"/>
        <w:rPr>
          <w:rFonts w:ascii="Arial" w:hAnsi="Arial" w:cs="Arial"/>
          <w:lang w:val="en-GB"/>
        </w:rPr>
      </w:pPr>
      <w:r w:rsidRPr="009B30D6">
        <w:rPr>
          <w:rFonts w:ascii="Arial" w:hAnsi="Arial" w:cs="Arial"/>
          <w:lang w:val="en-GB"/>
        </w:rPr>
        <w:t>One of the main reasons for the implementation of the RYM, stated by the regulator, was to level the allocative effect of auctions, so that also wind farms on less windy south are build and the requirements for the grid infrastructure are spread across the country more evenly. Based on the limited supply of projects in most of the auctions, such allocative effect could not play a significant role. When supply of project is insufficient, the RYM can have only limited effects on the allocation or even none at all. However, effects on cost efficiency might be significant.</w:t>
      </w:r>
    </w:p>
    <w:p w14:paraId="42D1C42C" w14:textId="77777777" w:rsidR="003653EB" w:rsidRPr="009B30D6" w:rsidRDefault="00062207">
      <w:pPr>
        <w:widowControl w:val="0"/>
        <w:autoSpaceDE w:val="0"/>
        <w:autoSpaceDN w:val="0"/>
        <w:adjustRightInd w:val="0"/>
        <w:spacing w:line="276" w:lineRule="auto"/>
        <w:rPr>
          <w:rFonts w:ascii="Arial" w:hAnsi="Arial" w:cs="Arial"/>
          <w:lang w:val="en-GB"/>
        </w:rPr>
      </w:pPr>
      <w:r w:rsidRPr="009B30D6">
        <w:rPr>
          <w:rFonts w:ascii="Arial" w:hAnsi="Arial" w:cs="Arial"/>
          <w:lang w:val="en-GB"/>
        </w:rPr>
        <w:t>The analysis shows that in competitive auctions the impact of the RYM on subsidy awarded is relatively small, however in auctions with high demand/supply ratios the effect of the RYM is significant and extremely high in under subscribed auctions.</w:t>
      </w:r>
    </w:p>
    <w:p w14:paraId="045FAE4B" w14:textId="33D2496D" w:rsidR="003653EB" w:rsidRPr="009B30D6" w:rsidRDefault="00062207">
      <w:pPr>
        <w:widowControl w:val="0"/>
        <w:autoSpaceDE w:val="0"/>
        <w:autoSpaceDN w:val="0"/>
        <w:adjustRightInd w:val="0"/>
        <w:spacing w:line="276" w:lineRule="auto"/>
        <w:rPr>
          <w:rFonts w:ascii="Arial" w:hAnsi="Arial" w:cs="Arial"/>
          <w:lang w:val="en-GB"/>
        </w:rPr>
      </w:pPr>
      <w:r w:rsidRPr="009B30D6">
        <w:rPr>
          <w:rFonts w:ascii="Arial" w:hAnsi="Arial" w:cs="Arial"/>
          <w:lang w:val="en-GB"/>
        </w:rPr>
        <w:fldChar w:fldCharType="begin"/>
      </w:r>
      <w:r w:rsidRPr="009B30D6">
        <w:rPr>
          <w:rFonts w:ascii="Arial" w:hAnsi="Arial" w:cs="Arial"/>
          <w:lang w:val="en-GB"/>
        </w:rPr>
        <w:instrText xml:space="preserve"> REF _Ref91756425 \h  \* MERGEFORMAT </w:instrText>
      </w:r>
      <w:r w:rsidRPr="009B30D6">
        <w:rPr>
          <w:rFonts w:ascii="Arial" w:hAnsi="Arial" w:cs="Arial"/>
          <w:lang w:val="en-GB"/>
        </w:rPr>
      </w:r>
      <w:r w:rsidRPr="009B30D6">
        <w:rPr>
          <w:rFonts w:ascii="Arial" w:hAnsi="Arial" w:cs="Arial"/>
          <w:lang w:val="en-GB"/>
        </w:rPr>
        <w:fldChar w:fldCharType="separate"/>
      </w:r>
      <w:ins w:id="130" w:author="Prokop Čech" w:date="2023-01-13T23:01:00Z">
        <w:r w:rsidR="00545E4A" w:rsidRPr="009B30D6">
          <w:rPr>
            <w:rFonts w:ascii="Arial" w:hAnsi="Arial" w:cs="Arial"/>
            <w:lang w:val="en-GB"/>
          </w:rPr>
          <w:t xml:space="preserve">Table </w:t>
        </w:r>
        <w:r w:rsidR="00545E4A">
          <w:rPr>
            <w:rFonts w:ascii="Arial" w:hAnsi="Arial" w:cs="Arial"/>
            <w:lang w:val="en-GB"/>
          </w:rPr>
          <w:t>5</w:t>
        </w:r>
      </w:ins>
      <w:r w:rsidRPr="009B30D6">
        <w:rPr>
          <w:rFonts w:ascii="Arial" w:hAnsi="Arial" w:cs="Arial"/>
          <w:lang w:val="en-GB"/>
        </w:rPr>
        <w:fldChar w:fldCharType="end"/>
      </w:r>
      <w:r w:rsidRPr="009B30D6">
        <w:rPr>
          <w:rFonts w:ascii="Arial" w:hAnsi="Arial" w:cs="Arial"/>
          <w:lang w:val="en-GB"/>
        </w:rPr>
        <w:t xml:space="preserve"> provides a summary of estimated impact of the RYM on the subsidy awarded and surplus of projects. </w:t>
      </w:r>
      <w:r w:rsidR="00C24D4E">
        <w:rPr>
          <w:rFonts w:ascii="Arial" w:hAnsi="Arial" w:cs="Arial"/>
          <w:lang w:val="en-GB"/>
        </w:rPr>
        <w:t>Note that, comparison to actual auctioned subsidies is not possible, as the regulator only makes public results of submitted bids and not data which would be adjusted by respective correction factors.</w:t>
      </w:r>
    </w:p>
    <w:p w14:paraId="65AE32B5" w14:textId="77777777" w:rsidR="003653EB" w:rsidRPr="009B30D6" w:rsidRDefault="003653EB">
      <w:pPr>
        <w:widowControl w:val="0"/>
        <w:autoSpaceDE w:val="0"/>
        <w:autoSpaceDN w:val="0"/>
        <w:adjustRightInd w:val="0"/>
        <w:spacing w:line="276" w:lineRule="auto"/>
        <w:rPr>
          <w:rFonts w:ascii="Arial" w:hAnsi="Arial" w:cs="Arial"/>
          <w:highlight w:val="yellow"/>
          <w:lang w:val="en-GB"/>
        </w:rPr>
      </w:pPr>
    </w:p>
    <w:p w14:paraId="66DC442F" w14:textId="7AE908CE" w:rsidR="003653EB" w:rsidRPr="009B30D6" w:rsidRDefault="00062207">
      <w:pPr>
        <w:pStyle w:val="Caption"/>
        <w:keepNext/>
        <w:keepLines/>
        <w:rPr>
          <w:rFonts w:ascii="Arial" w:hAnsi="Arial" w:cs="Arial"/>
          <w:color w:val="auto"/>
          <w:sz w:val="22"/>
          <w:szCs w:val="22"/>
          <w:lang w:val="en-GB"/>
        </w:rPr>
      </w:pPr>
      <w:bookmarkStart w:id="131" w:name="_Ref91756425"/>
      <w:r w:rsidRPr="009B30D6">
        <w:rPr>
          <w:rFonts w:ascii="Arial" w:hAnsi="Arial" w:cs="Arial"/>
          <w:color w:val="auto"/>
          <w:sz w:val="22"/>
          <w:szCs w:val="22"/>
          <w:lang w:val="en-GB"/>
        </w:rPr>
        <w:lastRenderedPageBreak/>
        <w:t xml:space="preserve">Table </w:t>
      </w:r>
      <w:r w:rsidRPr="009B30D6">
        <w:rPr>
          <w:rFonts w:ascii="Arial" w:hAnsi="Arial" w:cs="Arial"/>
          <w:color w:val="auto"/>
          <w:sz w:val="22"/>
          <w:szCs w:val="22"/>
          <w:lang w:val="en-GB"/>
        </w:rPr>
        <w:fldChar w:fldCharType="begin"/>
      </w:r>
      <w:r w:rsidRPr="009B30D6">
        <w:rPr>
          <w:rFonts w:ascii="Arial" w:hAnsi="Arial" w:cs="Arial"/>
          <w:color w:val="auto"/>
          <w:sz w:val="22"/>
          <w:szCs w:val="22"/>
          <w:lang w:val="en-GB"/>
        </w:rPr>
        <w:instrText xml:space="preserve"> SEQ Table \* ARABIC </w:instrText>
      </w:r>
      <w:r w:rsidRPr="009B30D6">
        <w:rPr>
          <w:rFonts w:ascii="Arial" w:hAnsi="Arial" w:cs="Arial"/>
          <w:color w:val="auto"/>
          <w:sz w:val="22"/>
          <w:szCs w:val="22"/>
          <w:lang w:val="en-GB"/>
        </w:rPr>
        <w:fldChar w:fldCharType="separate"/>
      </w:r>
      <w:r w:rsidR="00545E4A">
        <w:rPr>
          <w:rFonts w:ascii="Arial" w:hAnsi="Arial" w:cs="Arial"/>
          <w:noProof/>
          <w:color w:val="auto"/>
          <w:sz w:val="22"/>
          <w:szCs w:val="22"/>
          <w:lang w:val="en-GB"/>
        </w:rPr>
        <w:t>5</w:t>
      </w:r>
      <w:r w:rsidRPr="009B30D6">
        <w:rPr>
          <w:rFonts w:ascii="Arial" w:hAnsi="Arial" w:cs="Arial"/>
          <w:color w:val="auto"/>
          <w:sz w:val="22"/>
          <w:szCs w:val="22"/>
          <w:lang w:val="en-GB"/>
        </w:rPr>
        <w:fldChar w:fldCharType="end"/>
      </w:r>
      <w:bookmarkEnd w:id="131"/>
      <w:r w:rsidRPr="009B30D6">
        <w:rPr>
          <w:rFonts w:ascii="Arial" w:hAnsi="Arial" w:cs="Arial"/>
          <w:color w:val="auto"/>
          <w:sz w:val="22"/>
          <w:szCs w:val="22"/>
          <w:lang w:val="en-GB"/>
        </w:rPr>
        <w:t>; Summary of possible impact of reference yield model on German wind auctions</w:t>
      </w:r>
    </w:p>
    <w:p w14:paraId="2B30B7A3" w14:textId="77777777" w:rsidR="003653EB" w:rsidRPr="009B30D6" w:rsidRDefault="00062207">
      <w:pPr>
        <w:widowControl w:val="0"/>
        <w:autoSpaceDE w:val="0"/>
        <w:autoSpaceDN w:val="0"/>
        <w:adjustRightInd w:val="0"/>
        <w:spacing w:line="276" w:lineRule="auto"/>
        <w:rPr>
          <w:rFonts w:ascii="Arial" w:hAnsi="Arial" w:cs="Arial"/>
          <w:lang w:val="en-GB"/>
        </w:rPr>
      </w:pPr>
      <w:r w:rsidRPr="009B30D6">
        <w:rPr>
          <w:noProof/>
          <w:lang w:val="en-GB"/>
        </w:rPr>
        <w:drawing>
          <wp:inline distT="0" distB="0" distL="0" distR="0" wp14:anchorId="12ABBE42" wp14:editId="61AEA804">
            <wp:extent cx="5760720" cy="3238500"/>
            <wp:effectExtent l="0" t="0" r="0" b="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Picture 8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a:xfrm>
                      <a:off x="0" y="0"/>
                      <a:ext cx="5760720" cy="3238500"/>
                    </a:xfrm>
                    <a:prstGeom prst="rect">
                      <a:avLst/>
                    </a:prstGeom>
                    <a:noFill/>
                    <a:ln>
                      <a:noFill/>
                    </a:ln>
                  </pic:spPr>
                </pic:pic>
              </a:graphicData>
            </a:graphic>
          </wp:inline>
        </w:drawing>
      </w:r>
    </w:p>
    <w:p w14:paraId="0701A5A9" w14:textId="77777777" w:rsidR="003653EB" w:rsidRPr="009B30D6" w:rsidRDefault="00062207">
      <w:pPr>
        <w:widowControl w:val="0"/>
        <w:autoSpaceDE w:val="0"/>
        <w:autoSpaceDN w:val="0"/>
        <w:adjustRightInd w:val="0"/>
        <w:spacing w:line="276" w:lineRule="auto"/>
        <w:rPr>
          <w:rFonts w:ascii="Arial" w:hAnsi="Arial" w:cs="Arial"/>
          <w:lang w:val="en-GB"/>
        </w:rPr>
      </w:pPr>
      <w:r w:rsidRPr="009B30D6">
        <w:rPr>
          <w:rFonts w:ascii="Arial" w:hAnsi="Arial" w:cs="Arial"/>
          <w:lang w:val="en-GB"/>
        </w:rPr>
        <w:t>The impact on surplus of projects is always equal or higher than the average subsidy. However, since most of the auctions were undersubscribed the difference in total is not very significant.</w:t>
      </w:r>
    </w:p>
    <w:p w14:paraId="653CF5C5" w14:textId="77777777" w:rsidR="003653EB" w:rsidRPr="009B30D6" w:rsidRDefault="00062207">
      <w:pPr>
        <w:widowControl w:val="0"/>
        <w:autoSpaceDE w:val="0"/>
        <w:autoSpaceDN w:val="0"/>
        <w:adjustRightInd w:val="0"/>
        <w:spacing w:line="276" w:lineRule="auto"/>
        <w:rPr>
          <w:rFonts w:ascii="Arial" w:hAnsi="Arial" w:cs="Arial"/>
          <w:lang w:val="en-GB"/>
        </w:rPr>
      </w:pPr>
      <w:r w:rsidRPr="009B30D6">
        <w:rPr>
          <w:rFonts w:ascii="Arial" w:hAnsi="Arial" w:cs="Arial"/>
          <w:lang w:val="en-GB"/>
        </w:rPr>
        <w:t>Calculating the effect on all auctions, with the estimation of the production per MW and selected amount of MW in respective auctions provides an estimate on the total effect of the RYM. The model thus shows that combined yearly difference in all auctions amount to roughly 472m EUR. Considering 20 years of support, this leads to almost 9,5b EUR during the full lifetime. As mentioned, this is not the difference that would be fully captured by the German regulator as the subsidy awarded is paid only above market prices. However, it provides an insight on the effect of regulation on the results of renewable energy auctions.</w:t>
      </w:r>
    </w:p>
    <w:p w14:paraId="6EAD7B4D" w14:textId="77777777" w:rsidR="003653EB" w:rsidRPr="009B30D6" w:rsidRDefault="00062207" w:rsidP="00564053">
      <w:pPr>
        <w:pStyle w:val="Heading1"/>
        <w:numPr>
          <w:ilvl w:val="1"/>
          <w:numId w:val="1"/>
        </w:numPr>
        <w:spacing w:after="240"/>
        <w:rPr>
          <w:rFonts w:ascii="Arial" w:eastAsiaTheme="minorHAnsi" w:hAnsi="Arial" w:cs="Arial"/>
          <w:color w:val="auto"/>
          <w:sz w:val="24"/>
          <w:szCs w:val="24"/>
          <w:lang w:val="en-GB"/>
        </w:rPr>
      </w:pPr>
      <w:bookmarkStart w:id="132" w:name="_Toc112352948"/>
      <w:r w:rsidRPr="009B30D6">
        <w:rPr>
          <w:rFonts w:ascii="Arial" w:eastAsiaTheme="minorHAnsi" w:hAnsi="Arial" w:cs="Arial"/>
          <w:color w:val="auto"/>
          <w:sz w:val="24"/>
          <w:szCs w:val="24"/>
          <w:lang w:val="en-GB"/>
        </w:rPr>
        <w:t>Assumptions and limitations</w:t>
      </w:r>
      <w:bookmarkEnd w:id="132"/>
    </w:p>
    <w:p w14:paraId="10603907" w14:textId="77777777" w:rsidR="003653EB" w:rsidRPr="009B30D6" w:rsidRDefault="00062207">
      <w:pPr>
        <w:widowControl w:val="0"/>
        <w:autoSpaceDE w:val="0"/>
        <w:autoSpaceDN w:val="0"/>
        <w:adjustRightInd w:val="0"/>
        <w:spacing w:line="276" w:lineRule="auto"/>
        <w:rPr>
          <w:rFonts w:ascii="Arial" w:hAnsi="Arial" w:cs="Arial"/>
          <w:lang w:val="en-GB"/>
        </w:rPr>
      </w:pPr>
      <w:r w:rsidRPr="009B30D6">
        <w:rPr>
          <w:rFonts w:ascii="Arial" w:hAnsi="Arial" w:cs="Arial"/>
          <w:lang w:val="en-GB"/>
        </w:rPr>
        <w:t>There are many limitations to the presented model. The model is built on top of the assumption of link between the production potential and LCOE of the projects as assumed by the correction factor of the RYM. Further, technical assumptions are also highly simplified. As per the German regulation specific locations of the projects was not considered and thus the potential impact of grid expansion area is also not discussed. Values should therefore not be taken by their face value but rather as a trend and indicator of possible effect and their magnitude.</w:t>
      </w:r>
    </w:p>
    <w:p w14:paraId="5678855A" w14:textId="77777777" w:rsidR="003653EB" w:rsidRPr="009B30D6" w:rsidRDefault="00062207" w:rsidP="00564053">
      <w:pPr>
        <w:pStyle w:val="Heading1"/>
        <w:numPr>
          <w:ilvl w:val="0"/>
          <w:numId w:val="1"/>
        </w:numPr>
        <w:spacing w:after="240"/>
        <w:rPr>
          <w:rFonts w:ascii="Arial" w:eastAsiaTheme="minorHAnsi" w:hAnsi="Arial" w:cs="Arial"/>
          <w:color w:val="auto"/>
          <w:lang w:val="en-GB"/>
        </w:rPr>
      </w:pPr>
      <w:bookmarkStart w:id="133" w:name="_Toc112352949"/>
      <w:r w:rsidRPr="009B30D6">
        <w:rPr>
          <w:rFonts w:ascii="Arial" w:eastAsiaTheme="minorHAnsi" w:hAnsi="Arial" w:cs="Arial"/>
          <w:color w:val="auto"/>
          <w:lang w:val="en-GB"/>
        </w:rPr>
        <w:t>Conclusion</w:t>
      </w:r>
      <w:bookmarkEnd w:id="133"/>
    </w:p>
    <w:p w14:paraId="68A0B64B" w14:textId="77777777" w:rsidR="003653EB" w:rsidRPr="009B30D6" w:rsidRDefault="00062207">
      <w:pPr>
        <w:widowControl w:val="0"/>
        <w:autoSpaceDE w:val="0"/>
        <w:autoSpaceDN w:val="0"/>
        <w:adjustRightInd w:val="0"/>
        <w:spacing w:line="276" w:lineRule="auto"/>
        <w:rPr>
          <w:rFonts w:ascii="Arial" w:hAnsi="Arial" w:cs="Arial"/>
          <w:lang w:val="en-GB"/>
        </w:rPr>
      </w:pPr>
      <w:r w:rsidRPr="009B30D6">
        <w:rPr>
          <w:rFonts w:ascii="Arial" w:hAnsi="Arial" w:cs="Arial"/>
          <w:lang w:val="en-GB"/>
        </w:rPr>
        <w:t xml:space="preserve">The analysis provides overview of </w:t>
      </w:r>
      <w:r w:rsidRPr="00E3773D">
        <w:rPr>
          <w:rFonts w:ascii="Arial" w:hAnsi="Arial" w:cs="Arial"/>
          <w:b/>
          <w:bCs/>
          <w:lang w:val="en-GB"/>
        </w:rPr>
        <w:t xml:space="preserve">possible effect of RYM on the auction environment </w:t>
      </w:r>
      <w:r w:rsidRPr="009B30D6">
        <w:rPr>
          <w:rFonts w:ascii="Arial" w:hAnsi="Arial" w:cs="Arial"/>
          <w:lang w:val="en-GB"/>
        </w:rPr>
        <w:t xml:space="preserve">and in general examines auction design element which in principle levels the competition in renewable energy auctions. One could intuitively assume that if bad projects are compensated more and thus worse projects with higher LCOE are chosen in the auctions, then the average level of subsidy in auction should increase. However, considering bidding </w:t>
      </w:r>
      <w:r w:rsidRPr="009B30D6">
        <w:rPr>
          <w:rFonts w:ascii="Arial" w:hAnsi="Arial" w:cs="Arial"/>
          <w:lang w:val="en-GB"/>
        </w:rPr>
        <w:lastRenderedPageBreak/>
        <w:t xml:space="preserve">behavior, such mechanism significantly decreases the potential for </w:t>
      </w:r>
      <w:r w:rsidRPr="00E3773D">
        <w:rPr>
          <w:rFonts w:ascii="Arial" w:hAnsi="Arial" w:cs="Arial"/>
          <w:b/>
          <w:bCs/>
          <w:lang w:val="en-GB"/>
        </w:rPr>
        <w:t xml:space="preserve">surplus </w:t>
      </w:r>
      <w:r w:rsidRPr="009B30D6">
        <w:rPr>
          <w:rFonts w:ascii="Arial" w:hAnsi="Arial" w:cs="Arial"/>
          <w:lang w:val="en-GB"/>
        </w:rPr>
        <w:t>creation for better projects.</w:t>
      </w:r>
    </w:p>
    <w:p w14:paraId="200EB8E7" w14:textId="77777777" w:rsidR="003653EB" w:rsidRPr="009B30D6" w:rsidRDefault="00062207">
      <w:pPr>
        <w:widowControl w:val="0"/>
        <w:autoSpaceDE w:val="0"/>
        <w:autoSpaceDN w:val="0"/>
        <w:adjustRightInd w:val="0"/>
        <w:spacing w:line="276" w:lineRule="auto"/>
        <w:rPr>
          <w:rFonts w:ascii="Arial" w:hAnsi="Arial" w:cs="Arial"/>
          <w:lang w:val="en-GB"/>
        </w:rPr>
      </w:pPr>
      <w:r w:rsidRPr="009B30D6">
        <w:rPr>
          <w:rFonts w:ascii="Arial" w:hAnsi="Arial" w:cs="Arial"/>
          <w:lang w:val="en-GB"/>
        </w:rPr>
        <w:t xml:space="preserve">Bichler et al. (2019) concludes that the national reference yield model yields a higher allocative efficiency at the expense of a higher average remuneration per kWh, however considering bidding behavior this does not and in many cases should not be the case. As the paper shows, this relation holds only in cases with low demand/supply ratio. However, in cases where demand and supply are close, the allocation of project does not change significantly but rather only the surplus of better projects is reduced. </w:t>
      </w:r>
    </w:p>
    <w:p w14:paraId="707BFB56" w14:textId="4E32EF8E" w:rsidR="003653EB" w:rsidRPr="009B30D6" w:rsidRDefault="00062207">
      <w:pPr>
        <w:widowControl w:val="0"/>
        <w:autoSpaceDE w:val="0"/>
        <w:autoSpaceDN w:val="0"/>
        <w:adjustRightInd w:val="0"/>
        <w:spacing w:line="276" w:lineRule="auto"/>
        <w:rPr>
          <w:rFonts w:ascii="Arial" w:hAnsi="Arial" w:cs="Arial"/>
          <w:lang w:val="en-GB"/>
        </w:rPr>
      </w:pPr>
      <w:r w:rsidRPr="009B30D6">
        <w:rPr>
          <w:rFonts w:ascii="Arial" w:hAnsi="Arial" w:cs="Arial"/>
          <w:lang w:val="en-GB"/>
        </w:rPr>
        <w:t xml:space="preserve">As such the mechanism can have significant impact on the average subsidy awarded. Based on the supply demand ratio, in past German wind auctions and assumptions of production potential distribution, such mechanism could have led to relatively low subsidy increase in auctions with low demand/supply ratio and significant reduction in auction with high demand supply ratio. </w:t>
      </w:r>
      <w:r w:rsidR="00027347">
        <w:rPr>
          <w:rFonts w:ascii="Arial" w:hAnsi="Arial" w:cs="Arial"/>
          <w:lang w:val="en-GB"/>
        </w:rPr>
        <w:t>However</w:t>
      </w:r>
      <w:r w:rsidRPr="009B30D6">
        <w:rPr>
          <w:rFonts w:ascii="Arial" w:hAnsi="Arial" w:cs="Arial"/>
          <w:lang w:val="en-GB"/>
        </w:rPr>
        <w:t>, the highest effect of the RYM can be observed in undersubscribed auctions.</w:t>
      </w:r>
    </w:p>
    <w:p w14:paraId="5F65F333" w14:textId="77777777" w:rsidR="003653EB" w:rsidRPr="009B30D6" w:rsidRDefault="00062207">
      <w:pPr>
        <w:widowControl w:val="0"/>
        <w:autoSpaceDE w:val="0"/>
        <w:autoSpaceDN w:val="0"/>
        <w:adjustRightInd w:val="0"/>
        <w:spacing w:line="276" w:lineRule="auto"/>
        <w:rPr>
          <w:rFonts w:ascii="Arial" w:hAnsi="Arial" w:cs="Arial"/>
          <w:lang w:val="en-GB"/>
        </w:rPr>
      </w:pPr>
      <w:r w:rsidRPr="009B30D6">
        <w:rPr>
          <w:rFonts w:ascii="Arial" w:hAnsi="Arial" w:cs="Arial"/>
          <w:lang w:val="en-GB"/>
        </w:rPr>
        <w:t xml:space="preserve">One of the biggest reasons for implementing such mechanism was its allocative effect. I argue that in past German wind auctions the cost efficiency (average subsidy awarded) might have been equally important. </w:t>
      </w:r>
    </w:p>
    <w:p w14:paraId="652FC72A" w14:textId="77777777" w:rsidR="003653EB" w:rsidRPr="009B30D6" w:rsidRDefault="00062207">
      <w:pPr>
        <w:widowControl w:val="0"/>
        <w:autoSpaceDE w:val="0"/>
        <w:autoSpaceDN w:val="0"/>
        <w:adjustRightInd w:val="0"/>
        <w:spacing w:line="276" w:lineRule="auto"/>
        <w:rPr>
          <w:rFonts w:ascii="Arial" w:hAnsi="Arial" w:cs="Arial"/>
          <w:lang w:val="en-GB"/>
        </w:rPr>
      </w:pPr>
      <w:r w:rsidRPr="009B30D6">
        <w:rPr>
          <w:rFonts w:ascii="Arial" w:hAnsi="Arial" w:cs="Arial"/>
          <w:lang w:val="en-GB"/>
        </w:rPr>
        <w:t>Interestingly RYM mechanism was introduced only in Germany. Germany had already feed in tariff system which was adjusting the level of support based on the wind conditions. Such leveling mechanism can have cost saving effect and to certain extent it can also lead back to adjusted feed in tariff if auctions are not competitive (as worse projects are receiving more than the actual maximum bid and vice versa). The reference yield model then serves again as “personal” feed in tariff based on the correction factor, as bids reach maximum possible amount and are subsequently adjusted.</w:t>
      </w:r>
    </w:p>
    <w:p w14:paraId="74F875B7" w14:textId="77777777" w:rsidR="003653EB" w:rsidRPr="009B30D6" w:rsidRDefault="00062207">
      <w:pPr>
        <w:widowControl w:val="0"/>
        <w:autoSpaceDE w:val="0"/>
        <w:autoSpaceDN w:val="0"/>
        <w:adjustRightInd w:val="0"/>
        <w:spacing w:line="276" w:lineRule="auto"/>
        <w:rPr>
          <w:rFonts w:ascii="Arial" w:hAnsi="Arial" w:cs="Arial"/>
          <w:lang w:val="en-GB"/>
        </w:rPr>
      </w:pPr>
      <w:r w:rsidRPr="009B30D6">
        <w:rPr>
          <w:rFonts w:ascii="Arial" w:hAnsi="Arial" w:cs="Arial"/>
          <w:lang w:val="en-GB"/>
        </w:rPr>
        <w:t>If reference yield does not precisely follow the relation of wind conditions to LCOE and if it overcorrects, it might have substantial adverse effects. It can systematically promote worse projects over good ones and create possible surplus for bad projects. The average subsidy amount than again increases while the average production drop significantly. Systematic under correction (i.e., lower relation of production potential to LCOE) shows limited impact of RYM without significant adverse effects.</w:t>
      </w:r>
    </w:p>
    <w:p w14:paraId="7AC8D70D" w14:textId="77777777" w:rsidR="003653EB" w:rsidRPr="009B30D6" w:rsidRDefault="00062207">
      <w:pPr>
        <w:widowControl w:val="0"/>
        <w:autoSpaceDE w:val="0"/>
        <w:autoSpaceDN w:val="0"/>
        <w:adjustRightInd w:val="0"/>
        <w:spacing w:line="276" w:lineRule="auto"/>
        <w:rPr>
          <w:rFonts w:ascii="Arial" w:hAnsi="Arial" w:cs="Arial"/>
          <w:lang w:val="en-GB"/>
        </w:rPr>
      </w:pPr>
      <w:r w:rsidRPr="009B30D6">
        <w:rPr>
          <w:rFonts w:ascii="Arial" w:hAnsi="Arial" w:cs="Arial"/>
          <w:lang w:val="en-GB"/>
        </w:rPr>
        <w:t xml:space="preserve">It is important to note that with decreased surplus for better projects, there might be also impact on future project development towards projects with lower production potential. These effects are not calculated within this model </w:t>
      </w:r>
    </w:p>
    <w:p w14:paraId="05EF0B62" w14:textId="77777777" w:rsidR="003653EB" w:rsidRPr="009B30D6" w:rsidRDefault="00062207">
      <w:pPr>
        <w:widowControl w:val="0"/>
        <w:autoSpaceDE w:val="0"/>
        <w:autoSpaceDN w:val="0"/>
        <w:adjustRightInd w:val="0"/>
        <w:spacing w:line="276" w:lineRule="auto"/>
        <w:rPr>
          <w:rFonts w:ascii="Arial" w:hAnsi="Arial" w:cs="Arial"/>
          <w:lang w:val="en-GB"/>
        </w:rPr>
      </w:pPr>
      <w:r w:rsidRPr="009B30D6">
        <w:rPr>
          <w:rFonts w:ascii="Arial" w:hAnsi="Arial" w:cs="Arial"/>
          <w:lang w:val="en-GB"/>
        </w:rPr>
        <w:t>The effect of the RYM depends on many factors, mainly the shape of the supply curve of production potential of projects, other costs distribution and demand supply ratio of auctions.</w:t>
      </w:r>
    </w:p>
    <w:p w14:paraId="3E94533E" w14:textId="77777777" w:rsidR="003653EB" w:rsidRPr="009B30D6" w:rsidRDefault="00062207">
      <w:pPr>
        <w:widowControl w:val="0"/>
        <w:autoSpaceDE w:val="0"/>
        <w:autoSpaceDN w:val="0"/>
        <w:adjustRightInd w:val="0"/>
        <w:spacing w:line="276" w:lineRule="auto"/>
        <w:rPr>
          <w:rFonts w:ascii="Arial" w:hAnsi="Arial" w:cs="Arial"/>
          <w:lang w:val="en-GB"/>
        </w:rPr>
      </w:pPr>
      <w:r w:rsidRPr="009B30D6">
        <w:rPr>
          <w:rFonts w:ascii="Arial" w:hAnsi="Arial" w:cs="Arial"/>
          <w:lang w:val="en-GB"/>
        </w:rPr>
        <w:t>In principle the RYM levels the playing field and let the bad compete against the good. It might bring significant decrease of subsidy awarded, but it can also turn the competition upside down.</w:t>
      </w:r>
    </w:p>
    <w:p w14:paraId="5B4A448B" w14:textId="77777777" w:rsidR="003653EB" w:rsidRPr="009B30D6" w:rsidRDefault="00062207">
      <w:pPr>
        <w:rPr>
          <w:rFonts w:ascii="Arial" w:hAnsi="Arial" w:cs="Arial"/>
          <w:highlight w:val="red"/>
          <w:lang w:val="en-GB"/>
        </w:rPr>
      </w:pPr>
      <w:r w:rsidRPr="009B30D6">
        <w:rPr>
          <w:rFonts w:ascii="Arial" w:hAnsi="Arial" w:cs="Arial"/>
          <w:lang w:val="en-GB"/>
        </w:rPr>
        <w:br w:type="page"/>
      </w:r>
    </w:p>
    <w:p w14:paraId="4B346C3A" w14:textId="77777777" w:rsidR="003653EB" w:rsidRPr="009B30D6" w:rsidRDefault="00062207">
      <w:pPr>
        <w:widowControl w:val="0"/>
        <w:autoSpaceDE w:val="0"/>
        <w:autoSpaceDN w:val="0"/>
        <w:adjustRightInd w:val="0"/>
        <w:spacing w:line="276" w:lineRule="auto"/>
        <w:rPr>
          <w:rFonts w:ascii="Arial" w:hAnsi="Arial" w:cs="Arial"/>
          <w:lang w:val="en-GB"/>
        </w:rPr>
      </w:pPr>
      <w:r w:rsidRPr="009B30D6">
        <w:rPr>
          <w:rFonts w:ascii="Arial" w:hAnsi="Arial" w:cs="Arial"/>
          <w:lang w:val="en-GB"/>
        </w:rPr>
        <w:lastRenderedPageBreak/>
        <w:t>REFERENCES</w:t>
      </w:r>
    </w:p>
    <w:p w14:paraId="3528BDD8" w14:textId="77777777" w:rsidR="003653EB" w:rsidRPr="009B30D6" w:rsidRDefault="00062207">
      <w:pPr>
        <w:widowControl w:val="0"/>
        <w:autoSpaceDE w:val="0"/>
        <w:autoSpaceDN w:val="0"/>
        <w:adjustRightInd w:val="0"/>
        <w:spacing w:line="276" w:lineRule="auto"/>
        <w:rPr>
          <w:rFonts w:ascii="Arial" w:hAnsi="Arial" w:cs="Arial"/>
          <w:lang w:val="en-GB"/>
        </w:rPr>
      </w:pPr>
      <w:r w:rsidRPr="009B30D6">
        <w:rPr>
          <w:rFonts w:ascii="Arial" w:hAnsi="Arial" w:cs="Arial"/>
          <w:lang w:val="en-GB"/>
        </w:rPr>
        <w:t>Anatolitis, V., &amp; Welisch, M. (2017). Putting renewable energy auctions into action – An agent-based model of onshore wind power auctions in Germany. Energy Policy, 110, 394–402. doi:10.1016/j.enpol.2017.08.024</w:t>
      </w:r>
    </w:p>
    <w:p w14:paraId="7707D9F6" w14:textId="6C91BFDA" w:rsidR="003653EB" w:rsidRPr="009B30D6" w:rsidRDefault="00062207">
      <w:pPr>
        <w:spacing w:line="240" w:lineRule="auto"/>
        <w:rPr>
          <w:rFonts w:ascii="Arial" w:hAnsi="Arial" w:cs="Arial"/>
          <w:lang w:val="en-GB"/>
        </w:rPr>
      </w:pPr>
      <w:r w:rsidRPr="009B30D6">
        <w:rPr>
          <w:rFonts w:ascii="Arial" w:hAnsi="Arial" w:cs="Arial"/>
          <w:lang w:val="en-GB"/>
        </w:rPr>
        <w:t xml:space="preserve">Ausubel, L. M., &amp; Cramton, P. (1998). </w:t>
      </w:r>
      <w:r w:rsidRPr="009B30D6">
        <w:rPr>
          <w:rFonts w:ascii="Arial" w:hAnsi="Arial" w:cs="Arial"/>
          <w:i/>
          <w:lang w:val="en-GB"/>
        </w:rPr>
        <w:t>The Optimality of Being Efficient: Designing Auctions</w:t>
      </w:r>
      <w:r w:rsidRPr="009B30D6">
        <w:rPr>
          <w:rFonts w:ascii="Arial" w:hAnsi="Arial" w:cs="Arial"/>
          <w:lang w:val="en-GB"/>
        </w:rPr>
        <w:t xml:space="preserve">. In Policy Research Working Papers. The World Bank. </w:t>
      </w:r>
      <w:hyperlink r:id="rId33" w:history="1">
        <w:r w:rsidRPr="009B30D6">
          <w:rPr>
            <w:rStyle w:val="Hyperlink"/>
            <w:rFonts w:ascii="Arial" w:hAnsi="Arial" w:cs="Arial"/>
            <w:lang w:val="en-GB"/>
          </w:rPr>
          <w:t>https://doi.org/10.1596/1813-9450-1985</w:t>
        </w:r>
      </w:hyperlink>
    </w:p>
    <w:p w14:paraId="0341B20D" w14:textId="77777777" w:rsidR="003653EB" w:rsidRPr="009B30D6" w:rsidRDefault="00062207">
      <w:pPr>
        <w:widowControl w:val="0"/>
        <w:autoSpaceDE w:val="0"/>
        <w:autoSpaceDN w:val="0"/>
        <w:adjustRightInd w:val="0"/>
        <w:spacing w:line="276" w:lineRule="auto"/>
        <w:rPr>
          <w:rFonts w:ascii="Arial" w:hAnsi="Arial" w:cs="Arial"/>
          <w:lang w:val="en-GB"/>
        </w:rPr>
      </w:pPr>
      <w:r w:rsidRPr="009B30D6">
        <w:rPr>
          <w:rFonts w:ascii="Arial" w:hAnsi="Arial" w:cs="Arial"/>
          <w:lang w:val="en-GB"/>
        </w:rPr>
        <w:t xml:space="preserve">Ausubel, L. M., Cramton, P., Pycia, M., Rostek, M., &amp; Weretka, M. (2014). </w:t>
      </w:r>
      <w:r w:rsidRPr="009B30D6">
        <w:rPr>
          <w:rFonts w:ascii="Arial" w:hAnsi="Arial" w:cs="Arial"/>
          <w:i/>
          <w:lang w:val="en-GB"/>
        </w:rPr>
        <w:t>Demand Reduction and Inefficiency in Multi-Unit Auctions</w:t>
      </w:r>
      <w:r w:rsidRPr="009B30D6">
        <w:rPr>
          <w:rFonts w:ascii="Arial" w:hAnsi="Arial" w:cs="Arial"/>
          <w:lang w:val="en-GB"/>
        </w:rPr>
        <w:t>. The Review of Economic Studies, 81(4), 1366–1400. https://doi.org/10.1093/restud/rdu023</w:t>
      </w:r>
    </w:p>
    <w:p w14:paraId="0A583D9F" w14:textId="77777777" w:rsidR="003653EB" w:rsidRPr="009B30D6" w:rsidRDefault="00062207">
      <w:pPr>
        <w:spacing w:line="276" w:lineRule="auto"/>
        <w:rPr>
          <w:rFonts w:ascii="Arial" w:hAnsi="Arial" w:cs="Arial"/>
          <w:lang w:val="en-GB"/>
        </w:rPr>
      </w:pPr>
      <w:r w:rsidRPr="009B30D6">
        <w:rPr>
          <w:rFonts w:ascii="Arial" w:hAnsi="Arial" w:cs="Arial"/>
          <w:lang w:val="en-GB"/>
        </w:rPr>
        <w:t xml:space="preserve">Bade, A., Käso, A., Lienert, M., Müsgens, F., Schmitz, C., Wissen, R., (2015). </w:t>
      </w:r>
      <w:r w:rsidRPr="009B30D6">
        <w:rPr>
          <w:rFonts w:ascii="Arial" w:hAnsi="Arial" w:cs="Arial"/>
          <w:i/>
          <w:lang w:val="en-GB"/>
        </w:rPr>
        <w:t>Ausgestaltung eines Auktionsmodells für EE-Anlagen in Deutschland</w:t>
      </w:r>
      <w:r w:rsidRPr="009B30D6">
        <w:rPr>
          <w:rFonts w:ascii="Arial" w:hAnsi="Arial" w:cs="Arial"/>
          <w:lang w:val="en-GB"/>
        </w:rPr>
        <w:t>.</w:t>
      </w:r>
    </w:p>
    <w:p w14:paraId="7640A645" w14:textId="2E79F705" w:rsidR="003653EB" w:rsidRPr="009B30D6" w:rsidRDefault="00062207">
      <w:pPr>
        <w:pStyle w:val="FootnoteText"/>
        <w:spacing w:after="240"/>
        <w:rPr>
          <w:rFonts w:ascii="Arial" w:hAnsi="Arial" w:cs="Arial"/>
          <w:sz w:val="22"/>
          <w:szCs w:val="22"/>
          <w:shd w:val="clear" w:color="auto" w:fill="FFFFFF"/>
          <w:lang w:val="en-GB"/>
        </w:rPr>
      </w:pPr>
      <w:r w:rsidRPr="009B30D6">
        <w:rPr>
          <w:rFonts w:ascii="Arial" w:hAnsi="Arial" w:cs="Arial"/>
          <w:sz w:val="22"/>
          <w:szCs w:val="22"/>
          <w:shd w:val="clear" w:color="auto" w:fill="FFFFFF"/>
          <w:lang w:val="en-GB"/>
        </w:rPr>
        <w:t xml:space="preserve">Bichler, M., Grimm, V., Kretschmer, S., &amp; Sutterer, P. (2019). Market Design for Renewable Energy Auctions: An Analysis of Alternative Auction Formats. </w:t>
      </w:r>
      <w:r w:rsidRPr="009B30D6">
        <w:rPr>
          <w:rFonts w:ascii="Arial" w:hAnsi="Arial" w:cs="Arial"/>
          <w:i/>
          <w:iCs/>
          <w:sz w:val="22"/>
          <w:szCs w:val="22"/>
          <w:shd w:val="clear" w:color="auto" w:fill="FFFFFF"/>
          <w:lang w:val="en-GB"/>
        </w:rPr>
        <w:t>SSRN Electronic Journal</w:t>
      </w:r>
      <w:r w:rsidRPr="009B30D6">
        <w:rPr>
          <w:rFonts w:ascii="Arial" w:hAnsi="Arial" w:cs="Arial"/>
          <w:sz w:val="22"/>
          <w:szCs w:val="22"/>
          <w:shd w:val="clear" w:color="auto" w:fill="FFFFFF"/>
          <w:lang w:val="en-GB"/>
        </w:rPr>
        <w:t xml:space="preserve">. </w:t>
      </w:r>
      <w:hyperlink r:id="rId34" w:history="1">
        <w:r w:rsidRPr="009B30D6">
          <w:rPr>
            <w:rStyle w:val="Hyperlink"/>
            <w:rFonts w:ascii="Arial" w:hAnsi="Arial" w:cs="Arial"/>
            <w:sz w:val="22"/>
            <w:szCs w:val="22"/>
            <w:shd w:val="clear" w:color="auto" w:fill="FFFFFF"/>
            <w:lang w:val="en-GB"/>
          </w:rPr>
          <w:t>https://doi.org/10.2139/ssrn.3417550</w:t>
        </w:r>
      </w:hyperlink>
    </w:p>
    <w:p w14:paraId="2937AE07" w14:textId="77777777" w:rsidR="003653EB" w:rsidRPr="009B30D6" w:rsidRDefault="00062207">
      <w:pPr>
        <w:pStyle w:val="FootnoteText"/>
        <w:spacing w:after="240"/>
        <w:rPr>
          <w:rFonts w:ascii="Arial" w:hAnsi="Arial" w:cs="Arial"/>
          <w:sz w:val="22"/>
          <w:szCs w:val="22"/>
          <w:shd w:val="clear" w:color="auto" w:fill="FFFFFF"/>
          <w:lang w:val="en-GB"/>
        </w:rPr>
      </w:pPr>
      <w:r w:rsidRPr="009B30D6">
        <w:rPr>
          <w:rFonts w:ascii="Arial" w:hAnsi="Arial" w:cs="Arial"/>
          <w:sz w:val="22"/>
          <w:szCs w:val="22"/>
          <w:shd w:val="clear" w:color="auto" w:fill="FFFFFF"/>
          <w:lang w:val="en-GB"/>
        </w:rPr>
        <w:t xml:space="preserve">Binmore, K., &amp; Klemperer, P., (2002). The Biggest Auction Ever: The Sale of the British 3G Telecom Licences. </w:t>
      </w:r>
      <w:r w:rsidRPr="009B30D6">
        <w:rPr>
          <w:rFonts w:ascii="Arial" w:hAnsi="Arial" w:cs="Arial"/>
          <w:i/>
          <w:iCs/>
          <w:sz w:val="22"/>
          <w:szCs w:val="22"/>
          <w:shd w:val="clear" w:color="auto" w:fill="FFFFFF"/>
          <w:lang w:val="en-GB"/>
        </w:rPr>
        <w:t>SSRN Electronic Journal</w:t>
      </w:r>
      <w:r w:rsidRPr="009B30D6">
        <w:rPr>
          <w:rFonts w:ascii="Arial" w:hAnsi="Arial" w:cs="Arial"/>
          <w:sz w:val="22"/>
          <w:szCs w:val="22"/>
          <w:shd w:val="clear" w:color="auto" w:fill="FFFFFF"/>
          <w:lang w:val="en-GB"/>
        </w:rPr>
        <w:t>. doi:10.2139/ssrn.297879</w:t>
      </w:r>
    </w:p>
    <w:p w14:paraId="581C0EBE" w14:textId="77777777" w:rsidR="003653EB" w:rsidRPr="009B30D6" w:rsidRDefault="00062207">
      <w:pPr>
        <w:rPr>
          <w:rFonts w:ascii="Arial" w:hAnsi="Arial" w:cs="Arial"/>
          <w:lang w:val="en-GB"/>
        </w:rPr>
      </w:pPr>
      <w:r w:rsidRPr="009B30D6">
        <w:rPr>
          <w:rFonts w:ascii="Arial" w:hAnsi="Arial" w:cs="Arial"/>
          <w:shd w:val="clear" w:color="auto" w:fill="FFFFFF"/>
          <w:lang w:val="en-GB"/>
        </w:rPr>
        <w:t xml:space="preserve">BMWi. (2016). </w:t>
      </w:r>
      <w:r w:rsidRPr="009B30D6">
        <w:rPr>
          <w:rFonts w:ascii="Arial" w:hAnsi="Arial" w:cs="Arial"/>
          <w:i/>
          <w:shd w:val="clear" w:color="auto" w:fill="FFFFFF"/>
          <w:lang w:val="en-GB"/>
        </w:rPr>
        <w:t xml:space="preserve">Fortgeschriebenes Eckpunktepapier zum Vorschlag des BMWi für das neue EEG, </w:t>
      </w:r>
      <w:r w:rsidRPr="009B30D6">
        <w:rPr>
          <w:rFonts w:ascii="Arial" w:hAnsi="Arial" w:cs="Arial"/>
          <w:shd w:val="clear" w:color="auto" w:fill="FFFFFF"/>
          <w:lang w:val="en-GB"/>
        </w:rPr>
        <w:t>EEG-Novelle 2016</w:t>
      </w:r>
      <w:r w:rsidRPr="009B30D6">
        <w:rPr>
          <w:rFonts w:ascii="Arial" w:hAnsi="Arial" w:cs="Arial"/>
          <w:i/>
          <w:shd w:val="clear" w:color="auto" w:fill="FFFFFF"/>
          <w:lang w:val="en-GB"/>
        </w:rPr>
        <w:t>,</w:t>
      </w:r>
      <w:r w:rsidRPr="009B30D6">
        <w:rPr>
          <w:rFonts w:ascii="Arial" w:hAnsi="Arial" w:cs="Arial"/>
          <w:shd w:val="clear" w:color="auto" w:fill="FFFFFF"/>
          <w:lang w:val="en-GB"/>
        </w:rPr>
        <w:t xml:space="preserve"> Retrieved May 10, 2020, from https://www.bmwi-energiewende.de/EWD/Redaktion/EN/Newsletter/2016/04/Meldung/direkt-answers.html</w:t>
      </w:r>
    </w:p>
    <w:p w14:paraId="476E84D0" w14:textId="77777777" w:rsidR="003653EB" w:rsidRPr="009B30D6" w:rsidRDefault="00062207">
      <w:pPr>
        <w:pStyle w:val="FootnoteText"/>
        <w:spacing w:after="240" w:line="276" w:lineRule="auto"/>
        <w:rPr>
          <w:rFonts w:ascii="Arial" w:hAnsi="Arial" w:cs="Arial"/>
          <w:sz w:val="22"/>
          <w:szCs w:val="22"/>
          <w:lang w:val="en-GB"/>
        </w:rPr>
      </w:pPr>
      <w:r w:rsidRPr="009B30D6">
        <w:rPr>
          <w:rFonts w:ascii="Arial" w:hAnsi="Arial" w:cs="Arial"/>
          <w:sz w:val="22"/>
          <w:szCs w:val="22"/>
          <w:lang w:val="en-GB"/>
        </w:rPr>
        <w:t xml:space="preserve">CEER, (2018, June 18). </w:t>
      </w:r>
      <w:r w:rsidRPr="009B30D6">
        <w:rPr>
          <w:rFonts w:ascii="Arial" w:hAnsi="Arial" w:cs="Arial"/>
          <w:i/>
          <w:sz w:val="22"/>
          <w:szCs w:val="22"/>
          <w:lang w:val="en-GB"/>
        </w:rPr>
        <w:t>Tendering procedures for RES in Europe:State of play and first lessons learnt</w:t>
      </w:r>
      <w:r w:rsidRPr="009B30D6">
        <w:rPr>
          <w:rFonts w:ascii="Arial" w:hAnsi="Arial" w:cs="Arial"/>
          <w:sz w:val="22"/>
          <w:szCs w:val="22"/>
          <w:lang w:val="en-GB"/>
        </w:rPr>
        <w:t>, Brussels.</w:t>
      </w:r>
    </w:p>
    <w:p w14:paraId="75E9E7B7" w14:textId="77777777" w:rsidR="003653EB" w:rsidRPr="009B30D6" w:rsidRDefault="00062207">
      <w:pPr>
        <w:pStyle w:val="FootnoteText"/>
        <w:spacing w:after="240" w:line="276" w:lineRule="auto"/>
        <w:rPr>
          <w:rFonts w:ascii="Arial" w:hAnsi="Arial" w:cs="Arial"/>
          <w:sz w:val="22"/>
          <w:szCs w:val="22"/>
          <w:lang w:val="en-GB"/>
        </w:rPr>
      </w:pPr>
      <w:r w:rsidRPr="009B30D6">
        <w:rPr>
          <w:rFonts w:ascii="Arial" w:hAnsi="Arial" w:cs="Arial"/>
          <w:sz w:val="22"/>
          <w:szCs w:val="22"/>
          <w:lang w:val="en-GB"/>
        </w:rPr>
        <w:t xml:space="preserve">Corns, A., &amp; Schotter, A. (1999). Can Affirmative Action Be Cost Effective? An Experimental Examination of Price-Preference Auctions. </w:t>
      </w:r>
      <w:r w:rsidRPr="009B30D6">
        <w:rPr>
          <w:rFonts w:ascii="Arial" w:hAnsi="Arial" w:cs="Arial"/>
          <w:i/>
          <w:iCs/>
          <w:sz w:val="22"/>
          <w:szCs w:val="22"/>
          <w:lang w:val="en-GB"/>
        </w:rPr>
        <w:t>American Economic Review, 89(1)</w:t>
      </w:r>
      <w:r w:rsidRPr="009B30D6">
        <w:rPr>
          <w:rFonts w:ascii="Arial" w:hAnsi="Arial" w:cs="Arial"/>
          <w:sz w:val="22"/>
          <w:szCs w:val="22"/>
          <w:lang w:val="en-GB"/>
        </w:rPr>
        <w:t>, 291–305. doi:10.1257/aer.89.1.291</w:t>
      </w:r>
    </w:p>
    <w:p w14:paraId="296B549D" w14:textId="77777777" w:rsidR="003653EB" w:rsidRPr="009B30D6" w:rsidRDefault="00062207">
      <w:pPr>
        <w:widowControl w:val="0"/>
        <w:autoSpaceDE w:val="0"/>
        <w:autoSpaceDN w:val="0"/>
        <w:adjustRightInd w:val="0"/>
        <w:spacing w:line="276" w:lineRule="auto"/>
        <w:rPr>
          <w:rFonts w:ascii="Arial" w:hAnsi="Arial" w:cs="Arial"/>
          <w:lang w:val="en-GB"/>
        </w:rPr>
      </w:pPr>
      <w:r w:rsidRPr="009B30D6">
        <w:rPr>
          <w:rFonts w:ascii="Arial" w:hAnsi="Arial" w:cs="Arial"/>
          <w:lang w:val="en-GB"/>
        </w:rPr>
        <w:t xml:space="preserve">Cramton P. (2009). </w:t>
      </w:r>
      <w:r w:rsidRPr="009B30D6">
        <w:rPr>
          <w:rFonts w:ascii="Arial" w:hAnsi="Arial" w:cs="Arial"/>
          <w:i/>
          <w:lang w:val="en-GB"/>
        </w:rPr>
        <w:t>How best to auction natural resources</w:t>
      </w:r>
      <w:r w:rsidRPr="009B30D6">
        <w:rPr>
          <w:rFonts w:ascii="Arial" w:hAnsi="Arial" w:cs="Arial"/>
          <w:lang w:val="en-GB"/>
        </w:rPr>
        <w:t>. In: Philip Daniel, Goldsworthy B, Michael K, McPherson C, editors. Handbook of oil, gas and mineral taxation. Washington, DC: IMF;.</w:t>
      </w:r>
    </w:p>
    <w:p w14:paraId="1599CBB4" w14:textId="77777777" w:rsidR="003653EB" w:rsidRPr="009B30D6" w:rsidRDefault="00062207">
      <w:pPr>
        <w:widowControl w:val="0"/>
        <w:autoSpaceDE w:val="0"/>
        <w:autoSpaceDN w:val="0"/>
        <w:adjustRightInd w:val="0"/>
        <w:spacing w:line="276" w:lineRule="auto"/>
        <w:rPr>
          <w:rFonts w:ascii="Arial" w:hAnsi="Arial" w:cs="Arial"/>
          <w:lang w:val="en-GB"/>
        </w:rPr>
      </w:pPr>
      <w:r w:rsidRPr="009B30D6">
        <w:rPr>
          <w:rFonts w:ascii="Arial" w:hAnsi="Arial" w:cs="Arial"/>
          <w:lang w:val="en-GB"/>
        </w:rPr>
        <w:t xml:space="preserve">Del Río, P., &amp; Linares, P. (2014). </w:t>
      </w:r>
      <w:r w:rsidRPr="009B30D6">
        <w:rPr>
          <w:rFonts w:ascii="Arial" w:hAnsi="Arial" w:cs="Arial"/>
          <w:i/>
          <w:lang w:val="en-GB"/>
        </w:rPr>
        <w:t>Back to the future? Rethinking auctions for renewable electricity support</w:t>
      </w:r>
      <w:r w:rsidRPr="009B30D6">
        <w:rPr>
          <w:rFonts w:ascii="Arial" w:hAnsi="Arial" w:cs="Arial"/>
          <w:lang w:val="en-GB"/>
        </w:rPr>
        <w:t>. Renewable and Sustainable Energy Reviews, 35, 42–56. doi:10.1016/j.rser.2014.03.039</w:t>
      </w:r>
    </w:p>
    <w:p w14:paraId="48286280" w14:textId="77777777" w:rsidR="003653EB" w:rsidRPr="009B30D6" w:rsidRDefault="00062207">
      <w:pPr>
        <w:widowControl w:val="0"/>
        <w:autoSpaceDE w:val="0"/>
        <w:autoSpaceDN w:val="0"/>
        <w:adjustRightInd w:val="0"/>
        <w:spacing w:line="276" w:lineRule="auto"/>
        <w:rPr>
          <w:rFonts w:ascii="Arial" w:hAnsi="Arial" w:cs="Arial"/>
          <w:lang w:val="en-GB"/>
        </w:rPr>
      </w:pPr>
      <w:r w:rsidRPr="009B30D6">
        <w:rPr>
          <w:rFonts w:ascii="Arial" w:hAnsi="Arial" w:cs="Arial"/>
          <w:lang w:val="en-GB"/>
        </w:rPr>
        <w:t>Del Río, P. (2017). Designing auctions for renewable electricity support. Best practices from around the world. Energy for Sustainable Development, 41, 1–13. doi:10.1016/j.esd.2017.05.006</w:t>
      </w:r>
    </w:p>
    <w:p w14:paraId="5057A57C" w14:textId="77777777" w:rsidR="003653EB" w:rsidRPr="009B30D6" w:rsidRDefault="00062207">
      <w:pPr>
        <w:pStyle w:val="FootnoteText"/>
        <w:spacing w:after="240" w:line="276" w:lineRule="auto"/>
        <w:rPr>
          <w:rFonts w:ascii="Arial" w:hAnsi="Arial" w:cs="Arial"/>
          <w:sz w:val="22"/>
          <w:szCs w:val="22"/>
          <w:lang w:val="en-GB"/>
        </w:rPr>
      </w:pPr>
      <w:r w:rsidRPr="009B30D6">
        <w:rPr>
          <w:rFonts w:ascii="Arial" w:hAnsi="Arial" w:cs="Arial"/>
          <w:sz w:val="22"/>
          <w:szCs w:val="22"/>
          <w:lang w:val="en-GB"/>
        </w:rPr>
        <w:t>EEG, 2017. Gesetz für den Ausbau erneuerbarer Energien (Erneuerbare-Energien-Gesetz -EEG 2017).</w:t>
      </w:r>
    </w:p>
    <w:p w14:paraId="4D746FD8" w14:textId="77777777" w:rsidR="003653EB" w:rsidRPr="009B30D6" w:rsidRDefault="00062207">
      <w:pPr>
        <w:shd w:val="clear" w:color="auto" w:fill="FFFFFF"/>
        <w:spacing w:before="240" w:line="276" w:lineRule="auto"/>
        <w:rPr>
          <w:rFonts w:ascii="Arial" w:eastAsia="Times New Roman" w:hAnsi="Arial" w:cs="Arial"/>
          <w:lang w:val="en-GB" w:eastAsia="cs-CZ"/>
        </w:rPr>
      </w:pPr>
      <w:r w:rsidRPr="009B30D6">
        <w:rPr>
          <w:rFonts w:ascii="Arial" w:eastAsia="Times New Roman" w:hAnsi="Arial" w:cs="Arial"/>
          <w:lang w:val="en-GB" w:eastAsia="cs-CZ"/>
        </w:rPr>
        <w:t xml:space="preserve">European Comission (2014, June 28). </w:t>
      </w:r>
      <w:r w:rsidRPr="009B30D6">
        <w:rPr>
          <w:rFonts w:ascii="Arial" w:eastAsia="Times New Roman" w:hAnsi="Arial" w:cs="Arial"/>
          <w:i/>
          <w:lang w:val="en-GB" w:eastAsia="cs-CZ"/>
        </w:rPr>
        <w:t>Communication from the Commission — Guidelines on State aid for environmental protection and energy 2014-2020</w:t>
      </w:r>
      <w:r w:rsidRPr="009B30D6">
        <w:rPr>
          <w:rFonts w:ascii="Arial" w:eastAsia="Times New Roman" w:hAnsi="Arial" w:cs="Arial"/>
          <w:i/>
          <w:iCs/>
          <w:lang w:val="en-GB" w:eastAsia="cs-CZ"/>
        </w:rPr>
        <w:t xml:space="preserve">, </w:t>
      </w:r>
      <w:r w:rsidRPr="009B30D6">
        <w:rPr>
          <w:rFonts w:ascii="Arial" w:eastAsia="Times New Roman" w:hAnsi="Arial" w:cs="Arial"/>
          <w:iCs/>
          <w:lang w:val="en-GB" w:eastAsia="cs-CZ"/>
        </w:rPr>
        <w:t>OJ C 200, p. 1–55</w:t>
      </w:r>
      <w:r w:rsidRPr="009B30D6">
        <w:rPr>
          <w:rFonts w:ascii="Arial" w:eastAsia="Times New Roman" w:hAnsi="Arial" w:cs="Arial"/>
          <w:i/>
          <w:iCs/>
          <w:lang w:val="en-GB" w:eastAsia="cs-CZ"/>
        </w:rPr>
        <w:t> </w:t>
      </w:r>
    </w:p>
    <w:p w14:paraId="06F39D98" w14:textId="77777777" w:rsidR="003653EB" w:rsidRPr="009B30D6" w:rsidRDefault="00062207">
      <w:pPr>
        <w:widowControl w:val="0"/>
        <w:autoSpaceDE w:val="0"/>
        <w:autoSpaceDN w:val="0"/>
        <w:adjustRightInd w:val="0"/>
        <w:spacing w:line="276" w:lineRule="auto"/>
        <w:rPr>
          <w:rFonts w:ascii="Arial" w:hAnsi="Arial" w:cs="Arial"/>
          <w:lang w:val="en-GB"/>
        </w:rPr>
      </w:pPr>
      <w:r w:rsidRPr="009B30D6">
        <w:rPr>
          <w:rFonts w:ascii="Arial" w:hAnsi="Arial" w:cs="Arial"/>
          <w:lang w:val="en-GB"/>
        </w:rPr>
        <w:t xml:space="preserve">Fabra, N., Fehr, N.-H., Harbord, D., (2006). </w:t>
      </w:r>
      <w:r w:rsidRPr="009B30D6">
        <w:rPr>
          <w:rFonts w:ascii="Arial" w:hAnsi="Arial" w:cs="Arial"/>
          <w:i/>
          <w:lang w:val="en-GB"/>
        </w:rPr>
        <w:t>Designing electricity auctions</w:t>
      </w:r>
      <w:r w:rsidRPr="009B30D6">
        <w:rPr>
          <w:rFonts w:ascii="Arial" w:hAnsi="Arial" w:cs="Arial"/>
          <w:lang w:val="en-GB"/>
        </w:rPr>
        <w:t xml:space="preserve">. RAND J. Econ. </w:t>
      </w:r>
      <w:r w:rsidRPr="009B30D6">
        <w:rPr>
          <w:rFonts w:ascii="Arial" w:hAnsi="Arial" w:cs="Arial"/>
          <w:lang w:val="en-GB"/>
        </w:rPr>
        <w:lastRenderedPageBreak/>
        <w:t>37, 23–46. http://dx.doi.org/10.1111/j.1756-2171.2006.tb00002.x.</w:t>
      </w:r>
    </w:p>
    <w:p w14:paraId="4AF187D1" w14:textId="77777777" w:rsidR="003653EB" w:rsidRPr="009B30D6" w:rsidRDefault="00062207">
      <w:pPr>
        <w:widowControl w:val="0"/>
        <w:autoSpaceDE w:val="0"/>
        <w:autoSpaceDN w:val="0"/>
        <w:adjustRightInd w:val="0"/>
        <w:spacing w:line="276" w:lineRule="auto"/>
        <w:rPr>
          <w:rFonts w:ascii="Arial" w:hAnsi="Arial" w:cs="Arial"/>
          <w:lang w:val="en-GB"/>
        </w:rPr>
      </w:pPr>
      <w:r w:rsidRPr="009B30D6">
        <w:rPr>
          <w:rFonts w:ascii="Arial" w:eastAsia="Times New Roman" w:hAnsi="Arial" w:cs="Arial"/>
          <w:lang w:val="en-GB" w:eastAsia="cs-CZ"/>
        </w:rPr>
        <w:t xml:space="preserve">Fagiani, R., &amp; Hakvoort, R. (2014, May). Simulating the performance of market-based policies for renewable energy using learning trading agents. </w:t>
      </w:r>
      <w:r w:rsidRPr="009B30D6">
        <w:rPr>
          <w:rFonts w:ascii="Arial" w:eastAsia="Times New Roman" w:hAnsi="Arial" w:cs="Arial"/>
          <w:i/>
          <w:lang w:val="en-GB" w:eastAsia="cs-CZ"/>
        </w:rPr>
        <w:t>11th International Conference on the European Energy Market (EEM14)</w:t>
      </w:r>
      <w:r w:rsidRPr="009B30D6">
        <w:rPr>
          <w:rFonts w:ascii="Arial" w:eastAsia="Times New Roman" w:hAnsi="Arial" w:cs="Arial"/>
          <w:lang w:val="en-GB" w:eastAsia="cs-CZ"/>
        </w:rPr>
        <w:t>. 2014 11th International Conference on the European Energy Market (EEM). https://doi.org/10.1109/eem.2014.6861207</w:t>
      </w:r>
    </w:p>
    <w:p w14:paraId="2EF42E39" w14:textId="77777777" w:rsidR="003653EB" w:rsidRPr="009B30D6" w:rsidRDefault="00062207">
      <w:pPr>
        <w:widowControl w:val="0"/>
        <w:autoSpaceDE w:val="0"/>
        <w:autoSpaceDN w:val="0"/>
        <w:adjustRightInd w:val="0"/>
        <w:spacing w:line="276" w:lineRule="auto"/>
        <w:rPr>
          <w:rFonts w:ascii="Arial" w:hAnsi="Arial" w:cs="Arial"/>
          <w:lang w:val="en-GB"/>
        </w:rPr>
      </w:pPr>
      <w:r w:rsidRPr="009B30D6">
        <w:rPr>
          <w:rFonts w:ascii="Arial" w:hAnsi="Arial" w:cs="Arial"/>
          <w:lang w:val="en-GB"/>
        </w:rPr>
        <w:t xml:space="preserve">Gephart, M., Klessmann, C., &amp; Wigand, F. (2017). </w:t>
      </w:r>
      <w:r w:rsidRPr="009B30D6">
        <w:rPr>
          <w:rFonts w:ascii="Arial" w:hAnsi="Arial" w:cs="Arial"/>
          <w:i/>
          <w:lang w:val="en-GB"/>
        </w:rPr>
        <w:t>Renewable energy auctions – When are they (cost-)effective?</w:t>
      </w:r>
      <w:r w:rsidRPr="009B30D6">
        <w:rPr>
          <w:rFonts w:ascii="Arial" w:hAnsi="Arial" w:cs="Arial"/>
          <w:lang w:val="en-GB"/>
        </w:rPr>
        <w:t xml:space="preserve"> Energy &amp; Environment, 28(1-2), 145–165. doi:10.1177/0958305x16688811</w:t>
      </w:r>
    </w:p>
    <w:p w14:paraId="689E1D9E" w14:textId="77777777" w:rsidR="003653EB" w:rsidRPr="009B30D6" w:rsidRDefault="00062207">
      <w:pPr>
        <w:widowControl w:val="0"/>
        <w:autoSpaceDE w:val="0"/>
        <w:autoSpaceDN w:val="0"/>
        <w:adjustRightInd w:val="0"/>
        <w:spacing w:line="276" w:lineRule="auto"/>
        <w:rPr>
          <w:rFonts w:ascii="Arial" w:hAnsi="Arial" w:cs="Arial"/>
          <w:lang w:val="en-GB"/>
        </w:rPr>
      </w:pPr>
      <w:r w:rsidRPr="009B30D6">
        <w:rPr>
          <w:rFonts w:ascii="Arial" w:hAnsi="Arial" w:cs="Arial"/>
          <w:lang w:val="en-GB"/>
        </w:rPr>
        <w:t xml:space="preserve">Haufe, M.-C., &amp; Ehrhart, K.-M. (2018). </w:t>
      </w:r>
      <w:r w:rsidRPr="009B30D6">
        <w:rPr>
          <w:rFonts w:ascii="Arial" w:hAnsi="Arial" w:cs="Arial"/>
          <w:i/>
          <w:lang w:val="en-GB"/>
        </w:rPr>
        <w:t>Auctions for renewable energy support – Suitability, design, and first lessons learned.</w:t>
      </w:r>
      <w:r w:rsidRPr="009B30D6">
        <w:rPr>
          <w:rFonts w:ascii="Arial" w:hAnsi="Arial" w:cs="Arial"/>
          <w:lang w:val="en-GB"/>
        </w:rPr>
        <w:t xml:space="preserve"> Energy Policy, 121, 217–224. doi:10.1016/j.enpol.2018.06.027</w:t>
      </w:r>
    </w:p>
    <w:p w14:paraId="14E3193B" w14:textId="77777777" w:rsidR="003653EB" w:rsidRPr="009B30D6" w:rsidRDefault="00062207">
      <w:pPr>
        <w:spacing w:line="276" w:lineRule="auto"/>
        <w:rPr>
          <w:rFonts w:ascii="Arial" w:hAnsi="Arial" w:cs="Arial"/>
          <w:lang w:val="en-GB"/>
        </w:rPr>
      </w:pPr>
      <w:r w:rsidRPr="009B30D6">
        <w:rPr>
          <w:rFonts w:ascii="Arial" w:hAnsi="Arial" w:cs="Arial"/>
          <w:lang w:val="en-GB"/>
        </w:rPr>
        <w:t>Hortay, O., &amp; Rozner, B. P. (2019</w:t>
      </w:r>
      <w:r w:rsidRPr="009B30D6">
        <w:rPr>
          <w:rFonts w:ascii="Arial" w:hAnsi="Arial" w:cs="Arial"/>
          <w:i/>
          <w:lang w:val="en-GB"/>
        </w:rPr>
        <w:t xml:space="preserve">). </w:t>
      </w:r>
      <w:r w:rsidRPr="009B30D6">
        <w:rPr>
          <w:rFonts w:ascii="Arial" w:hAnsi="Arial" w:cs="Arial"/>
          <w:lang w:val="en-GB"/>
        </w:rPr>
        <w:t>Allocating renewable subsidies.</w:t>
      </w:r>
      <w:r w:rsidRPr="009B30D6">
        <w:rPr>
          <w:rFonts w:ascii="Arial" w:hAnsi="Arial" w:cs="Arial"/>
          <w:i/>
          <w:lang w:val="en-GB"/>
        </w:rPr>
        <w:t xml:space="preserve"> Economic Analysis and Policy</w:t>
      </w:r>
      <w:r w:rsidRPr="009B30D6">
        <w:rPr>
          <w:rFonts w:ascii="Arial" w:hAnsi="Arial" w:cs="Arial"/>
          <w:lang w:val="en-GB"/>
        </w:rPr>
        <w:t>, 64, 236–247. https://doi.org/10.1016/j.eap.2019.09.003</w:t>
      </w:r>
    </w:p>
    <w:p w14:paraId="674BB650" w14:textId="77777777" w:rsidR="003653EB" w:rsidRPr="009B30D6" w:rsidRDefault="00062207">
      <w:pPr>
        <w:widowControl w:val="0"/>
        <w:autoSpaceDE w:val="0"/>
        <w:autoSpaceDN w:val="0"/>
        <w:adjustRightInd w:val="0"/>
        <w:spacing w:line="276" w:lineRule="auto"/>
        <w:rPr>
          <w:rFonts w:ascii="Arial" w:hAnsi="Arial" w:cs="Arial"/>
          <w:lang w:val="en-GB"/>
        </w:rPr>
      </w:pPr>
      <w:r w:rsidRPr="009B30D6">
        <w:rPr>
          <w:rFonts w:ascii="Arial" w:hAnsi="Arial" w:cs="Arial"/>
          <w:color w:val="000000"/>
          <w:shd w:val="clear" w:color="auto" w:fill="FFFFFF"/>
          <w:lang w:val="en-GB"/>
        </w:rPr>
        <w:t>Kitzing, L., Mitchell, C., &amp; Morthorst, P. E. (2012). </w:t>
      </w:r>
      <w:r w:rsidRPr="009B30D6">
        <w:rPr>
          <w:rFonts w:ascii="Arial" w:hAnsi="Arial" w:cs="Arial"/>
          <w:i/>
          <w:iCs/>
          <w:color w:val="000000"/>
          <w:shd w:val="clear" w:color="auto" w:fill="FFFFFF"/>
          <w:lang w:val="en-GB"/>
        </w:rPr>
        <w:t xml:space="preserve">Renewable energy policies in Europe: Converging or diverging? </w:t>
      </w:r>
      <w:r w:rsidRPr="009B30D6">
        <w:rPr>
          <w:rFonts w:ascii="Arial" w:hAnsi="Arial" w:cs="Arial"/>
          <w:iCs/>
          <w:color w:val="000000"/>
          <w:shd w:val="clear" w:color="auto" w:fill="FFFFFF"/>
          <w:lang w:val="en-GB"/>
        </w:rPr>
        <w:t>Energy Policy, 51, 192–201</w:t>
      </w:r>
      <w:r w:rsidRPr="009B30D6">
        <w:rPr>
          <w:rFonts w:ascii="Arial" w:hAnsi="Arial" w:cs="Arial"/>
          <w:i/>
          <w:iCs/>
          <w:color w:val="000000"/>
          <w:shd w:val="clear" w:color="auto" w:fill="FFFFFF"/>
          <w:lang w:val="en-GB"/>
        </w:rPr>
        <w:t>.</w:t>
      </w:r>
      <w:r w:rsidRPr="009B30D6">
        <w:rPr>
          <w:rFonts w:ascii="Arial" w:hAnsi="Arial" w:cs="Arial"/>
          <w:color w:val="000000"/>
          <w:shd w:val="clear" w:color="auto" w:fill="FFFFFF"/>
          <w:lang w:val="en-GB"/>
        </w:rPr>
        <w:t> doi:10.1016/j.enpol.2012.08.064 </w:t>
      </w:r>
    </w:p>
    <w:p w14:paraId="5E9DF8A5" w14:textId="77777777" w:rsidR="003653EB" w:rsidRPr="009B30D6" w:rsidRDefault="00062207">
      <w:pPr>
        <w:widowControl w:val="0"/>
        <w:autoSpaceDE w:val="0"/>
        <w:autoSpaceDN w:val="0"/>
        <w:adjustRightInd w:val="0"/>
        <w:spacing w:line="276" w:lineRule="auto"/>
        <w:rPr>
          <w:rFonts w:ascii="Arial" w:hAnsi="Arial" w:cs="Arial"/>
          <w:lang w:val="en-GB"/>
        </w:rPr>
      </w:pPr>
      <w:r w:rsidRPr="009B30D6">
        <w:rPr>
          <w:rFonts w:ascii="Arial" w:hAnsi="Arial" w:cs="Arial"/>
          <w:lang w:val="en-GB"/>
        </w:rPr>
        <w:t xml:space="preserve">Klemperer, P. (1999). </w:t>
      </w:r>
      <w:r w:rsidRPr="009B30D6">
        <w:rPr>
          <w:rFonts w:ascii="Arial" w:hAnsi="Arial" w:cs="Arial"/>
          <w:i/>
          <w:lang w:val="en-GB"/>
        </w:rPr>
        <w:t>Auction theory. A guide to the literature</w:t>
      </w:r>
      <w:r w:rsidRPr="009B30D6">
        <w:rPr>
          <w:rFonts w:ascii="Arial" w:hAnsi="Arial" w:cs="Arial"/>
          <w:lang w:val="en-GB"/>
        </w:rPr>
        <w:t>. J Econ Surv;13(3):227–86.</w:t>
      </w:r>
    </w:p>
    <w:p w14:paraId="6D58CD1F" w14:textId="77777777" w:rsidR="003653EB" w:rsidRPr="009B30D6" w:rsidRDefault="00062207">
      <w:pPr>
        <w:widowControl w:val="0"/>
        <w:autoSpaceDE w:val="0"/>
        <w:autoSpaceDN w:val="0"/>
        <w:adjustRightInd w:val="0"/>
        <w:spacing w:line="276" w:lineRule="auto"/>
        <w:rPr>
          <w:rFonts w:ascii="Arial" w:hAnsi="Arial" w:cs="Arial"/>
          <w:lang w:val="en-GB"/>
        </w:rPr>
      </w:pPr>
      <w:r w:rsidRPr="009B30D6">
        <w:rPr>
          <w:rFonts w:ascii="Arial" w:hAnsi="Arial" w:cs="Arial"/>
          <w:lang w:val="en-GB"/>
        </w:rPr>
        <w:t xml:space="preserve">Klemperer, P. (2002). What Really Matters in Auction Design. </w:t>
      </w:r>
      <w:r w:rsidRPr="009B30D6">
        <w:rPr>
          <w:rFonts w:ascii="Arial" w:hAnsi="Arial" w:cs="Arial"/>
          <w:i/>
          <w:iCs/>
          <w:lang w:val="en-GB"/>
        </w:rPr>
        <w:t>Journal of Economic Perspectives, 16(1)</w:t>
      </w:r>
      <w:r w:rsidRPr="009B30D6">
        <w:rPr>
          <w:rFonts w:ascii="Arial" w:hAnsi="Arial" w:cs="Arial"/>
          <w:lang w:val="en-GB"/>
        </w:rPr>
        <w:t>, 169–189. doi:10.1257/0895330027166</w:t>
      </w:r>
    </w:p>
    <w:p w14:paraId="02C20FC8" w14:textId="77777777" w:rsidR="003653EB" w:rsidRPr="009B30D6" w:rsidRDefault="00062207">
      <w:pPr>
        <w:widowControl w:val="0"/>
        <w:autoSpaceDE w:val="0"/>
        <w:autoSpaceDN w:val="0"/>
        <w:adjustRightInd w:val="0"/>
        <w:spacing w:line="276" w:lineRule="auto"/>
        <w:rPr>
          <w:rFonts w:ascii="Arial" w:hAnsi="Arial" w:cs="Arial"/>
          <w:lang w:val="en-GB"/>
        </w:rPr>
      </w:pPr>
      <w:r w:rsidRPr="009B30D6">
        <w:rPr>
          <w:rFonts w:ascii="Arial" w:hAnsi="Arial" w:cs="Arial"/>
          <w:lang w:val="en-GB"/>
        </w:rPr>
        <w:t xml:space="preserve">Klemperer P. (2004). </w:t>
      </w:r>
      <w:r w:rsidRPr="009B30D6">
        <w:rPr>
          <w:rFonts w:ascii="Arial" w:hAnsi="Arial" w:cs="Arial"/>
          <w:i/>
          <w:lang w:val="en-GB"/>
        </w:rPr>
        <w:t>Auctions: theory and practice</w:t>
      </w:r>
      <w:r w:rsidRPr="009B30D6">
        <w:rPr>
          <w:rFonts w:ascii="Arial" w:hAnsi="Arial" w:cs="Arial"/>
          <w:lang w:val="en-GB"/>
        </w:rPr>
        <w:t>. Princeton University Press.</w:t>
      </w:r>
    </w:p>
    <w:p w14:paraId="69E42653" w14:textId="77777777" w:rsidR="003653EB" w:rsidRPr="009B30D6" w:rsidRDefault="00062207">
      <w:pPr>
        <w:spacing w:line="240" w:lineRule="auto"/>
        <w:rPr>
          <w:rFonts w:ascii="Arial" w:hAnsi="Arial" w:cs="Arial"/>
          <w:lang w:val="en-GB"/>
        </w:rPr>
      </w:pPr>
      <w:r w:rsidRPr="009B30D6">
        <w:rPr>
          <w:rFonts w:ascii="Arial" w:hAnsi="Arial" w:cs="Arial"/>
          <w:lang w:val="en-GB"/>
        </w:rPr>
        <w:t xml:space="preserve">Klessmann, C., Wigand, F., Tiedemann, S., (2015). </w:t>
      </w:r>
      <w:r w:rsidRPr="009B30D6">
        <w:rPr>
          <w:rFonts w:ascii="Arial" w:hAnsi="Arial" w:cs="Arial"/>
          <w:i/>
          <w:lang w:val="en-GB"/>
        </w:rPr>
        <w:t>Ausschreibungen für Erneuerbare Energien - Wissenschaftliche Empfehlungen</w:t>
      </w:r>
      <w:r w:rsidRPr="009B30D6">
        <w:rPr>
          <w:rFonts w:ascii="Arial" w:hAnsi="Arial" w:cs="Arial"/>
          <w:lang w:val="en-GB"/>
        </w:rPr>
        <w:t>.</w:t>
      </w:r>
    </w:p>
    <w:p w14:paraId="709F209C" w14:textId="77777777" w:rsidR="003653EB" w:rsidRPr="009B30D6" w:rsidRDefault="00062207">
      <w:pPr>
        <w:widowControl w:val="0"/>
        <w:autoSpaceDE w:val="0"/>
        <w:autoSpaceDN w:val="0"/>
        <w:adjustRightInd w:val="0"/>
        <w:spacing w:line="276" w:lineRule="auto"/>
        <w:rPr>
          <w:rFonts w:ascii="Arial" w:hAnsi="Arial" w:cs="Arial"/>
          <w:lang w:val="en-GB"/>
        </w:rPr>
      </w:pPr>
      <w:r w:rsidRPr="009B30D6">
        <w:rPr>
          <w:rFonts w:ascii="Arial" w:hAnsi="Arial" w:cs="Arial"/>
          <w:lang w:val="en-GB"/>
        </w:rPr>
        <w:t xml:space="preserve">Kreiss, J., Ehrhart, K.-M., &amp; Haufe, M.-C. (2017). Appropriate design of auctions for renewable energy support – Prequalifications and penalties. </w:t>
      </w:r>
      <w:r w:rsidRPr="009B30D6">
        <w:rPr>
          <w:rFonts w:ascii="Arial" w:hAnsi="Arial" w:cs="Arial"/>
          <w:i/>
          <w:lang w:val="en-GB"/>
        </w:rPr>
        <w:t>Energy Policy, 101</w:t>
      </w:r>
      <w:r w:rsidRPr="009B30D6">
        <w:rPr>
          <w:rFonts w:ascii="Arial" w:hAnsi="Arial" w:cs="Arial"/>
          <w:lang w:val="en-GB"/>
        </w:rPr>
        <w:t>, 512–520. https://doi.org/10.1016/j.enpol.2016.11.007</w:t>
      </w:r>
    </w:p>
    <w:p w14:paraId="23B2E514" w14:textId="77777777" w:rsidR="003653EB" w:rsidRPr="009B30D6" w:rsidRDefault="00062207">
      <w:pPr>
        <w:widowControl w:val="0"/>
        <w:autoSpaceDE w:val="0"/>
        <w:autoSpaceDN w:val="0"/>
        <w:adjustRightInd w:val="0"/>
        <w:spacing w:line="276" w:lineRule="auto"/>
        <w:rPr>
          <w:rFonts w:ascii="Arial" w:hAnsi="Arial" w:cs="Arial"/>
          <w:lang w:val="en-GB"/>
        </w:rPr>
      </w:pPr>
      <w:r w:rsidRPr="009B30D6">
        <w:rPr>
          <w:rFonts w:ascii="Arial" w:hAnsi="Arial" w:cs="Arial"/>
          <w:lang w:val="en-GB"/>
        </w:rPr>
        <w:t xml:space="preserve">Krishna, V. (2010). </w:t>
      </w:r>
      <w:r w:rsidRPr="009B30D6">
        <w:rPr>
          <w:rFonts w:ascii="Arial" w:hAnsi="Arial" w:cs="Arial"/>
          <w:i/>
          <w:lang w:val="en-GB"/>
        </w:rPr>
        <w:t>Auction theory</w:t>
      </w:r>
      <w:r w:rsidRPr="009B30D6">
        <w:rPr>
          <w:rFonts w:ascii="Arial" w:hAnsi="Arial" w:cs="Arial"/>
          <w:lang w:val="en-GB"/>
        </w:rPr>
        <w:t>. Burlington, MA: Academic Press/Elsevier.</w:t>
      </w:r>
    </w:p>
    <w:p w14:paraId="210AF307" w14:textId="77777777" w:rsidR="003653EB" w:rsidRPr="009B30D6" w:rsidRDefault="00062207">
      <w:pPr>
        <w:widowControl w:val="0"/>
        <w:autoSpaceDE w:val="0"/>
        <w:autoSpaceDN w:val="0"/>
        <w:adjustRightInd w:val="0"/>
        <w:spacing w:line="276" w:lineRule="auto"/>
        <w:rPr>
          <w:rFonts w:ascii="Arial" w:hAnsi="Arial" w:cs="Arial"/>
          <w:lang w:val="en-GB"/>
        </w:rPr>
      </w:pPr>
      <w:r w:rsidRPr="009B30D6">
        <w:rPr>
          <w:rFonts w:ascii="Arial" w:hAnsi="Arial" w:cs="Arial"/>
          <w:lang w:val="en-GB"/>
        </w:rPr>
        <w:t xml:space="preserve">Luck, L., &amp; Moser, A. (2018). </w:t>
      </w:r>
      <w:r w:rsidRPr="009B30D6">
        <w:rPr>
          <w:rFonts w:ascii="Arial" w:hAnsi="Arial" w:cs="Arial"/>
          <w:i/>
          <w:lang w:val="en-GB"/>
        </w:rPr>
        <w:t>Combining Machine Learning and Multi Criteria Decision Analysis Modeling Regulatory</w:t>
      </w:r>
      <w:r w:rsidRPr="009B30D6">
        <w:rPr>
          <w:rFonts w:ascii="Arial" w:hAnsi="Arial" w:cs="Arial"/>
          <w:lang w:val="en-GB"/>
        </w:rPr>
        <w:t>, Economic and Social Influences on Wind Turbine Allocation. 2018 15th International Conference on the European Energy Market (EEM). doi:10.1109/eem.2018.8470016</w:t>
      </w:r>
    </w:p>
    <w:p w14:paraId="3C1A2750" w14:textId="77777777" w:rsidR="003653EB" w:rsidRPr="009B30D6" w:rsidRDefault="00062207">
      <w:pPr>
        <w:widowControl w:val="0"/>
        <w:autoSpaceDE w:val="0"/>
        <w:autoSpaceDN w:val="0"/>
        <w:adjustRightInd w:val="0"/>
        <w:spacing w:line="276" w:lineRule="auto"/>
        <w:rPr>
          <w:rFonts w:ascii="Arial" w:hAnsi="Arial" w:cs="Arial"/>
          <w:lang w:val="en-GB"/>
        </w:rPr>
      </w:pPr>
      <w:r w:rsidRPr="009B30D6">
        <w:rPr>
          <w:rFonts w:ascii="Arial" w:hAnsi="Arial" w:cs="Arial"/>
          <w:lang w:val="en-GB"/>
        </w:rPr>
        <w:t>Matthäus, D., Schwenen, S., &amp; Wozabal, D. (2019). Renewable Auctions: Bidding for Real Options. SSRN Electronic Journal. https://doi.org/10.2139/ssrn.3441339</w:t>
      </w:r>
    </w:p>
    <w:p w14:paraId="526304BF" w14:textId="77777777" w:rsidR="003653EB" w:rsidRPr="009B30D6" w:rsidRDefault="00062207">
      <w:pPr>
        <w:widowControl w:val="0"/>
        <w:autoSpaceDE w:val="0"/>
        <w:autoSpaceDN w:val="0"/>
        <w:adjustRightInd w:val="0"/>
        <w:spacing w:line="276" w:lineRule="auto"/>
        <w:rPr>
          <w:rFonts w:ascii="Arial" w:hAnsi="Arial" w:cs="Arial"/>
          <w:lang w:val="en-GB"/>
        </w:rPr>
      </w:pPr>
      <w:r w:rsidRPr="009B30D6">
        <w:rPr>
          <w:rFonts w:ascii="Arial" w:hAnsi="Arial" w:cs="Arial"/>
          <w:lang w:val="en-GB"/>
        </w:rPr>
        <w:t xml:space="preserve">McAfee, R. P., &amp; McMillan, J. (1989). Government procurement and international trade. </w:t>
      </w:r>
      <w:r w:rsidRPr="009B30D6">
        <w:rPr>
          <w:rFonts w:ascii="Arial" w:hAnsi="Arial" w:cs="Arial"/>
          <w:i/>
          <w:iCs/>
          <w:lang w:val="en-GB"/>
        </w:rPr>
        <w:t>Journal of International Economics, 26(3-4), 291–308</w:t>
      </w:r>
      <w:r w:rsidRPr="009B30D6">
        <w:rPr>
          <w:rFonts w:ascii="Arial" w:hAnsi="Arial" w:cs="Arial"/>
          <w:lang w:val="en-GB"/>
        </w:rPr>
        <w:t>. doi:10.1016/0022-1996(89)90005-6</w:t>
      </w:r>
    </w:p>
    <w:p w14:paraId="3BBA07AD" w14:textId="77777777" w:rsidR="003653EB" w:rsidRPr="009B30D6" w:rsidRDefault="00062207">
      <w:pPr>
        <w:widowControl w:val="0"/>
        <w:autoSpaceDE w:val="0"/>
        <w:autoSpaceDN w:val="0"/>
        <w:adjustRightInd w:val="0"/>
        <w:spacing w:line="276" w:lineRule="auto"/>
        <w:rPr>
          <w:rFonts w:ascii="Arial" w:hAnsi="Arial" w:cs="Arial"/>
          <w:lang w:val="en-GB"/>
        </w:rPr>
      </w:pPr>
      <w:r w:rsidRPr="009B30D6">
        <w:rPr>
          <w:rFonts w:ascii="Arial" w:hAnsi="Arial" w:cs="Arial"/>
          <w:lang w:val="en-GB"/>
        </w:rPr>
        <w:t xml:space="preserve">Menezes F, Monteiro P. (2005). </w:t>
      </w:r>
      <w:r w:rsidRPr="009B30D6">
        <w:rPr>
          <w:rFonts w:ascii="Arial" w:hAnsi="Arial" w:cs="Arial"/>
          <w:i/>
          <w:lang w:val="en-GB"/>
        </w:rPr>
        <w:t>An introduction to auction theor</w:t>
      </w:r>
      <w:r w:rsidRPr="009B30D6">
        <w:rPr>
          <w:rFonts w:ascii="Arial" w:hAnsi="Arial" w:cs="Arial"/>
          <w:lang w:val="en-GB"/>
        </w:rPr>
        <w:t>y. Oxford University Press.</w:t>
      </w:r>
    </w:p>
    <w:p w14:paraId="6AC54E16" w14:textId="77777777" w:rsidR="003653EB" w:rsidRPr="009B30D6" w:rsidRDefault="00062207">
      <w:pPr>
        <w:widowControl w:val="0"/>
        <w:autoSpaceDE w:val="0"/>
        <w:autoSpaceDN w:val="0"/>
        <w:adjustRightInd w:val="0"/>
        <w:spacing w:line="276" w:lineRule="auto"/>
        <w:rPr>
          <w:rFonts w:ascii="Arial" w:hAnsi="Arial" w:cs="Arial"/>
          <w:lang w:val="en-GB"/>
        </w:rPr>
      </w:pPr>
      <w:r w:rsidRPr="009B30D6">
        <w:rPr>
          <w:rFonts w:ascii="Arial" w:hAnsi="Arial" w:cs="Arial"/>
          <w:lang w:val="en-GB"/>
        </w:rPr>
        <w:t>Myerson, R.B., 1981. Optimal auction design. Math. Oper. Res. 6, 58–73. http://dx.doi.org/10.1287/moor.6.1.58.</w:t>
      </w:r>
    </w:p>
    <w:p w14:paraId="2E51A4D2" w14:textId="77777777" w:rsidR="003653EB" w:rsidRPr="009B30D6" w:rsidRDefault="00062207">
      <w:pPr>
        <w:widowControl w:val="0"/>
        <w:autoSpaceDE w:val="0"/>
        <w:autoSpaceDN w:val="0"/>
        <w:adjustRightInd w:val="0"/>
        <w:spacing w:line="276" w:lineRule="auto"/>
        <w:rPr>
          <w:rFonts w:ascii="Arial" w:hAnsi="Arial" w:cs="Arial"/>
          <w:lang w:val="en-GB"/>
        </w:rPr>
      </w:pPr>
      <w:r w:rsidRPr="009B30D6">
        <w:rPr>
          <w:rFonts w:ascii="Arial" w:hAnsi="Arial" w:cs="Arial"/>
          <w:lang w:val="en-GB"/>
        </w:rPr>
        <w:t xml:space="preserve">Milgrom P. (2004). </w:t>
      </w:r>
      <w:r w:rsidRPr="009B30D6">
        <w:rPr>
          <w:rFonts w:ascii="Arial" w:hAnsi="Arial" w:cs="Arial"/>
          <w:i/>
          <w:lang w:val="en-GB"/>
        </w:rPr>
        <w:t>Putting auction theory to work</w:t>
      </w:r>
      <w:r w:rsidRPr="009B30D6">
        <w:rPr>
          <w:rFonts w:ascii="Arial" w:hAnsi="Arial" w:cs="Arial"/>
          <w:lang w:val="en-GB"/>
        </w:rPr>
        <w:t>. Cambridge University Press.</w:t>
      </w:r>
    </w:p>
    <w:p w14:paraId="0D2CC576" w14:textId="77777777" w:rsidR="003653EB" w:rsidRPr="009B30D6" w:rsidRDefault="00062207">
      <w:pPr>
        <w:widowControl w:val="0"/>
        <w:autoSpaceDE w:val="0"/>
        <w:autoSpaceDN w:val="0"/>
        <w:adjustRightInd w:val="0"/>
        <w:spacing w:line="276" w:lineRule="auto"/>
        <w:rPr>
          <w:rFonts w:ascii="Arial" w:hAnsi="Arial" w:cs="Arial"/>
          <w:lang w:val="en-GB"/>
        </w:rPr>
      </w:pPr>
      <w:r w:rsidRPr="009B30D6">
        <w:rPr>
          <w:rFonts w:ascii="Arial" w:hAnsi="Arial" w:cs="Arial"/>
          <w:lang w:val="en-GB"/>
        </w:rPr>
        <w:t xml:space="preserve">Piel, J.-H., Hamann, J. F. H., Koukal, A., &amp; Breitner, M. H. (2017). Promoting the System </w:t>
      </w:r>
      <w:r w:rsidRPr="009B30D6">
        <w:rPr>
          <w:rFonts w:ascii="Arial" w:hAnsi="Arial" w:cs="Arial"/>
          <w:lang w:val="en-GB"/>
        </w:rPr>
        <w:lastRenderedPageBreak/>
        <w:t xml:space="preserve">Integration of Renewable Energies: Toward a Decision Support System for Incentivizing Spatially Diversified Deployment. </w:t>
      </w:r>
      <w:r w:rsidRPr="009B30D6">
        <w:rPr>
          <w:rFonts w:ascii="Arial" w:hAnsi="Arial" w:cs="Arial"/>
          <w:i/>
          <w:lang w:val="en-GB"/>
        </w:rPr>
        <w:t>Journal of Management Information Systems, 34(4)</w:t>
      </w:r>
      <w:r w:rsidRPr="009B30D6">
        <w:rPr>
          <w:rFonts w:ascii="Arial" w:hAnsi="Arial" w:cs="Arial"/>
          <w:lang w:val="en-GB"/>
        </w:rPr>
        <w:t>, 994–1022. https://doi.org/10.1080/07421222.2017.1394044</w:t>
      </w:r>
    </w:p>
    <w:p w14:paraId="09A00A0D" w14:textId="77777777" w:rsidR="003653EB" w:rsidRPr="009B30D6" w:rsidRDefault="00062207">
      <w:pPr>
        <w:widowControl w:val="0"/>
        <w:autoSpaceDE w:val="0"/>
        <w:autoSpaceDN w:val="0"/>
        <w:adjustRightInd w:val="0"/>
        <w:spacing w:line="276" w:lineRule="auto"/>
        <w:rPr>
          <w:rFonts w:ascii="Arial" w:hAnsi="Arial" w:cs="Arial"/>
          <w:lang w:val="en-GB"/>
        </w:rPr>
      </w:pPr>
      <w:r w:rsidRPr="009B30D6">
        <w:rPr>
          <w:rFonts w:ascii="Arial" w:hAnsi="Arial" w:cs="Arial"/>
          <w:lang w:val="en-GB"/>
        </w:rPr>
        <w:t xml:space="preserve">Shachat, J., &amp; Swarthout, J. T. (2010). Procurement Auctions for Differentiated Goods. </w:t>
      </w:r>
      <w:r w:rsidRPr="009B30D6">
        <w:rPr>
          <w:rFonts w:ascii="Arial" w:hAnsi="Arial" w:cs="Arial"/>
          <w:i/>
          <w:iCs/>
          <w:lang w:val="en-GB"/>
        </w:rPr>
        <w:t>Decision Analysis</w:t>
      </w:r>
      <w:r w:rsidRPr="009B30D6">
        <w:rPr>
          <w:rFonts w:ascii="Arial" w:hAnsi="Arial" w:cs="Arial"/>
          <w:lang w:val="en-GB"/>
        </w:rPr>
        <w:t>, 7(1), 6–22. doi:10.1287/deca.1090.0159</w:t>
      </w:r>
    </w:p>
    <w:p w14:paraId="5BAE4174" w14:textId="77777777" w:rsidR="003653EB" w:rsidRPr="009B30D6" w:rsidRDefault="00062207">
      <w:pPr>
        <w:widowControl w:val="0"/>
        <w:autoSpaceDE w:val="0"/>
        <w:autoSpaceDN w:val="0"/>
        <w:adjustRightInd w:val="0"/>
        <w:spacing w:line="276" w:lineRule="auto"/>
        <w:rPr>
          <w:rFonts w:ascii="Arial" w:hAnsi="Arial" w:cs="Arial"/>
          <w:lang w:val="en-GB"/>
        </w:rPr>
      </w:pPr>
      <w:r w:rsidRPr="009B30D6">
        <w:rPr>
          <w:rFonts w:ascii="Arial" w:hAnsi="Arial" w:cs="Arial"/>
          <w:lang w:val="en-GB"/>
        </w:rPr>
        <w:t xml:space="preserve">Stetter, C., Piel, J.-H., Koukal, A., &amp; Breitner, M. H. (2019). Enhancing Strategic Bidding Optimization for Renewable Energy Auctions: A Risk-Adequate Marginal Cost Model. In </w:t>
      </w:r>
      <w:r w:rsidRPr="009B30D6">
        <w:rPr>
          <w:rFonts w:ascii="Arial" w:hAnsi="Arial" w:cs="Arial"/>
          <w:i/>
          <w:lang w:val="en-GB"/>
        </w:rPr>
        <w:t>Operations Research Proceedings</w:t>
      </w:r>
      <w:r w:rsidRPr="009B30D6">
        <w:rPr>
          <w:rFonts w:ascii="Arial" w:hAnsi="Arial" w:cs="Arial"/>
          <w:lang w:val="en-GB"/>
        </w:rPr>
        <w:t xml:space="preserve"> (pp. 217–223). https://doi.org/10.1007/978-3-030-18500-8_28</w:t>
      </w:r>
    </w:p>
    <w:p w14:paraId="4711E9D7" w14:textId="77777777" w:rsidR="003653EB" w:rsidRPr="009B30D6" w:rsidRDefault="00062207">
      <w:pPr>
        <w:spacing w:line="240" w:lineRule="auto"/>
        <w:rPr>
          <w:rFonts w:ascii="Arial" w:hAnsi="Arial" w:cs="Arial"/>
          <w:lang w:val="en-GB"/>
        </w:rPr>
      </w:pPr>
      <w:r w:rsidRPr="009B30D6">
        <w:rPr>
          <w:rFonts w:ascii="Arial" w:hAnsi="Arial" w:cs="Arial"/>
          <w:lang w:val="en-GB"/>
        </w:rPr>
        <w:t>Wallasch, A., Luers, S., (2013). Kostensituation der Windenergie an Land in Deutschland.</w:t>
      </w:r>
    </w:p>
    <w:p w14:paraId="1544A9C3" w14:textId="77777777" w:rsidR="003653EB" w:rsidRPr="009B30D6" w:rsidRDefault="00062207">
      <w:pPr>
        <w:rPr>
          <w:rFonts w:ascii="Arial" w:hAnsi="Arial" w:cs="Arial"/>
          <w:sz w:val="20"/>
          <w:szCs w:val="20"/>
          <w:lang w:val="en-GB"/>
        </w:rPr>
      </w:pPr>
      <w:r w:rsidRPr="009B30D6">
        <w:rPr>
          <w:rFonts w:ascii="Arial" w:hAnsi="Arial" w:cs="Arial"/>
          <w:sz w:val="20"/>
          <w:szCs w:val="20"/>
          <w:lang w:val="en-GB"/>
        </w:rPr>
        <w:br w:type="page"/>
      </w:r>
    </w:p>
    <w:p w14:paraId="06314A5A" w14:textId="77777777" w:rsidR="003653EB" w:rsidRPr="009B30D6" w:rsidRDefault="00062207">
      <w:pPr>
        <w:pStyle w:val="Heading1"/>
        <w:numPr>
          <w:ilvl w:val="0"/>
          <w:numId w:val="5"/>
        </w:numPr>
        <w:spacing w:after="240"/>
        <w:rPr>
          <w:rFonts w:ascii="Arial" w:eastAsiaTheme="minorHAnsi" w:hAnsi="Arial" w:cs="Arial"/>
          <w:color w:val="auto"/>
          <w:lang w:val="en-GB"/>
        </w:rPr>
      </w:pPr>
      <w:bookmarkStart w:id="134" w:name="_Ref87777530"/>
      <w:bookmarkStart w:id="135" w:name="_Toc112352950"/>
      <w:r w:rsidRPr="009B30D6">
        <w:rPr>
          <w:rFonts w:ascii="Arial" w:eastAsiaTheme="minorHAnsi" w:hAnsi="Arial" w:cs="Arial"/>
          <w:color w:val="auto"/>
          <w:lang w:val="en-GB"/>
        </w:rPr>
        <w:lastRenderedPageBreak/>
        <w:t>Technical assumptions regarding wind production</w:t>
      </w:r>
      <w:bookmarkEnd w:id="134"/>
      <w:bookmarkEnd w:id="135"/>
    </w:p>
    <w:p w14:paraId="2BFE0E20" w14:textId="63CF1984" w:rsidR="003653EB" w:rsidRDefault="004971C4">
      <w:pPr>
        <w:rPr>
          <w:rFonts w:ascii="Arial" w:hAnsi="Arial" w:cs="Arial"/>
          <w:lang w:val="en-GB"/>
        </w:rPr>
      </w:pPr>
      <w:r>
        <w:rPr>
          <w:rFonts w:ascii="Arial" w:hAnsi="Arial" w:cs="Arial"/>
          <w:lang w:val="en-GB"/>
        </w:rPr>
        <w:t xml:space="preserve">Calculation of wind speed from </w:t>
      </w:r>
      <w:r w:rsidR="00062207" w:rsidRPr="009B30D6">
        <w:rPr>
          <w:rFonts w:ascii="Arial" w:hAnsi="Arial" w:cs="Arial"/>
          <w:lang w:val="en-GB"/>
        </w:rPr>
        <w:t>100m</w:t>
      </w:r>
      <w:r>
        <w:rPr>
          <w:rFonts w:ascii="Arial" w:hAnsi="Arial" w:cs="Arial"/>
          <w:lang w:val="en-GB"/>
        </w:rPr>
        <w:t xml:space="preserve"> to</w:t>
      </w:r>
      <w:r w:rsidR="00062207" w:rsidRPr="009B30D6">
        <w:rPr>
          <w:rFonts w:ascii="Arial" w:hAnsi="Arial" w:cs="Arial"/>
          <w:lang w:val="en-GB"/>
        </w:rPr>
        <w:t xml:space="preserve"> average </w:t>
      </w:r>
      <w:r>
        <w:rPr>
          <w:rFonts w:ascii="Arial" w:hAnsi="Arial" w:cs="Arial"/>
          <w:lang w:val="en-GB"/>
        </w:rPr>
        <w:t>wind speed at hub height</w:t>
      </w:r>
      <w:r w:rsidR="00036C35">
        <w:rPr>
          <w:rFonts w:ascii="Arial" w:hAnsi="Arial" w:cs="Arial"/>
          <w:lang w:val="en-GB"/>
        </w:rPr>
        <w:t xml:space="preserve"> is based on simplified equation taken from </w:t>
      </w:r>
      <w:r w:rsidR="00036C35" w:rsidRPr="00036C35">
        <w:rPr>
          <w:rFonts w:ascii="Arial" w:hAnsi="Arial" w:cs="Arial"/>
          <w:lang w:val="en-GB"/>
        </w:rPr>
        <w:t>https://wind-data.ch/tools/profile.php?lng=en</w:t>
      </w:r>
      <w:r w:rsidR="00062207" w:rsidRPr="009B30D6">
        <w:rPr>
          <w:rFonts w:ascii="Arial" w:hAnsi="Arial" w:cs="Arial"/>
          <w:lang w:val="en-GB"/>
        </w:rPr>
        <w:t xml:space="preserve"> </w:t>
      </w:r>
      <w:r w:rsidR="00D25E45">
        <w:rPr>
          <w:rFonts w:ascii="Arial" w:hAnsi="Arial" w:cs="Arial"/>
          <w:lang w:val="en-GB"/>
        </w:rPr>
        <w:t>. Estimated hub height was taken as an average turbine in selected years as 128m. The rougness length is simplified to factor 0,1 (</w:t>
      </w:r>
      <w:r w:rsidR="00D25E45" w:rsidRPr="0097486E">
        <w:rPr>
          <w:rFonts w:ascii="Arial" w:hAnsi="Arial" w:cs="Arial"/>
          <w:i/>
          <w:iCs/>
          <w:lang w:val="en-GB"/>
        </w:rPr>
        <w:t>agricultural land with a few buildings and 8 m high hedges seperated by approx. 500 m</w:t>
      </w:r>
      <w:r w:rsidR="00D25E45">
        <w:rPr>
          <w:rFonts w:ascii="Arial" w:hAnsi="Arial" w:cs="Arial"/>
          <w:lang w:val="en-GB"/>
        </w:rPr>
        <w:t>).</w:t>
      </w:r>
    </w:p>
    <w:p w14:paraId="609281D0" w14:textId="3C41BFF3" w:rsidR="004971C4" w:rsidRDefault="004971C4" w:rsidP="004971C4">
      <w:pPr>
        <w:widowControl w:val="0"/>
        <w:autoSpaceDE w:val="0"/>
        <w:autoSpaceDN w:val="0"/>
        <w:adjustRightInd w:val="0"/>
        <w:spacing w:line="276" w:lineRule="auto"/>
        <w:ind w:left="708"/>
        <w:rPr>
          <w:rFonts w:ascii="Arial" w:hAnsi="Arial" w:cs="Arial"/>
          <w:i/>
          <w:iCs/>
          <w:lang w:val="en-GB"/>
        </w:rPr>
      </w:pPr>
      <w:r>
        <w:rPr>
          <w:rFonts w:ascii="Arial" w:hAnsi="Arial" w:cs="Arial"/>
          <w:i/>
          <w:iCs/>
          <w:lang w:val="en-GB"/>
        </w:rPr>
        <w:t>reference</w:t>
      </w:r>
      <w:r w:rsidR="00F23748">
        <w:rPr>
          <w:rFonts w:ascii="Arial" w:hAnsi="Arial" w:cs="Arial"/>
          <w:i/>
          <w:iCs/>
          <w:lang w:val="en-GB"/>
        </w:rPr>
        <w:t>_</w:t>
      </w:r>
      <w:r>
        <w:rPr>
          <w:rFonts w:ascii="Arial" w:hAnsi="Arial" w:cs="Arial"/>
          <w:i/>
          <w:iCs/>
          <w:lang w:val="en-GB"/>
        </w:rPr>
        <w:t>hub</w:t>
      </w:r>
      <w:r w:rsidRPr="009B30D6">
        <w:rPr>
          <w:rFonts w:ascii="Arial" w:hAnsi="Arial" w:cs="Arial"/>
          <w:i/>
          <w:iCs/>
          <w:lang w:val="en-GB"/>
        </w:rPr>
        <w:t xml:space="preserve"> = </w:t>
      </w:r>
      <w:r>
        <w:rPr>
          <w:rFonts w:ascii="Arial" w:hAnsi="Arial" w:cs="Arial"/>
          <w:i/>
          <w:iCs/>
          <w:lang w:val="en-GB"/>
        </w:rPr>
        <w:t>100</w:t>
      </w:r>
    </w:p>
    <w:p w14:paraId="6DC24AC6" w14:textId="0569F5C2" w:rsidR="004971C4" w:rsidRDefault="004971C4" w:rsidP="004971C4">
      <w:pPr>
        <w:widowControl w:val="0"/>
        <w:autoSpaceDE w:val="0"/>
        <w:autoSpaceDN w:val="0"/>
        <w:adjustRightInd w:val="0"/>
        <w:spacing w:line="276" w:lineRule="auto"/>
        <w:ind w:left="708"/>
        <w:rPr>
          <w:rFonts w:ascii="Arial" w:hAnsi="Arial" w:cs="Arial"/>
          <w:i/>
          <w:iCs/>
          <w:lang w:val="en-GB"/>
        </w:rPr>
      </w:pPr>
      <w:r>
        <w:rPr>
          <w:rFonts w:ascii="Arial" w:hAnsi="Arial" w:cs="Arial"/>
          <w:i/>
          <w:iCs/>
          <w:lang w:val="en-GB"/>
        </w:rPr>
        <w:t>roughness</w:t>
      </w:r>
      <w:r w:rsidR="00F23748">
        <w:rPr>
          <w:rFonts w:ascii="Arial" w:hAnsi="Arial" w:cs="Arial"/>
          <w:i/>
          <w:iCs/>
          <w:lang w:val="en-GB"/>
        </w:rPr>
        <w:t>_</w:t>
      </w:r>
      <w:r>
        <w:rPr>
          <w:rFonts w:ascii="Arial" w:hAnsi="Arial" w:cs="Arial"/>
          <w:i/>
          <w:iCs/>
          <w:lang w:val="en-GB"/>
        </w:rPr>
        <w:t>length = 0.1</w:t>
      </w:r>
    </w:p>
    <w:p w14:paraId="4D05C8FA" w14:textId="4EEAA452" w:rsidR="00036C35" w:rsidRDefault="00036C35" w:rsidP="004971C4">
      <w:pPr>
        <w:widowControl w:val="0"/>
        <w:autoSpaceDE w:val="0"/>
        <w:autoSpaceDN w:val="0"/>
        <w:adjustRightInd w:val="0"/>
        <w:spacing w:line="276" w:lineRule="auto"/>
        <w:ind w:left="708"/>
        <w:rPr>
          <w:rFonts w:ascii="Arial" w:hAnsi="Arial" w:cs="Arial"/>
          <w:i/>
          <w:iCs/>
          <w:lang w:val="en-GB"/>
        </w:rPr>
      </w:pPr>
      <w:r>
        <w:rPr>
          <w:rFonts w:ascii="Arial" w:hAnsi="Arial" w:cs="Arial"/>
          <w:i/>
          <w:iCs/>
          <w:lang w:val="en-GB"/>
        </w:rPr>
        <w:t xml:space="preserve">hub_height = </w:t>
      </w:r>
      <w:r w:rsidR="0097486E">
        <w:rPr>
          <w:rFonts w:ascii="Arial" w:hAnsi="Arial" w:cs="Arial"/>
          <w:i/>
          <w:iCs/>
          <w:lang w:val="en-GB"/>
        </w:rPr>
        <w:t>128</w:t>
      </w:r>
      <w:r w:rsidR="00713875">
        <w:rPr>
          <w:rFonts w:ascii="Arial" w:hAnsi="Arial" w:cs="Arial"/>
          <w:i/>
          <w:iCs/>
          <w:lang w:val="en-GB"/>
        </w:rPr>
        <w:t xml:space="preserve"> </w:t>
      </w:r>
    </w:p>
    <w:p w14:paraId="2630CDBB" w14:textId="7332C8B7" w:rsidR="00F23748" w:rsidRDefault="00F23748" w:rsidP="004971C4">
      <w:pPr>
        <w:widowControl w:val="0"/>
        <w:autoSpaceDE w:val="0"/>
        <w:autoSpaceDN w:val="0"/>
        <w:adjustRightInd w:val="0"/>
        <w:spacing w:line="276" w:lineRule="auto"/>
        <w:ind w:left="708"/>
        <w:rPr>
          <w:rFonts w:ascii="Arial" w:hAnsi="Arial" w:cs="Arial"/>
          <w:i/>
          <w:iCs/>
          <w:lang w:val="en-GB"/>
        </w:rPr>
      </w:pPr>
      <w:r w:rsidRPr="00F23748">
        <w:rPr>
          <w:rFonts w:ascii="Arial" w:hAnsi="Arial" w:cs="Arial"/>
          <w:i/>
          <w:iCs/>
          <w:lang w:val="en-GB"/>
        </w:rPr>
        <w:t>ws100_input</w:t>
      </w:r>
      <w:r>
        <w:rPr>
          <w:rFonts w:ascii="Arial" w:hAnsi="Arial" w:cs="Arial"/>
          <w:i/>
          <w:iCs/>
          <w:lang w:val="en-GB"/>
        </w:rPr>
        <w:t xml:space="preserve"> = input average wind speed at 100m hub height</w:t>
      </w:r>
    </w:p>
    <w:p w14:paraId="3FE756A4" w14:textId="7A809DB7" w:rsidR="004971C4" w:rsidRPr="009B30D6" w:rsidRDefault="00F23748">
      <w:pPr>
        <w:rPr>
          <w:rFonts w:ascii="Arial" w:hAnsi="Arial" w:cs="Arial"/>
          <w:lang w:val="en-GB"/>
        </w:rPr>
      </w:pPr>
      <m:oMathPara>
        <m:oMath>
          <m:r>
            <w:rPr>
              <w:rFonts w:ascii="Cambria Math" w:hAnsi="Cambria Math" w:cs="Arial"/>
              <w:lang w:val="en-GB"/>
            </w:rPr>
            <m:t>wind speed at hub height=ws</m:t>
          </m:r>
          <m:sSub>
            <m:sSubPr>
              <m:ctrlPr>
                <w:rPr>
                  <w:rFonts w:ascii="Cambria Math" w:hAnsi="Cambria Math" w:cs="Arial"/>
                  <w:i/>
                  <w:lang w:val="en-GB"/>
                </w:rPr>
              </m:ctrlPr>
            </m:sSubPr>
            <m:e>
              <m:r>
                <w:rPr>
                  <w:rFonts w:ascii="Cambria Math" w:hAnsi="Cambria Math" w:cs="Arial"/>
                  <w:lang w:val="en-GB"/>
                </w:rPr>
                <m:t>100</m:t>
              </m:r>
            </m:e>
            <m:sub>
              <m:r>
                <w:rPr>
                  <w:rFonts w:ascii="Cambria Math" w:hAnsi="Cambria Math" w:cs="Arial"/>
                  <w:lang w:val="en-GB"/>
                </w:rPr>
                <m:t>input</m:t>
              </m:r>
            </m:sub>
          </m:sSub>
          <m:r>
            <w:rPr>
              <w:rFonts w:ascii="Cambria Math" w:hAnsi="Cambria Math" w:cs="Arial"/>
              <w:lang w:val="en-GB"/>
            </w:rPr>
            <m:t>×</m:t>
          </m:r>
          <m:f>
            <m:fPr>
              <m:ctrlPr>
                <w:rPr>
                  <w:rFonts w:ascii="Cambria Math" w:hAnsi="Cambria Math" w:cs="Arial"/>
                  <w:lang w:val="en-GB"/>
                </w:rPr>
              </m:ctrlPr>
            </m:fPr>
            <m:num>
              <m:r>
                <m:rPr>
                  <m:sty m:val="p"/>
                </m:rPr>
                <w:rPr>
                  <w:rFonts w:ascii="Cambria Math" w:hAnsi="Cambria Math" w:cs="Arial"/>
                  <w:lang w:val="en-GB"/>
                </w:rPr>
                <m:t>log⁡</m:t>
              </m:r>
              <m:r>
                <w:rPr>
                  <w:rFonts w:ascii="Cambria Math" w:hAnsi="Cambria Math" w:cs="Arial"/>
                  <w:lang w:val="en-GB"/>
                </w:rPr>
                <m:t>(</m:t>
              </m:r>
              <m:f>
                <m:fPr>
                  <m:ctrlPr>
                    <w:rPr>
                      <w:rFonts w:ascii="Cambria Math" w:hAnsi="Cambria Math" w:cs="Arial"/>
                      <w:i/>
                      <w:lang w:val="en-GB"/>
                    </w:rPr>
                  </m:ctrlPr>
                </m:fPr>
                <m:num>
                  <m:r>
                    <w:rPr>
                      <w:rFonts w:ascii="Cambria Math" w:hAnsi="Cambria Math" w:cs="Arial"/>
                      <w:lang w:val="en-GB"/>
                    </w:rPr>
                    <m:t>hub_height )</m:t>
                  </m:r>
                </m:num>
                <m:den>
                  <m:r>
                    <w:rPr>
                      <w:rFonts w:ascii="Cambria Math" w:hAnsi="Cambria Math" w:cs="Arial"/>
                      <w:lang w:val="en-GB"/>
                    </w:rPr>
                    <m:t>roughness_length</m:t>
                  </m:r>
                </m:den>
              </m:f>
              <m:r>
                <w:rPr>
                  <w:rFonts w:ascii="Cambria Math" w:hAnsi="Cambria Math" w:cs="Arial"/>
                  <w:lang w:val="en-GB"/>
                </w:rPr>
                <m:t>)</m:t>
              </m:r>
            </m:num>
            <m:den>
              <m:r>
                <m:rPr>
                  <m:sty m:val="p"/>
                </m:rPr>
                <w:rPr>
                  <w:rFonts w:ascii="Cambria Math" w:hAnsi="Cambria Math" w:cs="Arial"/>
                  <w:lang w:val="en-GB"/>
                </w:rPr>
                <m:t>log⁡</m:t>
              </m:r>
              <m:r>
                <w:rPr>
                  <w:rFonts w:ascii="Cambria Math" w:hAnsi="Cambria Math" w:cs="Arial"/>
                  <w:lang w:val="en-GB"/>
                </w:rPr>
                <m:t>(</m:t>
              </m:r>
              <m:f>
                <m:fPr>
                  <m:ctrlPr>
                    <w:rPr>
                      <w:rFonts w:ascii="Cambria Math" w:hAnsi="Cambria Math" w:cs="Arial"/>
                      <w:i/>
                      <w:lang w:val="en-GB"/>
                    </w:rPr>
                  </m:ctrlPr>
                </m:fPr>
                <m:num>
                  <m:r>
                    <w:rPr>
                      <w:rFonts w:ascii="Cambria Math" w:hAnsi="Cambria Math" w:cs="Arial"/>
                      <w:lang w:val="en-GB"/>
                    </w:rPr>
                    <m:t>reference_hub )</m:t>
                  </m:r>
                </m:num>
                <m:den>
                  <m:r>
                    <w:rPr>
                      <w:rFonts w:ascii="Cambria Math" w:hAnsi="Cambria Math" w:cs="Arial"/>
                      <w:lang w:val="en-GB"/>
                    </w:rPr>
                    <m:t>roughness_length</m:t>
                  </m:r>
                </m:den>
              </m:f>
              <m:r>
                <w:rPr>
                  <w:rFonts w:ascii="Cambria Math" w:hAnsi="Cambria Math" w:cs="Arial"/>
                  <w:lang w:val="en-GB"/>
                </w:rPr>
                <m:t>)</m:t>
              </m:r>
            </m:den>
          </m:f>
          <m:r>
            <w:rPr>
              <w:rFonts w:ascii="Cambria Math" w:hAnsi="Cambria Math" w:cs="Arial"/>
              <w:lang w:val="en-GB"/>
            </w:rPr>
            <m:t xml:space="preserve"> </m:t>
          </m:r>
        </m:oMath>
      </m:oMathPara>
    </w:p>
    <w:p w14:paraId="3CFF8A64" w14:textId="77777777" w:rsidR="00D25E45" w:rsidRDefault="00D25E45" w:rsidP="00D25E45">
      <w:pPr>
        <w:rPr>
          <w:rFonts w:ascii="Arial" w:hAnsi="Arial" w:cs="Arial"/>
          <w:lang w:val="en-GB"/>
        </w:rPr>
      </w:pPr>
    </w:p>
    <w:p w14:paraId="326CF1B9" w14:textId="77777777" w:rsidR="00D25E45" w:rsidRPr="009B30D6" w:rsidRDefault="00D25E45" w:rsidP="00D25E45">
      <w:pPr>
        <w:rPr>
          <w:rFonts w:ascii="Arial" w:hAnsi="Arial" w:cs="Arial"/>
          <w:lang w:val="en-GB"/>
        </w:rPr>
      </w:pPr>
      <w:r>
        <w:rPr>
          <w:rFonts w:ascii="Arial" w:hAnsi="Arial" w:cs="Arial"/>
          <w:lang w:val="en-GB"/>
        </w:rPr>
        <w:t>P</w:t>
      </w:r>
      <w:r w:rsidRPr="009B30D6">
        <w:rPr>
          <w:rFonts w:ascii="Arial" w:hAnsi="Arial" w:cs="Arial"/>
          <w:lang w:val="en-GB"/>
        </w:rPr>
        <w:t>ower curve of selected turbine</w:t>
      </w:r>
      <w:r>
        <w:rPr>
          <w:rFonts w:ascii="Arial" w:hAnsi="Arial" w:cs="Arial"/>
          <w:lang w:val="en-GB"/>
        </w:rPr>
        <w:t xml:space="preserve"> </w:t>
      </w:r>
      <w:r w:rsidRPr="009B30D6">
        <w:rPr>
          <w:rFonts w:ascii="Arial" w:hAnsi="Arial" w:cs="Arial"/>
          <w:lang w:val="en-GB"/>
        </w:rPr>
        <w:t>Enercon</w:t>
      </w:r>
      <w:r>
        <w:rPr>
          <w:rFonts w:ascii="Arial" w:hAnsi="Arial" w:cs="Arial"/>
          <w:lang w:val="en-GB"/>
        </w:rPr>
        <w:t xml:space="preserve"> </w:t>
      </w:r>
      <w:r w:rsidRPr="009B30D6">
        <w:rPr>
          <w:rFonts w:ascii="Arial" w:hAnsi="Arial" w:cs="Arial"/>
          <w:lang w:val="en-GB"/>
        </w:rPr>
        <w:t>E115</w:t>
      </w:r>
      <w:r>
        <w:rPr>
          <w:rFonts w:ascii="Arial" w:hAnsi="Arial" w:cs="Arial"/>
          <w:lang w:val="en-GB"/>
        </w:rPr>
        <w:t xml:space="preserve"> (selected as it is the most used turbine in Germany in given period)</w:t>
      </w:r>
      <w:r w:rsidRPr="009B30D6">
        <w:rPr>
          <w:rFonts w:ascii="Arial" w:hAnsi="Arial" w:cs="Arial"/>
          <w:lang w:val="en-GB"/>
        </w:rPr>
        <w:t xml:space="preserve"> from wind speed 0 to wind speed 30m/s</w:t>
      </w:r>
      <w:r>
        <w:rPr>
          <w:rFonts w:ascii="Arial" w:hAnsi="Arial" w:cs="Arial"/>
          <w:lang w:val="en-GB"/>
        </w:rPr>
        <w:t>:</w:t>
      </w:r>
    </w:p>
    <w:p w14:paraId="1882266B" w14:textId="77777777" w:rsidR="00D25E45" w:rsidRDefault="00D25E45" w:rsidP="00D25E45">
      <w:pPr>
        <w:jc w:val="center"/>
        <w:rPr>
          <w:rFonts w:ascii="Arial" w:hAnsi="Arial" w:cs="Arial"/>
          <w:lang w:val="en-GB"/>
        </w:rPr>
      </w:pPr>
      <w:r w:rsidRPr="009B30D6">
        <w:rPr>
          <w:rFonts w:ascii="Arial" w:hAnsi="Arial" w:cs="Arial"/>
          <w:lang w:val="en-GB"/>
        </w:rPr>
        <w:t>[0, 0,3, 48, 155, 339, 627, 1035, 1549, 2090, 2580, 2900, 3000, 3000, 3000, 3000, 3000, 3000, 3000, 3000, 3000, 3000, 3000, 3000, 3000, 3000, 0, 0, 0, 0, 0]</w:t>
      </w:r>
    </w:p>
    <w:p w14:paraId="241F9E5C" w14:textId="6C0B049D" w:rsidR="00D25E45" w:rsidRDefault="00D25E45" w:rsidP="00713875">
      <w:pPr>
        <w:rPr>
          <w:rFonts w:ascii="Arial" w:hAnsi="Arial" w:cs="Arial"/>
          <w:lang w:val="en-GB"/>
        </w:rPr>
      </w:pPr>
    </w:p>
    <w:p w14:paraId="0C757805" w14:textId="65DE5DC1" w:rsidR="00E75267" w:rsidRDefault="00E75267" w:rsidP="00E75267">
      <w:pPr>
        <w:rPr>
          <w:rFonts w:ascii="Arial" w:hAnsi="Arial" w:cs="Arial"/>
          <w:lang w:val="en-GB"/>
        </w:rPr>
      </w:pPr>
      <w:r>
        <w:rPr>
          <w:rFonts w:ascii="Arial" w:hAnsi="Arial" w:cs="Arial"/>
          <w:lang w:val="en-GB"/>
        </w:rPr>
        <w:t xml:space="preserve">To estimate the production of wind turbine based on average wind speed I use </w:t>
      </w:r>
      <w:r w:rsidRPr="0002082D">
        <w:rPr>
          <w:rFonts w:ascii="Arial" w:hAnsi="Arial" w:cs="Arial"/>
          <w:lang w:val="en-GB"/>
        </w:rPr>
        <w:t xml:space="preserve">Weibull </w:t>
      </w:r>
      <w:r>
        <w:rPr>
          <w:rFonts w:ascii="Arial" w:hAnsi="Arial" w:cs="Arial"/>
          <w:lang w:val="en-GB"/>
        </w:rPr>
        <w:t>d</w:t>
      </w:r>
      <w:r w:rsidRPr="0002082D">
        <w:rPr>
          <w:rFonts w:ascii="Arial" w:hAnsi="Arial" w:cs="Arial"/>
          <w:lang w:val="en-GB"/>
        </w:rPr>
        <w:t>istribution</w:t>
      </w:r>
      <w:r>
        <w:rPr>
          <w:rFonts w:ascii="Arial" w:hAnsi="Arial" w:cs="Arial"/>
          <w:lang w:val="en-GB"/>
        </w:rPr>
        <w:t xml:space="preserve">, with equation of </w:t>
      </w:r>
      <w:r w:rsidR="008F7348">
        <w:rPr>
          <w:rFonts w:ascii="Arial" w:hAnsi="Arial" w:cs="Arial"/>
          <w:lang w:val="en-GB"/>
        </w:rPr>
        <w:t xml:space="preserve">cumulative </w:t>
      </w:r>
      <w:r>
        <w:rPr>
          <w:rFonts w:ascii="Arial" w:hAnsi="Arial" w:cs="Arial"/>
          <w:lang w:val="en-GB"/>
        </w:rPr>
        <w:t xml:space="preserve">probability </w:t>
      </w:r>
      <w:r w:rsidR="008F7348">
        <w:rPr>
          <w:rFonts w:ascii="Arial" w:hAnsi="Arial" w:cs="Arial"/>
          <w:lang w:val="en-GB"/>
        </w:rPr>
        <w:t>for given</w:t>
      </w:r>
      <w:r>
        <w:rPr>
          <w:rFonts w:ascii="Arial" w:hAnsi="Arial" w:cs="Arial"/>
          <w:lang w:val="en-GB"/>
        </w:rPr>
        <w:t xml:space="preserve"> wind speed calculated as:</w:t>
      </w:r>
    </w:p>
    <w:p w14:paraId="6CF33A91" w14:textId="72A59BF1" w:rsidR="00E75267" w:rsidRPr="009B30D6" w:rsidRDefault="008F7348" w:rsidP="00E75267">
      <w:pPr>
        <w:rPr>
          <w:rFonts w:ascii="Arial" w:hAnsi="Arial" w:cs="Arial"/>
          <w:lang w:val="en-GB"/>
        </w:rPr>
      </w:pPr>
      <m:oMathPara>
        <m:oMath>
          <m:r>
            <w:rPr>
              <w:rFonts w:ascii="Cambria Math" w:hAnsi="Cambria Math" w:cs="Arial"/>
              <w:lang w:val="en-GB"/>
            </w:rPr>
            <m:t>cummulative_probability=1-</m:t>
          </m:r>
          <m:sSup>
            <m:sSupPr>
              <m:ctrlPr>
                <w:rPr>
                  <w:rFonts w:ascii="Cambria Math" w:hAnsi="Cambria Math" w:cs="Arial"/>
                  <w:i/>
                  <w:lang w:val="en-GB"/>
                </w:rPr>
              </m:ctrlPr>
            </m:sSupPr>
            <m:e>
              <m:r>
                <w:rPr>
                  <w:rFonts w:ascii="Cambria Math" w:hAnsi="Cambria Math" w:cs="Arial"/>
                  <w:lang w:val="en-GB"/>
                </w:rPr>
                <m:t>e</m:t>
              </m:r>
            </m:e>
            <m:sup>
              <m:r>
                <w:rPr>
                  <w:rFonts w:ascii="Cambria Math" w:hAnsi="Cambria Math" w:cs="Arial"/>
                  <w:lang w:val="en-GB"/>
                </w:rPr>
                <m:t xml:space="preserve">- </m:t>
              </m:r>
              <m:sSup>
                <m:sSupPr>
                  <m:ctrlPr>
                    <w:rPr>
                      <w:rFonts w:ascii="Cambria Math" w:hAnsi="Cambria Math" w:cs="Arial"/>
                      <w:i/>
                      <w:lang w:val="en-GB"/>
                    </w:rPr>
                  </m:ctrlPr>
                </m:sSupPr>
                <m:e>
                  <m:r>
                    <w:rPr>
                      <w:rFonts w:ascii="Cambria Math" w:hAnsi="Cambria Math" w:cs="Arial"/>
                      <w:lang w:val="en-GB"/>
                    </w:rPr>
                    <m:t>(</m:t>
                  </m:r>
                  <m:f>
                    <m:fPr>
                      <m:ctrlPr>
                        <w:rPr>
                          <w:rFonts w:ascii="Cambria Math" w:hAnsi="Cambria Math" w:cs="Arial"/>
                          <w:i/>
                          <w:lang w:val="en-GB"/>
                        </w:rPr>
                      </m:ctrlPr>
                    </m:fPr>
                    <m:num>
                      <m:r>
                        <w:rPr>
                          <w:rFonts w:ascii="Cambria Math" w:hAnsi="Cambria Math" w:cs="Arial"/>
                          <w:lang w:val="en-GB"/>
                        </w:rPr>
                        <m:t>ws</m:t>
                      </m:r>
                    </m:num>
                    <m:den>
                      <m:r>
                        <w:rPr>
                          <w:rFonts w:ascii="Cambria Math" w:hAnsi="Cambria Math" w:cs="Arial"/>
                          <w:lang w:val="en-GB"/>
                        </w:rPr>
                        <m:t>ws ×1.12</m:t>
                      </m:r>
                    </m:den>
                  </m:f>
                  <m:r>
                    <w:rPr>
                      <w:rFonts w:ascii="Cambria Math" w:hAnsi="Cambria Math" w:cs="Arial"/>
                      <w:lang w:val="en-GB"/>
                    </w:rPr>
                    <m:t>)</m:t>
                  </m:r>
                </m:e>
                <m:sup>
                  <m:r>
                    <w:rPr>
                      <w:rFonts w:ascii="Cambria Math" w:hAnsi="Cambria Math" w:cs="Arial"/>
                      <w:lang w:val="en-GB"/>
                    </w:rPr>
                    <m:t>2</m:t>
                  </m:r>
                </m:sup>
              </m:sSup>
            </m:sup>
          </m:sSup>
          <m:r>
            <w:rPr>
              <w:rFonts w:ascii="Cambria Math" w:hAnsi="Cambria Math" w:cs="Arial"/>
              <w:lang w:val="en-GB"/>
            </w:rPr>
            <m:t xml:space="preserve"> </m:t>
          </m:r>
        </m:oMath>
      </m:oMathPara>
    </w:p>
    <w:p w14:paraId="2A14C53F" w14:textId="02BC79AA" w:rsidR="003653EB" w:rsidRPr="009B30D6" w:rsidRDefault="0097486E" w:rsidP="0097486E">
      <w:pPr>
        <w:rPr>
          <w:rFonts w:ascii="Arial" w:hAnsi="Arial" w:cs="Arial"/>
          <w:lang w:val="en-GB"/>
        </w:rPr>
      </w:pPr>
      <w:r>
        <w:rPr>
          <w:rFonts w:ascii="Arial" w:hAnsi="Arial" w:cs="Arial"/>
          <w:lang w:val="en-GB"/>
        </w:rPr>
        <w:t>Total production is then calculated as number of hours of given wind speed during year multiplied by respective value of power curve. Further, general assumption of losses of 20% is also applied.</w:t>
      </w:r>
    </w:p>
    <w:p w14:paraId="658721A8" w14:textId="77777777" w:rsidR="003653EB" w:rsidRPr="009B30D6" w:rsidRDefault="003653EB">
      <w:pPr>
        <w:rPr>
          <w:rFonts w:ascii="Arial" w:hAnsi="Arial" w:cs="Arial"/>
          <w:lang w:val="en-GB"/>
        </w:rPr>
      </w:pPr>
    </w:p>
    <w:p w14:paraId="0C23073F" w14:textId="77777777" w:rsidR="003653EB" w:rsidRPr="009B30D6" w:rsidRDefault="00062207">
      <w:pPr>
        <w:rPr>
          <w:rFonts w:ascii="Arial" w:hAnsi="Arial" w:cs="Arial"/>
          <w:highlight w:val="yellow"/>
          <w:lang w:val="en-GB"/>
        </w:rPr>
      </w:pPr>
      <w:r w:rsidRPr="009B30D6">
        <w:rPr>
          <w:rFonts w:ascii="Arial" w:hAnsi="Arial" w:cs="Arial"/>
          <w:highlight w:val="yellow"/>
          <w:lang w:val="en-GB"/>
        </w:rPr>
        <w:br w:type="page"/>
      </w:r>
    </w:p>
    <w:p w14:paraId="36D9ADDD" w14:textId="2041063D" w:rsidR="003653EB" w:rsidRPr="004971C4" w:rsidRDefault="00062207">
      <w:pPr>
        <w:pStyle w:val="Heading1"/>
        <w:numPr>
          <w:ilvl w:val="0"/>
          <w:numId w:val="5"/>
        </w:numPr>
        <w:spacing w:after="240"/>
        <w:rPr>
          <w:rFonts w:ascii="Arial" w:eastAsiaTheme="minorHAnsi" w:hAnsi="Arial" w:cs="Arial"/>
          <w:color w:val="auto"/>
          <w:lang w:val="en-GB"/>
        </w:rPr>
      </w:pPr>
      <w:bookmarkStart w:id="136" w:name="_Ref91681776"/>
      <w:bookmarkStart w:id="137" w:name="_Toc112352951"/>
      <w:r w:rsidRPr="004971C4">
        <w:rPr>
          <w:rFonts w:ascii="Arial" w:eastAsiaTheme="minorHAnsi" w:hAnsi="Arial" w:cs="Arial"/>
          <w:color w:val="auto"/>
          <w:lang w:val="en-GB"/>
        </w:rPr>
        <w:lastRenderedPageBreak/>
        <w:t xml:space="preserve">Full results of different distributions of supply based on typified conditions (Section </w:t>
      </w:r>
      <w:r w:rsidRPr="004971C4">
        <w:rPr>
          <w:rFonts w:ascii="Arial" w:eastAsiaTheme="minorHAnsi" w:hAnsi="Arial" w:cs="Arial"/>
          <w:color w:val="auto"/>
          <w:lang w:val="en-GB"/>
        </w:rPr>
        <w:fldChar w:fldCharType="begin"/>
      </w:r>
      <w:r w:rsidRPr="004971C4">
        <w:rPr>
          <w:rFonts w:ascii="Arial" w:eastAsiaTheme="minorHAnsi" w:hAnsi="Arial" w:cs="Arial"/>
          <w:color w:val="auto"/>
          <w:lang w:val="en-GB"/>
        </w:rPr>
        <w:instrText xml:space="preserve"> REF _Ref91681434 \r \h </w:instrText>
      </w:r>
      <w:r w:rsidR="008C63F8" w:rsidRPr="004971C4">
        <w:rPr>
          <w:rFonts w:ascii="Arial" w:eastAsiaTheme="minorHAnsi" w:hAnsi="Arial" w:cs="Arial"/>
          <w:color w:val="auto"/>
          <w:lang w:val="en-GB"/>
        </w:rPr>
        <w:instrText xml:space="preserve"> \* MERGEFORMAT </w:instrText>
      </w:r>
      <w:r w:rsidRPr="004971C4">
        <w:rPr>
          <w:rFonts w:ascii="Arial" w:eastAsiaTheme="minorHAnsi" w:hAnsi="Arial" w:cs="Arial"/>
          <w:color w:val="auto"/>
          <w:lang w:val="en-GB"/>
        </w:rPr>
      </w:r>
      <w:r w:rsidRPr="004971C4">
        <w:rPr>
          <w:rFonts w:ascii="Arial" w:eastAsiaTheme="minorHAnsi" w:hAnsi="Arial" w:cs="Arial"/>
          <w:color w:val="auto"/>
          <w:lang w:val="en-GB"/>
        </w:rPr>
        <w:fldChar w:fldCharType="separate"/>
      </w:r>
      <w:r w:rsidR="00545E4A">
        <w:rPr>
          <w:rFonts w:ascii="Arial" w:eastAsiaTheme="minorHAnsi" w:hAnsi="Arial" w:cs="Arial"/>
          <w:color w:val="auto"/>
          <w:lang w:val="en-GB"/>
        </w:rPr>
        <w:t>7</w:t>
      </w:r>
      <w:r w:rsidRPr="004971C4">
        <w:rPr>
          <w:rFonts w:ascii="Arial" w:eastAsiaTheme="minorHAnsi" w:hAnsi="Arial" w:cs="Arial"/>
          <w:color w:val="auto"/>
          <w:lang w:val="en-GB"/>
        </w:rPr>
        <w:fldChar w:fldCharType="end"/>
      </w:r>
      <w:r w:rsidRPr="004971C4">
        <w:rPr>
          <w:rFonts w:ascii="Arial" w:eastAsiaTheme="minorHAnsi" w:hAnsi="Arial" w:cs="Arial"/>
          <w:color w:val="auto"/>
          <w:lang w:val="en-GB"/>
        </w:rPr>
        <w:t>)</w:t>
      </w:r>
      <w:bookmarkEnd w:id="136"/>
      <w:bookmarkEnd w:id="137"/>
    </w:p>
    <w:p w14:paraId="57EFD70B" w14:textId="77777777" w:rsidR="003653EB" w:rsidRPr="009B30D6" w:rsidRDefault="00062207">
      <w:pPr>
        <w:rPr>
          <w:rFonts w:ascii="Arial" w:hAnsi="Arial" w:cs="Arial"/>
          <w:lang w:val="en-GB"/>
        </w:rPr>
      </w:pPr>
      <w:r w:rsidRPr="009B30D6">
        <w:rPr>
          <w:rFonts w:ascii="Arial" w:hAnsi="Arial" w:cs="Arial"/>
          <w:lang w:val="en-GB"/>
        </w:rPr>
        <w:t>Results of average subsidy:</w:t>
      </w:r>
    </w:p>
    <w:p w14:paraId="2719A015" w14:textId="3581FF0C" w:rsidR="003653EB" w:rsidRPr="009B30D6" w:rsidRDefault="004971C4">
      <w:pPr>
        <w:rPr>
          <w:rFonts w:ascii="Arial" w:hAnsi="Arial" w:cs="Arial"/>
          <w:highlight w:val="yellow"/>
          <w:lang w:val="en-GB"/>
        </w:rPr>
      </w:pPr>
      <w:r w:rsidRPr="004971C4">
        <w:rPr>
          <w:noProof/>
        </w:rPr>
        <w:drawing>
          <wp:inline distT="0" distB="0" distL="0" distR="0" wp14:anchorId="3711F7D0" wp14:editId="377F3F84">
            <wp:extent cx="5760720" cy="6473190"/>
            <wp:effectExtent l="0" t="0" r="0" b="381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760720" cy="6473190"/>
                    </a:xfrm>
                    <a:prstGeom prst="rect">
                      <a:avLst/>
                    </a:prstGeom>
                    <a:noFill/>
                    <a:ln>
                      <a:noFill/>
                    </a:ln>
                  </pic:spPr>
                </pic:pic>
              </a:graphicData>
            </a:graphic>
          </wp:inline>
        </w:drawing>
      </w:r>
    </w:p>
    <w:p w14:paraId="1D1F0C5D" w14:textId="77777777" w:rsidR="003653EB" w:rsidRPr="009B30D6" w:rsidRDefault="00062207">
      <w:pPr>
        <w:keepNext/>
        <w:keepLines/>
        <w:rPr>
          <w:rFonts w:ascii="Arial" w:hAnsi="Arial" w:cs="Arial"/>
          <w:lang w:val="en-GB"/>
        </w:rPr>
      </w:pPr>
      <w:r w:rsidRPr="009B30D6">
        <w:rPr>
          <w:rFonts w:ascii="Arial" w:hAnsi="Arial" w:cs="Arial"/>
          <w:lang w:val="en-GB"/>
        </w:rPr>
        <w:lastRenderedPageBreak/>
        <w:t>Results of average surplus:</w:t>
      </w:r>
    </w:p>
    <w:p w14:paraId="4B2A113E" w14:textId="4E4A42F2" w:rsidR="003653EB" w:rsidRPr="009B30D6" w:rsidRDefault="004971C4">
      <w:pPr>
        <w:rPr>
          <w:rFonts w:ascii="Arial" w:hAnsi="Arial" w:cs="Arial"/>
          <w:lang w:val="en-GB"/>
        </w:rPr>
      </w:pPr>
      <w:r w:rsidRPr="004971C4">
        <w:rPr>
          <w:noProof/>
        </w:rPr>
        <w:drawing>
          <wp:inline distT="0" distB="0" distL="0" distR="0" wp14:anchorId="0D986721" wp14:editId="3A2FBF93">
            <wp:extent cx="5760720" cy="6456680"/>
            <wp:effectExtent l="0" t="0" r="0" b="127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760720" cy="6456680"/>
                    </a:xfrm>
                    <a:prstGeom prst="rect">
                      <a:avLst/>
                    </a:prstGeom>
                    <a:noFill/>
                    <a:ln>
                      <a:noFill/>
                    </a:ln>
                  </pic:spPr>
                </pic:pic>
              </a:graphicData>
            </a:graphic>
          </wp:inline>
        </w:drawing>
      </w:r>
    </w:p>
    <w:p w14:paraId="27E45FFA" w14:textId="77777777" w:rsidR="003653EB" w:rsidRPr="009B30D6" w:rsidRDefault="00062207">
      <w:pPr>
        <w:keepNext/>
        <w:keepLines/>
        <w:rPr>
          <w:rFonts w:ascii="Arial" w:hAnsi="Arial" w:cs="Arial"/>
          <w:lang w:val="en-GB"/>
        </w:rPr>
      </w:pPr>
      <w:r w:rsidRPr="009B30D6">
        <w:rPr>
          <w:rFonts w:ascii="Arial" w:hAnsi="Arial" w:cs="Arial"/>
          <w:lang w:val="en-GB"/>
        </w:rPr>
        <w:lastRenderedPageBreak/>
        <w:t>Results of average production:</w:t>
      </w:r>
    </w:p>
    <w:p w14:paraId="7F42B53C" w14:textId="42DDC0D8" w:rsidR="003653EB" w:rsidRPr="009B30D6" w:rsidRDefault="004971C4">
      <w:pPr>
        <w:rPr>
          <w:rFonts w:ascii="Arial" w:hAnsi="Arial" w:cs="Arial"/>
          <w:lang w:val="en-GB"/>
        </w:rPr>
      </w:pPr>
      <w:r w:rsidRPr="004971C4">
        <w:rPr>
          <w:noProof/>
        </w:rPr>
        <w:drawing>
          <wp:inline distT="0" distB="0" distL="0" distR="0" wp14:anchorId="18620F89" wp14:editId="20509EA9">
            <wp:extent cx="5760720" cy="659955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760720" cy="6599555"/>
                    </a:xfrm>
                    <a:prstGeom prst="rect">
                      <a:avLst/>
                    </a:prstGeom>
                    <a:noFill/>
                    <a:ln>
                      <a:noFill/>
                    </a:ln>
                  </pic:spPr>
                </pic:pic>
              </a:graphicData>
            </a:graphic>
          </wp:inline>
        </w:drawing>
      </w:r>
    </w:p>
    <w:p w14:paraId="3D2FC093" w14:textId="77777777" w:rsidR="003653EB" w:rsidRPr="009B30D6" w:rsidRDefault="003653EB">
      <w:pPr>
        <w:rPr>
          <w:rFonts w:ascii="Arial" w:hAnsi="Arial" w:cs="Arial"/>
          <w:highlight w:val="yellow"/>
          <w:lang w:val="en-GB"/>
        </w:rPr>
      </w:pPr>
    </w:p>
    <w:sectPr w:rsidR="003653EB" w:rsidRPr="009B30D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2D9E34" w14:textId="77777777" w:rsidR="00BA0746" w:rsidRDefault="00BA0746">
      <w:pPr>
        <w:spacing w:line="240" w:lineRule="auto"/>
      </w:pPr>
      <w:r>
        <w:separator/>
      </w:r>
    </w:p>
  </w:endnote>
  <w:endnote w:type="continuationSeparator" w:id="0">
    <w:p w14:paraId="09D19AA9" w14:textId="77777777" w:rsidR="00BA0746" w:rsidRDefault="00BA074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Comfortaa Light"/>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A1F944" w14:textId="77777777" w:rsidR="00BA0746" w:rsidRDefault="00BA0746">
      <w:pPr>
        <w:spacing w:line="240" w:lineRule="auto"/>
      </w:pPr>
      <w:r>
        <w:separator/>
      </w:r>
    </w:p>
  </w:footnote>
  <w:footnote w:type="continuationSeparator" w:id="0">
    <w:p w14:paraId="414653FA" w14:textId="77777777" w:rsidR="00BA0746" w:rsidRDefault="00BA0746">
      <w:pPr>
        <w:spacing w:line="240" w:lineRule="auto"/>
      </w:pPr>
      <w:r>
        <w:continuationSeparator/>
      </w:r>
    </w:p>
  </w:footnote>
  <w:footnote w:id="1">
    <w:p w14:paraId="67AA199D" w14:textId="77777777" w:rsidR="003653EB" w:rsidRPr="004C6E9E" w:rsidRDefault="00062207">
      <w:pPr>
        <w:pStyle w:val="FootnoteText"/>
        <w:rPr>
          <w:rFonts w:ascii="Arial" w:hAnsi="Arial" w:cs="Arial"/>
          <w:sz w:val="18"/>
          <w:szCs w:val="18"/>
          <w:lang w:val="cs-CZ"/>
        </w:rPr>
      </w:pPr>
      <w:r w:rsidRPr="004C6E9E">
        <w:rPr>
          <w:rStyle w:val="FootnoteReference"/>
          <w:rFonts w:ascii="Arial" w:hAnsi="Arial" w:cs="Arial"/>
          <w:sz w:val="18"/>
          <w:szCs w:val="18"/>
        </w:rPr>
        <w:footnoteRef/>
      </w:r>
      <w:r w:rsidRPr="004C6E9E">
        <w:rPr>
          <w:rFonts w:ascii="Arial" w:hAnsi="Arial" w:cs="Arial"/>
          <w:sz w:val="18"/>
          <w:szCs w:val="18"/>
        </w:rPr>
        <w:t xml:space="preserve"> Some RES auctions, such as German PV pilot, have been performed under uniform pricing, nevertheless discriminatory pricing is much more common.</w:t>
      </w:r>
    </w:p>
  </w:footnote>
  <w:footnote w:id="2">
    <w:p w14:paraId="03A57A39" w14:textId="77777777" w:rsidR="003653EB" w:rsidRPr="004C6E9E" w:rsidRDefault="00062207">
      <w:pPr>
        <w:pStyle w:val="FootnoteText"/>
        <w:rPr>
          <w:rFonts w:ascii="Arial" w:hAnsi="Arial" w:cs="Arial"/>
          <w:sz w:val="18"/>
          <w:szCs w:val="18"/>
          <w:lang w:val="cs-CZ"/>
        </w:rPr>
      </w:pPr>
      <w:r w:rsidRPr="004C6E9E">
        <w:rPr>
          <w:rStyle w:val="FootnoteReference"/>
          <w:rFonts w:ascii="Arial" w:hAnsi="Arial" w:cs="Arial"/>
          <w:sz w:val="18"/>
          <w:szCs w:val="18"/>
        </w:rPr>
        <w:footnoteRef/>
      </w:r>
      <w:r w:rsidRPr="004C6E9E">
        <w:rPr>
          <w:rFonts w:ascii="Arial" w:hAnsi="Arial" w:cs="Arial"/>
          <w:sz w:val="18"/>
          <w:szCs w:val="18"/>
        </w:rPr>
        <w:t xml:space="preserve"> </w:t>
      </w:r>
      <w:r w:rsidRPr="004C6E9E">
        <w:rPr>
          <w:rFonts w:ascii="Arial" w:hAnsi="Arial" w:cs="Arial"/>
          <w:sz w:val="18"/>
          <w:szCs w:val="18"/>
          <w:lang w:val="cs-CZ"/>
        </w:rPr>
        <w:t>Exemptions are for example German or Dutch off shore wind auctions.</w:t>
      </w:r>
    </w:p>
  </w:footnote>
  <w:footnote w:id="3">
    <w:p w14:paraId="7E4E9C8B" w14:textId="77777777" w:rsidR="003653EB" w:rsidRDefault="00062207">
      <w:pPr>
        <w:pStyle w:val="FootnoteText"/>
        <w:rPr>
          <w:lang w:val="cs-CZ"/>
        </w:rPr>
      </w:pPr>
      <w:r w:rsidRPr="004C6E9E">
        <w:rPr>
          <w:rStyle w:val="FootnoteReference"/>
          <w:rFonts w:ascii="Arial" w:hAnsi="Arial" w:cs="Arial"/>
          <w:sz w:val="18"/>
          <w:szCs w:val="18"/>
        </w:rPr>
        <w:footnoteRef/>
      </w:r>
      <w:r w:rsidRPr="004C6E9E">
        <w:rPr>
          <w:rFonts w:ascii="Arial" w:hAnsi="Arial" w:cs="Arial"/>
          <w:sz w:val="18"/>
          <w:szCs w:val="18"/>
        </w:rPr>
        <w:t xml:space="preserve"> Since a specific amount of power is auctioned, the good can be defined as homogeneous (Myerson, 1981)</w:t>
      </w:r>
    </w:p>
  </w:footnote>
  <w:footnote w:id="4">
    <w:p w14:paraId="342CFA6B" w14:textId="0EB7A890" w:rsidR="00AC26CF" w:rsidRPr="00AC26CF" w:rsidRDefault="00AC26CF">
      <w:pPr>
        <w:pStyle w:val="FootnoteText"/>
        <w:rPr>
          <w:rFonts w:ascii="Arial" w:hAnsi="Arial" w:cs="Arial"/>
          <w:lang w:val="cs-CZ"/>
        </w:rPr>
      </w:pPr>
      <w:r w:rsidRPr="00AC26CF">
        <w:rPr>
          <w:rStyle w:val="FootnoteReference"/>
          <w:rFonts w:ascii="Arial" w:hAnsi="Arial" w:cs="Arial"/>
          <w:sz w:val="18"/>
          <w:szCs w:val="18"/>
        </w:rPr>
        <w:footnoteRef/>
      </w:r>
      <w:r w:rsidRPr="00AC26CF">
        <w:rPr>
          <w:rFonts w:ascii="Arial" w:hAnsi="Arial" w:cs="Arial"/>
          <w:sz w:val="18"/>
          <w:szCs w:val="18"/>
        </w:rPr>
        <w:t xml:space="preserve"> It is to be noted that costs that might differ in each bidders’ perspective such as future electricity prices forecast; other macroeconomic assumptions; cost of financing; return requirements etc. are not considered within the scope of this model (however considering subsequent resale options, they should not in theory play significant role).</w:t>
      </w:r>
    </w:p>
  </w:footnote>
  <w:footnote w:id="5">
    <w:p w14:paraId="7F8DACB0" w14:textId="77777777" w:rsidR="001B58D2" w:rsidRPr="004C6E9E" w:rsidRDefault="001B58D2" w:rsidP="001B58D2">
      <w:pPr>
        <w:pStyle w:val="FootnoteText"/>
        <w:rPr>
          <w:rFonts w:ascii="Arial" w:hAnsi="Arial" w:cs="Arial"/>
          <w:sz w:val="18"/>
          <w:szCs w:val="18"/>
          <w:lang w:val="cs-CZ"/>
        </w:rPr>
      </w:pPr>
      <w:r w:rsidRPr="004C6E9E">
        <w:rPr>
          <w:rStyle w:val="FootnoteReference"/>
          <w:rFonts w:ascii="Arial" w:hAnsi="Arial" w:cs="Arial"/>
          <w:sz w:val="18"/>
          <w:szCs w:val="18"/>
        </w:rPr>
        <w:footnoteRef/>
      </w:r>
      <w:r w:rsidRPr="004C6E9E">
        <w:rPr>
          <w:rFonts w:ascii="Arial" w:hAnsi="Arial" w:cs="Arial"/>
          <w:sz w:val="18"/>
          <w:szCs w:val="18"/>
        </w:rPr>
        <w:t xml:space="preserve"> See e.g. </w:t>
      </w:r>
      <w:r w:rsidRPr="004C6E9E">
        <w:rPr>
          <w:rFonts w:ascii="Arial" w:hAnsi="Arial" w:cs="Arial"/>
          <w:sz w:val="18"/>
          <w:szCs w:val="18"/>
          <w:lang w:val="cs-CZ"/>
        </w:rPr>
        <w:t>https://www.renewables.ninja/</w:t>
      </w:r>
    </w:p>
  </w:footnote>
  <w:footnote w:id="6">
    <w:p w14:paraId="495F18CE" w14:textId="51FCD8A9" w:rsidR="002C3A39" w:rsidRPr="002C3A39" w:rsidRDefault="002C3A39">
      <w:pPr>
        <w:pStyle w:val="FootnoteText"/>
        <w:rPr>
          <w:rFonts w:ascii="Arial" w:hAnsi="Arial" w:cs="Arial"/>
          <w:lang w:val="cs-CZ"/>
        </w:rPr>
      </w:pPr>
      <w:r w:rsidRPr="002C3A39">
        <w:rPr>
          <w:rStyle w:val="FootnoteReference"/>
          <w:rFonts w:ascii="Arial" w:hAnsi="Arial" w:cs="Arial"/>
          <w:sz w:val="18"/>
          <w:szCs w:val="18"/>
        </w:rPr>
        <w:footnoteRef/>
      </w:r>
      <w:r w:rsidRPr="002C3A39">
        <w:rPr>
          <w:rFonts w:ascii="Arial" w:hAnsi="Arial" w:cs="Arial"/>
          <w:sz w:val="18"/>
          <w:szCs w:val="18"/>
        </w:rPr>
        <w:t xml:space="preserve"> The revenue equivalence should hold for all regular auction formats.</w:t>
      </w:r>
    </w:p>
  </w:footnote>
  <w:footnote w:id="7">
    <w:p w14:paraId="178DC7D5" w14:textId="4AC3E479" w:rsidR="00762254" w:rsidRPr="00762254" w:rsidRDefault="00762254">
      <w:pPr>
        <w:pStyle w:val="FootnoteText"/>
        <w:rPr>
          <w:rFonts w:ascii="Arial" w:hAnsi="Arial" w:cs="Arial"/>
          <w:lang w:val="cs-CZ"/>
        </w:rPr>
      </w:pPr>
      <w:r w:rsidRPr="00762254">
        <w:rPr>
          <w:rStyle w:val="FootnoteReference"/>
          <w:rFonts w:ascii="Arial" w:hAnsi="Arial" w:cs="Arial"/>
          <w:sz w:val="18"/>
          <w:szCs w:val="18"/>
        </w:rPr>
        <w:footnoteRef/>
      </w:r>
      <w:r w:rsidRPr="00762254">
        <w:rPr>
          <w:rFonts w:ascii="Arial" w:hAnsi="Arial" w:cs="Arial"/>
          <w:sz w:val="18"/>
          <w:szCs w:val="18"/>
        </w:rPr>
        <w:t xml:space="preserve"> The LCOE is a measure of the average net present cost of electricity generation for a generating plant over its lifetime, i.e., how much the producers need to receive for every produced megawatt hour, in order to reach net present value of 0.</w:t>
      </w:r>
    </w:p>
  </w:footnote>
  <w:footnote w:id="8">
    <w:p w14:paraId="575316C3" w14:textId="0B63A779" w:rsidR="00A96742" w:rsidRPr="00A96742" w:rsidRDefault="00A96742">
      <w:pPr>
        <w:pStyle w:val="FootnoteText"/>
        <w:rPr>
          <w:rFonts w:ascii="Arial" w:hAnsi="Arial" w:cs="Arial"/>
          <w:sz w:val="18"/>
          <w:szCs w:val="18"/>
          <w:lang w:val="cs-CZ"/>
        </w:rPr>
      </w:pPr>
      <w:r w:rsidRPr="00A96742">
        <w:rPr>
          <w:rStyle w:val="FootnoteReference"/>
          <w:rFonts w:ascii="Arial" w:hAnsi="Arial" w:cs="Arial"/>
          <w:sz w:val="18"/>
          <w:szCs w:val="18"/>
        </w:rPr>
        <w:footnoteRef/>
      </w:r>
      <w:r w:rsidRPr="00A96742">
        <w:rPr>
          <w:rFonts w:ascii="Arial" w:hAnsi="Arial" w:cs="Arial"/>
          <w:sz w:val="18"/>
          <w:szCs w:val="18"/>
        </w:rPr>
        <w:t xml:space="preserve"> A solution for selecting winners would need to be implemented; therefore I have chosen slightly higher and slightly lower value to illustrate the difference.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194EFB"/>
    <w:multiLevelType w:val="multilevel"/>
    <w:tmpl w:val="13194EFB"/>
    <w:lvl w:ilvl="0">
      <w:start w:val="1"/>
      <w:numFmt w:val="upperLetter"/>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1F2B6849"/>
    <w:multiLevelType w:val="multilevel"/>
    <w:tmpl w:val="1F2B6849"/>
    <w:lvl w:ilvl="0">
      <w:numFmt w:val="bullet"/>
      <w:lvlText w:val="-"/>
      <w:lvlJc w:val="left"/>
      <w:pPr>
        <w:ind w:left="720" w:hanging="360"/>
      </w:pPr>
      <w:rPr>
        <w:rFonts w:ascii="Arial" w:eastAsiaTheme="minorEastAsia" w:hAnsi="Aria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25394346"/>
    <w:multiLevelType w:val="multilevel"/>
    <w:tmpl w:val="514168B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8767CB3"/>
    <w:multiLevelType w:val="multilevel"/>
    <w:tmpl w:val="514168B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373019C"/>
    <w:multiLevelType w:val="multilevel"/>
    <w:tmpl w:val="3373019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514168B1"/>
    <w:multiLevelType w:val="multilevel"/>
    <w:tmpl w:val="514168B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56BA57FB"/>
    <w:multiLevelType w:val="multilevel"/>
    <w:tmpl w:val="56BA57FB"/>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1129588377">
    <w:abstractNumId w:val="5"/>
  </w:num>
  <w:num w:numId="2" w16cid:durableId="1023819227">
    <w:abstractNumId w:val="6"/>
  </w:num>
  <w:num w:numId="3" w16cid:durableId="883491854">
    <w:abstractNumId w:val="1"/>
  </w:num>
  <w:num w:numId="4" w16cid:durableId="651980068">
    <w:abstractNumId w:val="4"/>
  </w:num>
  <w:num w:numId="5" w16cid:durableId="1558275583">
    <w:abstractNumId w:val="0"/>
  </w:num>
  <w:num w:numId="6" w16cid:durableId="266667043">
    <w:abstractNumId w:val="2"/>
  </w:num>
  <w:num w:numId="7" w16cid:durableId="804009364">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rokop Čech">
    <w15:presenceInfo w15:providerId="Windows Live" w15:userId="04f7b0734ad445a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2C63"/>
    <w:rsid w:val="B979084B"/>
    <w:rsid w:val="DFF798EB"/>
    <w:rsid w:val="FABFFEFB"/>
    <w:rsid w:val="FAF91474"/>
    <w:rsid w:val="FCEBFF4A"/>
    <w:rsid w:val="000037D3"/>
    <w:rsid w:val="00005322"/>
    <w:rsid w:val="00006971"/>
    <w:rsid w:val="00015849"/>
    <w:rsid w:val="00015FA6"/>
    <w:rsid w:val="0002082D"/>
    <w:rsid w:val="00022A48"/>
    <w:rsid w:val="00023F7C"/>
    <w:rsid w:val="00024EC2"/>
    <w:rsid w:val="00025B09"/>
    <w:rsid w:val="00025B8C"/>
    <w:rsid w:val="00026A30"/>
    <w:rsid w:val="00027347"/>
    <w:rsid w:val="00030BF8"/>
    <w:rsid w:val="00035CA3"/>
    <w:rsid w:val="00036C35"/>
    <w:rsid w:val="00036C6F"/>
    <w:rsid w:val="00037316"/>
    <w:rsid w:val="000408D2"/>
    <w:rsid w:val="00040B41"/>
    <w:rsid w:val="0004379C"/>
    <w:rsid w:val="00046934"/>
    <w:rsid w:val="00053EDD"/>
    <w:rsid w:val="00062207"/>
    <w:rsid w:val="000708AF"/>
    <w:rsid w:val="00071E60"/>
    <w:rsid w:val="00073942"/>
    <w:rsid w:val="00075ABB"/>
    <w:rsid w:val="00076DAC"/>
    <w:rsid w:val="00077789"/>
    <w:rsid w:val="00084166"/>
    <w:rsid w:val="000910E8"/>
    <w:rsid w:val="00093E9A"/>
    <w:rsid w:val="000A204A"/>
    <w:rsid w:val="000A25BE"/>
    <w:rsid w:val="000A2EAC"/>
    <w:rsid w:val="000A48A4"/>
    <w:rsid w:val="000A6DE9"/>
    <w:rsid w:val="000B0D5B"/>
    <w:rsid w:val="000B0FB3"/>
    <w:rsid w:val="000B6E49"/>
    <w:rsid w:val="000B6EA9"/>
    <w:rsid w:val="000B708C"/>
    <w:rsid w:val="000B782C"/>
    <w:rsid w:val="000C176C"/>
    <w:rsid w:val="000C213E"/>
    <w:rsid w:val="000C233F"/>
    <w:rsid w:val="000C3B9D"/>
    <w:rsid w:val="000C5C7A"/>
    <w:rsid w:val="000D15C0"/>
    <w:rsid w:val="000D1A44"/>
    <w:rsid w:val="000D3935"/>
    <w:rsid w:val="000D5BA6"/>
    <w:rsid w:val="000D6B41"/>
    <w:rsid w:val="000D73B8"/>
    <w:rsid w:val="000D7891"/>
    <w:rsid w:val="000E5080"/>
    <w:rsid w:val="000E5166"/>
    <w:rsid w:val="000F0AC2"/>
    <w:rsid w:val="000F1FA0"/>
    <w:rsid w:val="000F3094"/>
    <w:rsid w:val="000F6580"/>
    <w:rsid w:val="000F6A9D"/>
    <w:rsid w:val="00100060"/>
    <w:rsid w:val="001027A8"/>
    <w:rsid w:val="00103CE0"/>
    <w:rsid w:val="0010498E"/>
    <w:rsid w:val="001118DF"/>
    <w:rsid w:val="0011428D"/>
    <w:rsid w:val="00114E72"/>
    <w:rsid w:val="00130430"/>
    <w:rsid w:val="001359F0"/>
    <w:rsid w:val="00145AE9"/>
    <w:rsid w:val="00145D09"/>
    <w:rsid w:val="00146C03"/>
    <w:rsid w:val="00150BB2"/>
    <w:rsid w:val="00152D06"/>
    <w:rsid w:val="00160A5E"/>
    <w:rsid w:val="00160DA0"/>
    <w:rsid w:val="00161232"/>
    <w:rsid w:val="001676E6"/>
    <w:rsid w:val="0017168B"/>
    <w:rsid w:val="00174259"/>
    <w:rsid w:val="00175B84"/>
    <w:rsid w:val="001814A6"/>
    <w:rsid w:val="00181627"/>
    <w:rsid w:val="00181DF3"/>
    <w:rsid w:val="00182DA4"/>
    <w:rsid w:val="00193450"/>
    <w:rsid w:val="00194525"/>
    <w:rsid w:val="001A2926"/>
    <w:rsid w:val="001A4785"/>
    <w:rsid w:val="001B031F"/>
    <w:rsid w:val="001B04C4"/>
    <w:rsid w:val="001B58D2"/>
    <w:rsid w:val="001C0E9F"/>
    <w:rsid w:val="001C669E"/>
    <w:rsid w:val="001C71F3"/>
    <w:rsid w:val="001C7300"/>
    <w:rsid w:val="001D04C4"/>
    <w:rsid w:val="001D1B9D"/>
    <w:rsid w:val="001D4568"/>
    <w:rsid w:val="001D54C4"/>
    <w:rsid w:val="001D5F48"/>
    <w:rsid w:val="001D5F69"/>
    <w:rsid w:val="001D6B40"/>
    <w:rsid w:val="001E4393"/>
    <w:rsid w:val="001F12C3"/>
    <w:rsid w:val="001F12F9"/>
    <w:rsid w:val="001F4AE9"/>
    <w:rsid w:val="001F70D0"/>
    <w:rsid w:val="002064DC"/>
    <w:rsid w:val="002231C2"/>
    <w:rsid w:val="00226F24"/>
    <w:rsid w:val="00230BFE"/>
    <w:rsid w:val="00232EBF"/>
    <w:rsid w:val="002333ED"/>
    <w:rsid w:val="00241259"/>
    <w:rsid w:val="00241427"/>
    <w:rsid w:val="00245A9B"/>
    <w:rsid w:val="00254433"/>
    <w:rsid w:val="002545C1"/>
    <w:rsid w:val="00255D5E"/>
    <w:rsid w:val="00256AC9"/>
    <w:rsid w:val="00256C70"/>
    <w:rsid w:val="0026107A"/>
    <w:rsid w:val="00261671"/>
    <w:rsid w:val="00263837"/>
    <w:rsid w:val="00264669"/>
    <w:rsid w:val="00264FF3"/>
    <w:rsid w:val="00265439"/>
    <w:rsid w:val="0026657B"/>
    <w:rsid w:val="00274288"/>
    <w:rsid w:val="00276F92"/>
    <w:rsid w:val="00280976"/>
    <w:rsid w:val="00281BCB"/>
    <w:rsid w:val="00282A84"/>
    <w:rsid w:val="0028454E"/>
    <w:rsid w:val="00284BE6"/>
    <w:rsid w:val="002851D7"/>
    <w:rsid w:val="002862F8"/>
    <w:rsid w:val="00293449"/>
    <w:rsid w:val="002A0C05"/>
    <w:rsid w:val="002A10F7"/>
    <w:rsid w:val="002A47AA"/>
    <w:rsid w:val="002A4DA1"/>
    <w:rsid w:val="002B2303"/>
    <w:rsid w:val="002B4811"/>
    <w:rsid w:val="002B78E5"/>
    <w:rsid w:val="002C1ABF"/>
    <w:rsid w:val="002C3497"/>
    <w:rsid w:val="002C3A39"/>
    <w:rsid w:val="002D115B"/>
    <w:rsid w:val="002D17EB"/>
    <w:rsid w:val="002D3EFF"/>
    <w:rsid w:val="002D40E8"/>
    <w:rsid w:val="002E0096"/>
    <w:rsid w:val="002E2543"/>
    <w:rsid w:val="002E3109"/>
    <w:rsid w:val="002E348F"/>
    <w:rsid w:val="002E3D7D"/>
    <w:rsid w:val="002E5A91"/>
    <w:rsid w:val="002F5808"/>
    <w:rsid w:val="002F60F4"/>
    <w:rsid w:val="002F6E3A"/>
    <w:rsid w:val="0030252C"/>
    <w:rsid w:val="00305C7B"/>
    <w:rsid w:val="00307B79"/>
    <w:rsid w:val="003157DD"/>
    <w:rsid w:val="00316C97"/>
    <w:rsid w:val="00320DDF"/>
    <w:rsid w:val="00322533"/>
    <w:rsid w:val="0032280D"/>
    <w:rsid w:val="00322CBC"/>
    <w:rsid w:val="00324F52"/>
    <w:rsid w:val="0032550C"/>
    <w:rsid w:val="003270A2"/>
    <w:rsid w:val="0032796B"/>
    <w:rsid w:val="003279B9"/>
    <w:rsid w:val="00327AC5"/>
    <w:rsid w:val="00333642"/>
    <w:rsid w:val="0033405D"/>
    <w:rsid w:val="003421A7"/>
    <w:rsid w:val="00343DA1"/>
    <w:rsid w:val="00346FB4"/>
    <w:rsid w:val="00347663"/>
    <w:rsid w:val="00352D36"/>
    <w:rsid w:val="00352E84"/>
    <w:rsid w:val="00354042"/>
    <w:rsid w:val="003605AB"/>
    <w:rsid w:val="00361FA6"/>
    <w:rsid w:val="003653EB"/>
    <w:rsid w:val="00366C70"/>
    <w:rsid w:val="00366DB4"/>
    <w:rsid w:val="003672FD"/>
    <w:rsid w:val="00370C40"/>
    <w:rsid w:val="0037718E"/>
    <w:rsid w:val="003855A5"/>
    <w:rsid w:val="003910E9"/>
    <w:rsid w:val="003943BB"/>
    <w:rsid w:val="00394608"/>
    <w:rsid w:val="00395CEA"/>
    <w:rsid w:val="00397C52"/>
    <w:rsid w:val="003A04BF"/>
    <w:rsid w:val="003A0F0C"/>
    <w:rsid w:val="003A50CB"/>
    <w:rsid w:val="003B26FF"/>
    <w:rsid w:val="003B3CD7"/>
    <w:rsid w:val="003C1CF6"/>
    <w:rsid w:val="003C35A5"/>
    <w:rsid w:val="003C46A3"/>
    <w:rsid w:val="003C6889"/>
    <w:rsid w:val="003C68A2"/>
    <w:rsid w:val="003D0420"/>
    <w:rsid w:val="003D22C2"/>
    <w:rsid w:val="003D27D3"/>
    <w:rsid w:val="003D5051"/>
    <w:rsid w:val="003D5BAC"/>
    <w:rsid w:val="003E02FA"/>
    <w:rsid w:val="003E0C0A"/>
    <w:rsid w:val="003E38CC"/>
    <w:rsid w:val="003E4055"/>
    <w:rsid w:val="003E5238"/>
    <w:rsid w:val="003E74CF"/>
    <w:rsid w:val="003F089C"/>
    <w:rsid w:val="003F384C"/>
    <w:rsid w:val="003F4B9C"/>
    <w:rsid w:val="003F79D1"/>
    <w:rsid w:val="00401247"/>
    <w:rsid w:val="00401B5C"/>
    <w:rsid w:val="004032DD"/>
    <w:rsid w:val="00403C36"/>
    <w:rsid w:val="00406662"/>
    <w:rsid w:val="00406FED"/>
    <w:rsid w:val="004077A9"/>
    <w:rsid w:val="0041073E"/>
    <w:rsid w:val="00412F8F"/>
    <w:rsid w:val="0041420E"/>
    <w:rsid w:val="00415F83"/>
    <w:rsid w:val="00417F90"/>
    <w:rsid w:val="004211E5"/>
    <w:rsid w:val="00422436"/>
    <w:rsid w:val="00424872"/>
    <w:rsid w:val="004270D7"/>
    <w:rsid w:val="004306A7"/>
    <w:rsid w:val="00431F53"/>
    <w:rsid w:val="00434573"/>
    <w:rsid w:val="00442323"/>
    <w:rsid w:val="00445C77"/>
    <w:rsid w:val="004460DD"/>
    <w:rsid w:val="00447F61"/>
    <w:rsid w:val="00452671"/>
    <w:rsid w:val="00453E18"/>
    <w:rsid w:val="00457C23"/>
    <w:rsid w:val="004624CF"/>
    <w:rsid w:val="00463E86"/>
    <w:rsid w:val="00465C94"/>
    <w:rsid w:val="004667C8"/>
    <w:rsid w:val="004709A7"/>
    <w:rsid w:val="00470EC9"/>
    <w:rsid w:val="004748E5"/>
    <w:rsid w:val="00474AF8"/>
    <w:rsid w:val="00476107"/>
    <w:rsid w:val="004805AB"/>
    <w:rsid w:val="004814D8"/>
    <w:rsid w:val="00481E40"/>
    <w:rsid w:val="00485007"/>
    <w:rsid w:val="004874D4"/>
    <w:rsid w:val="00494BC1"/>
    <w:rsid w:val="00495737"/>
    <w:rsid w:val="00496AA8"/>
    <w:rsid w:val="004971C4"/>
    <w:rsid w:val="004A0241"/>
    <w:rsid w:val="004A096D"/>
    <w:rsid w:val="004A1539"/>
    <w:rsid w:val="004A361A"/>
    <w:rsid w:val="004A425C"/>
    <w:rsid w:val="004A7327"/>
    <w:rsid w:val="004A7DF5"/>
    <w:rsid w:val="004B182F"/>
    <w:rsid w:val="004C14B0"/>
    <w:rsid w:val="004C2BB4"/>
    <w:rsid w:val="004C6BCC"/>
    <w:rsid w:val="004C6E9E"/>
    <w:rsid w:val="004C6F2C"/>
    <w:rsid w:val="004C7596"/>
    <w:rsid w:val="004C7F5A"/>
    <w:rsid w:val="004D5041"/>
    <w:rsid w:val="004E23BB"/>
    <w:rsid w:val="004E4E03"/>
    <w:rsid w:val="004E7AC4"/>
    <w:rsid w:val="004E7C68"/>
    <w:rsid w:val="004E7E07"/>
    <w:rsid w:val="00500B80"/>
    <w:rsid w:val="00505E38"/>
    <w:rsid w:val="005062E4"/>
    <w:rsid w:val="00512447"/>
    <w:rsid w:val="0051390B"/>
    <w:rsid w:val="00516CDC"/>
    <w:rsid w:val="005213BE"/>
    <w:rsid w:val="005224FE"/>
    <w:rsid w:val="005227C3"/>
    <w:rsid w:val="00522C23"/>
    <w:rsid w:val="005237A2"/>
    <w:rsid w:val="00524921"/>
    <w:rsid w:val="00527677"/>
    <w:rsid w:val="0053187F"/>
    <w:rsid w:val="005347AB"/>
    <w:rsid w:val="00535C1E"/>
    <w:rsid w:val="00535F6C"/>
    <w:rsid w:val="005413BE"/>
    <w:rsid w:val="00541CE6"/>
    <w:rsid w:val="00545E4A"/>
    <w:rsid w:val="005553DB"/>
    <w:rsid w:val="00556319"/>
    <w:rsid w:val="0056028E"/>
    <w:rsid w:val="00562BE5"/>
    <w:rsid w:val="005639E3"/>
    <w:rsid w:val="00564053"/>
    <w:rsid w:val="005704FB"/>
    <w:rsid w:val="00570BAA"/>
    <w:rsid w:val="005743A7"/>
    <w:rsid w:val="00577F06"/>
    <w:rsid w:val="00594C4C"/>
    <w:rsid w:val="00597D7B"/>
    <w:rsid w:val="005A2C63"/>
    <w:rsid w:val="005A37C1"/>
    <w:rsid w:val="005A56B9"/>
    <w:rsid w:val="005A674D"/>
    <w:rsid w:val="005A7247"/>
    <w:rsid w:val="005B20C0"/>
    <w:rsid w:val="005B23A9"/>
    <w:rsid w:val="005C390B"/>
    <w:rsid w:val="005C3DA7"/>
    <w:rsid w:val="005C41A8"/>
    <w:rsid w:val="005C47BD"/>
    <w:rsid w:val="005C67E2"/>
    <w:rsid w:val="005D0745"/>
    <w:rsid w:val="005D0F6B"/>
    <w:rsid w:val="005D3243"/>
    <w:rsid w:val="005D3B37"/>
    <w:rsid w:val="005D3CD7"/>
    <w:rsid w:val="005D4E8E"/>
    <w:rsid w:val="005E3836"/>
    <w:rsid w:val="005E5A69"/>
    <w:rsid w:val="005F04FE"/>
    <w:rsid w:val="005F30A9"/>
    <w:rsid w:val="005F4574"/>
    <w:rsid w:val="005F7B79"/>
    <w:rsid w:val="0060271C"/>
    <w:rsid w:val="00604A36"/>
    <w:rsid w:val="0060789E"/>
    <w:rsid w:val="00611AF5"/>
    <w:rsid w:val="00615CFE"/>
    <w:rsid w:val="00623228"/>
    <w:rsid w:val="00625A49"/>
    <w:rsid w:val="00626DBC"/>
    <w:rsid w:val="00627CED"/>
    <w:rsid w:val="006347D9"/>
    <w:rsid w:val="00634A98"/>
    <w:rsid w:val="0063694F"/>
    <w:rsid w:val="00640FCF"/>
    <w:rsid w:val="006413CB"/>
    <w:rsid w:val="00641E3F"/>
    <w:rsid w:val="006434B6"/>
    <w:rsid w:val="006549A3"/>
    <w:rsid w:val="00663953"/>
    <w:rsid w:val="00666EC8"/>
    <w:rsid w:val="00667177"/>
    <w:rsid w:val="00672AC0"/>
    <w:rsid w:val="00673C05"/>
    <w:rsid w:val="006766BC"/>
    <w:rsid w:val="00677D4D"/>
    <w:rsid w:val="00680015"/>
    <w:rsid w:val="00681C2F"/>
    <w:rsid w:val="00683559"/>
    <w:rsid w:val="0068538D"/>
    <w:rsid w:val="0068783D"/>
    <w:rsid w:val="006955F1"/>
    <w:rsid w:val="00696F8C"/>
    <w:rsid w:val="006A470F"/>
    <w:rsid w:val="006A7944"/>
    <w:rsid w:val="006B02E7"/>
    <w:rsid w:val="006B1B63"/>
    <w:rsid w:val="006B1C88"/>
    <w:rsid w:val="006B73A6"/>
    <w:rsid w:val="006C4CCD"/>
    <w:rsid w:val="006C5307"/>
    <w:rsid w:val="006C5810"/>
    <w:rsid w:val="006D1081"/>
    <w:rsid w:val="006D4AB6"/>
    <w:rsid w:val="006D7B0E"/>
    <w:rsid w:val="006E1736"/>
    <w:rsid w:val="006E357F"/>
    <w:rsid w:val="006E55EE"/>
    <w:rsid w:val="006E744B"/>
    <w:rsid w:val="006F4EEE"/>
    <w:rsid w:val="006F5442"/>
    <w:rsid w:val="006F5FD8"/>
    <w:rsid w:val="006F64DC"/>
    <w:rsid w:val="006F73B2"/>
    <w:rsid w:val="00704CE5"/>
    <w:rsid w:val="00706F4A"/>
    <w:rsid w:val="00710609"/>
    <w:rsid w:val="00711ACA"/>
    <w:rsid w:val="00713875"/>
    <w:rsid w:val="00713B12"/>
    <w:rsid w:val="00713D18"/>
    <w:rsid w:val="00713ECC"/>
    <w:rsid w:val="00720B1B"/>
    <w:rsid w:val="00721972"/>
    <w:rsid w:val="00723796"/>
    <w:rsid w:val="00724416"/>
    <w:rsid w:val="00726DA1"/>
    <w:rsid w:val="0073073A"/>
    <w:rsid w:val="0073240D"/>
    <w:rsid w:val="00732814"/>
    <w:rsid w:val="0074766B"/>
    <w:rsid w:val="00750E69"/>
    <w:rsid w:val="007556F9"/>
    <w:rsid w:val="00762254"/>
    <w:rsid w:val="00765B18"/>
    <w:rsid w:val="007661E9"/>
    <w:rsid w:val="0076708E"/>
    <w:rsid w:val="00773547"/>
    <w:rsid w:val="00775246"/>
    <w:rsid w:val="0078531D"/>
    <w:rsid w:val="0078562B"/>
    <w:rsid w:val="00785EEC"/>
    <w:rsid w:val="00786861"/>
    <w:rsid w:val="0079566A"/>
    <w:rsid w:val="007956C0"/>
    <w:rsid w:val="007A19FA"/>
    <w:rsid w:val="007A7394"/>
    <w:rsid w:val="007B4E38"/>
    <w:rsid w:val="007C4C1C"/>
    <w:rsid w:val="007D03B6"/>
    <w:rsid w:val="007D0486"/>
    <w:rsid w:val="007D0A71"/>
    <w:rsid w:val="007D1E00"/>
    <w:rsid w:val="007D252D"/>
    <w:rsid w:val="007D6B5D"/>
    <w:rsid w:val="007D6CAA"/>
    <w:rsid w:val="007E2DB5"/>
    <w:rsid w:val="007E2EEB"/>
    <w:rsid w:val="007F0BDE"/>
    <w:rsid w:val="007F1A2F"/>
    <w:rsid w:val="007F4BEA"/>
    <w:rsid w:val="007F5707"/>
    <w:rsid w:val="007F5A62"/>
    <w:rsid w:val="00802F93"/>
    <w:rsid w:val="008053B2"/>
    <w:rsid w:val="00806A43"/>
    <w:rsid w:val="008072F3"/>
    <w:rsid w:val="008201C5"/>
    <w:rsid w:val="0082491B"/>
    <w:rsid w:val="008253D4"/>
    <w:rsid w:val="00833BD0"/>
    <w:rsid w:val="0083477F"/>
    <w:rsid w:val="00834CFB"/>
    <w:rsid w:val="008352A3"/>
    <w:rsid w:val="00843B6F"/>
    <w:rsid w:val="0084585F"/>
    <w:rsid w:val="0084648A"/>
    <w:rsid w:val="00851A73"/>
    <w:rsid w:val="0085319D"/>
    <w:rsid w:val="0086082C"/>
    <w:rsid w:val="00863138"/>
    <w:rsid w:val="00866E18"/>
    <w:rsid w:val="00867E0D"/>
    <w:rsid w:val="00872A2A"/>
    <w:rsid w:val="00876DAC"/>
    <w:rsid w:val="0088126F"/>
    <w:rsid w:val="00883799"/>
    <w:rsid w:val="00886E51"/>
    <w:rsid w:val="008871B9"/>
    <w:rsid w:val="00891327"/>
    <w:rsid w:val="008936B8"/>
    <w:rsid w:val="00893C7D"/>
    <w:rsid w:val="0089597F"/>
    <w:rsid w:val="00896226"/>
    <w:rsid w:val="008A148C"/>
    <w:rsid w:val="008A4482"/>
    <w:rsid w:val="008A57A7"/>
    <w:rsid w:val="008B2262"/>
    <w:rsid w:val="008C4C48"/>
    <w:rsid w:val="008C5810"/>
    <w:rsid w:val="008C63F8"/>
    <w:rsid w:val="008D00E5"/>
    <w:rsid w:val="008D1EDE"/>
    <w:rsid w:val="008D662F"/>
    <w:rsid w:val="008D71D9"/>
    <w:rsid w:val="008E1BA1"/>
    <w:rsid w:val="008E1F35"/>
    <w:rsid w:val="008E20CA"/>
    <w:rsid w:val="008E27EA"/>
    <w:rsid w:val="008E2E42"/>
    <w:rsid w:val="008E3414"/>
    <w:rsid w:val="008E4979"/>
    <w:rsid w:val="008E6973"/>
    <w:rsid w:val="008E7D18"/>
    <w:rsid w:val="008F019F"/>
    <w:rsid w:val="008F3E45"/>
    <w:rsid w:val="008F6871"/>
    <w:rsid w:val="008F7348"/>
    <w:rsid w:val="0090372B"/>
    <w:rsid w:val="009052D1"/>
    <w:rsid w:val="00905AD2"/>
    <w:rsid w:val="0090605A"/>
    <w:rsid w:val="00907AD2"/>
    <w:rsid w:val="009138F6"/>
    <w:rsid w:val="00914C69"/>
    <w:rsid w:val="00917ECB"/>
    <w:rsid w:val="00921857"/>
    <w:rsid w:val="009224FC"/>
    <w:rsid w:val="0093092B"/>
    <w:rsid w:val="00931395"/>
    <w:rsid w:val="00933157"/>
    <w:rsid w:val="00933260"/>
    <w:rsid w:val="00935BA4"/>
    <w:rsid w:val="0093601C"/>
    <w:rsid w:val="009367E6"/>
    <w:rsid w:val="009376B4"/>
    <w:rsid w:val="00942EB0"/>
    <w:rsid w:val="00956FEB"/>
    <w:rsid w:val="00964809"/>
    <w:rsid w:val="00970CFB"/>
    <w:rsid w:val="00972810"/>
    <w:rsid w:val="0097358C"/>
    <w:rsid w:val="00973C69"/>
    <w:rsid w:val="0097486E"/>
    <w:rsid w:val="00977BCC"/>
    <w:rsid w:val="009818CE"/>
    <w:rsid w:val="009824A6"/>
    <w:rsid w:val="0099732B"/>
    <w:rsid w:val="00997C3D"/>
    <w:rsid w:val="009A2EBE"/>
    <w:rsid w:val="009A3560"/>
    <w:rsid w:val="009A637F"/>
    <w:rsid w:val="009A7853"/>
    <w:rsid w:val="009A7BDF"/>
    <w:rsid w:val="009B30D6"/>
    <w:rsid w:val="009B4F70"/>
    <w:rsid w:val="009C03B2"/>
    <w:rsid w:val="009C477F"/>
    <w:rsid w:val="009C53A9"/>
    <w:rsid w:val="009C566A"/>
    <w:rsid w:val="009D08AC"/>
    <w:rsid w:val="009D3146"/>
    <w:rsid w:val="009D6219"/>
    <w:rsid w:val="009E22BA"/>
    <w:rsid w:val="009E5F9B"/>
    <w:rsid w:val="009F0AD2"/>
    <w:rsid w:val="009F2666"/>
    <w:rsid w:val="009F3C59"/>
    <w:rsid w:val="009F3DC0"/>
    <w:rsid w:val="009F67B1"/>
    <w:rsid w:val="009F77AD"/>
    <w:rsid w:val="009F7976"/>
    <w:rsid w:val="00A05D00"/>
    <w:rsid w:val="00A06C93"/>
    <w:rsid w:val="00A07509"/>
    <w:rsid w:val="00A101C6"/>
    <w:rsid w:val="00A1088B"/>
    <w:rsid w:val="00A11FA6"/>
    <w:rsid w:val="00A15B7E"/>
    <w:rsid w:val="00A209BF"/>
    <w:rsid w:val="00A30DE8"/>
    <w:rsid w:val="00A341FA"/>
    <w:rsid w:val="00A448BF"/>
    <w:rsid w:val="00A44AB9"/>
    <w:rsid w:val="00A4723B"/>
    <w:rsid w:val="00A47DEA"/>
    <w:rsid w:val="00A53FD2"/>
    <w:rsid w:val="00A566EB"/>
    <w:rsid w:val="00A5682B"/>
    <w:rsid w:val="00A6031C"/>
    <w:rsid w:val="00A60614"/>
    <w:rsid w:val="00A61326"/>
    <w:rsid w:val="00A61AB9"/>
    <w:rsid w:val="00A62EC4"/>
    <w:rsid w:val="00A70360"/>
    <w:rsid w:val="00A80C27"/>
    <w:rsid w:val="00A83570"/>
    <w:rsid w:val="00A87E8C"/>
    <w:rsid w:val="00A91B40"/>
    <w:rsid w:val="00A92D29"/>
    <w:rsid w:val="00A93182"/>
    <w:rsid w:val="00A93700"/>
    <w:rsid w:val="00A96742"/>
    <w:rsid w:val="00A977D6"/>
    <w:rsid w:val="00AA0C36"/>
    <w:rsid w:val="00AA13AB"/>
    <w:rsid w:val="00AA1C04"/>
    <w:rsid w:val="00AA2442"/>
    <w:rsid w:val="00AA4C83"/>
    <w:rsid w:val="00AB1F38"/>
    <w:rsid w:val="00AB26EE"/>
    <w:rsid w:val="00AB3C55"/>
    <w:rsid w:val="00AB46FB"/>
    <w:rsid w:val="00AB5825"/>
    <w:rsid w:val="00AC26CF"/>
    <w:rsid w:val="00AC4AA9"/>
    <w:rsid w:val="00AC5CDD"/>
    <w:rsid w:val="00AC75BA"/>
    <w:rsid w:val="00AC77CE"/>
    <w:rsid w:val="00AE38A4"/>
    <w:rsid w:val="00AF17F0"/>
    <w:rsid w:val="00AF510C"/>
    <w:rsid w:val="00AF5D9E"/>
    <w:rsid w:val="00AF5E7B"/>
    <w:rsid w:val="00AF6F36"/>
    <w:rsid w:val="00AF7047"/>
    <w:rsid w:val="00AF7BC4"/>
    <w:rsid w:val="00AF7D0A"/>
    <w:rsid w:val="00AF7D7F"/>
    <w:rsid w:val="00B002D8"/>
    <w:rsid w:val="00B03818"/>
    <w:rsid w:val="00B0579C"/>
    <w:rsid w:val="00B064BF"/>
    <w:rsid w:val="00B14366"/>
    <w:rsid w:val="00B15D50"/>
    <w:rsid w:val="00B16AD3"/>
    <w:rsid w:val="00B1745F"/>
    <w:rsid w:val="00B21236"/>
    <w:rsid w:val="00B22F31"/>
    <w:rsid w:val="00B2519F"/>
    <w:rsid w:val="00B336B2"/>
    <w:rsid w:val="00B33979"/>
    <w:rsid w:val="00B340A6"/>
    <w:rsid w:val="00B34944"/>
    <w:rsid w:val="00B35563"/>
    <w:rsid w:val="00B362A5"/>
    <w:rsid w:val="00B37B06"/>
    <w:rsid w:val="00B4040F"/>
    <w:rsid w:val="00B4453E"/>
    <w:rsid w:val="00B54C63"/>
    <w:rsid w:val="00B5565D"/>
    <w:rsid w:val="00B56DAE"/>
    <w:rsid w:val="00B571EC"/>
    <w:rsid w:val="00B6222E"/>
    <w:rsid w:val="00B6373E"/>
    <w:rsid w:val="00B64FD7"/>
    <w:rsid w:val="00B65C7F"/>
    <w:rsid w:val="00B72934"/>
    <w:rsid w:val="00B767AF"/>
    <w:rsid w:val="00B7680A"/>
    <w:rsid w:val="00B81AAD"/>
    <w:rsid w:val="00B81EA7"/>
    <w:rsid w:val="00B9286C"/>
    <w:rsid w:val="00B9624C"/>
    <w:rsid w:val="00B965DC"/>
    <w:rsid w:val="00BA003F"/>
    <w:rsid w:val="00BA0746"/>
    <w:rsid w:val="00BA0E9A"/>
    <w:rsid w:val="00BA44A3"/>
    <w:rsid w:val="00BB06BE"/>
    <w:rsid w:val="00BB2011"/>
    <w:rsid w:val="00BB79FD"/>
    <w:rsid w:val="00BC1697"/>
    <w:rsid w:val="00BC31CA"/>
    <w:rsid w:val="00BD0249"/>
    <w:rsid w:val="00BD3C36"/>
    <w:rsid w:val="00BD774F"/>
    <w:rsid w:val="00BE0767"/>
    <w:rsid w:val="00BE2539"/>
    <w:rsid w:val="00BE3DF5"/>
    <w:rsid w:val="00BE63A2"/>
    <w:rsid w:val="00BF13BF"/>
    <w:rsid w:val="00BF4E84"/>
    <w:rsid w:val="00C06872"/>
    <w:rsid w:val="00C1063B"/>
    <w:rsid w:val="00C15657"/>
    <w:rsid w:val="00C16F02"/>
    <w:rsid w:val="00C172A1"/>
    <w:rsid w:val="00C17C23"/>
    <w:rsid w:val="00C219E1"/>
    <w:rsid w:val="00C2200B"/>
    <w:rsid w:val="00C24D4E"/>
    <w:rsid w:val="00C27640"/>
    <w:rsid w:val="00C320BF"/>
    <w:rsid w:val="00C33057"/>
    <w:rsid w:val="00C330A8"/>
    <w:rsid w:val="00C33EDD"/>
    <w:rsid w:val="00C37315"/>
    <w:rsid w:val="00C37DCF"/>
    <w:rsid w:val="00C4376E"/>
    <w:rsid w:val="00C45DC8"/>
    <w:rsid w:val="00C51A27"/>
    <w:rsid w:val="00C553E2"/>
    <w:rsid w:val="00C600F5"/>
    <w:rsid w:val="00C601B1"/>
    <w:rsid w:val="00C625BC"/>
    <w:rsid w:val="00C67214"/>
    <w:rsid w:val="00C72EE8"/>
    <w:rsid w:val="00C83E38"/>
    <w:rsid w:val="00C83EF7"/>
    <w:rsid w:val="00C85834"/>
    <w:rsid w:val="00C879BB"/>
    <w:rsid w:val="00C901C6"/>
    <w:rsid w:val="00C90DA8"/>
    <w:rsid w:val="00C91095"/>
    <w:rsid w:val="00C96CBA"/>
    <w:rsid w:val="00CA0967"/>
    <w:rsid w:val="00CA51D0"/>
    <w:rsid w:val="00CA57B2"/>
    <w:rsid w:val="00CA5DA6"/>
    <w:rsid w:val="00CB4E3C"/>
    <w:rsid w:val="00CB53A4"/>
    <w:rsid w:val="00CB6DAC"/>
    <w:rsid w:val="00CC32CF"/>
    <w:rsid w:val="00CC39E7"/>
    <w:rsid w:val="00CC5F76"/>
    <w:rsid w:val="00CD1AC5"/>
    <w:rsid w:val="00CD5D4D"/>
    <w:rsid w:val="00CD6644"/>
    <w:rsid w:val="00CE248A"/>
    <w:rsid w:val="00CE4455"/>
    <w:rsid w:val="00CE4F6D"/>
    <w:rsid w:val="00CE63DC"/>
    <w:rsid w:val="00CF0A6C"/>
    <w:rsid w:val="00CF0E96"/>
    <w:rsid w:val="00CF13B7"/>
    <w:rsid w:val="00CF169C"/>
    <w:rsid w:val="00CF72A0"/>
    <w:rsid w:val="00D00A5C"/>
    <w:rsid w:val="00D04B96"/>
    <w:rsid w:val="00D0525F"/>
    <w:rsid w:val="00D07533"/>
    <w:rsid w:val="00D12CAD"/>
    <w:rsid w:val="00D225AD"/>
    <w:rsid w:val="00D23752"/>
    <w:rsid w:val="00D25E45"/>
    <w:rsid w:val="00D31521"/>
    <w:rsid w:val="00D355C5"/>
    <w:rsid w:val="00D355D0"/>
    <w:rsid w:val="00D363EC"/>
    <w:rsid w:val="00D36E36"/>
    <w:rsid w:val="00D41047"/>
    <w:rsid w:val="00D425FD"/>
    <w:rsid w:val="00D4293A"/>
    <w:rsid w:val="00D449FF"/>
    <w:rsid w:val="00D4566E"/>
    <w:rsid w:val="00D50160"/>
    <w:rsid w:val="00D53A8F"/>
    <w:rsid w:val="00D547A7"/>
    <w:rsid w:val="00D57DD6"/>
    <w:rsid w:val="00D607A3"/>
    <w:rsid w:val="00D70D31"/>
    <w:rsid w:val="00D72679"/>
    <w:rsid w:val="00D76C1B"/>
    <w:rsid w:val="00D8197A"/>
    <w:rsid w:val="00D8347E"/>
    <w:rsid w:val="00D8594D"/>
    <w:rsid w:val="00D96318"/>
    <w:rsid w:val="00DA0A80"/>
    <w:rsid w:val="00DA31EA"/>
    <w:rsid w:val="00DA35C7"/>
    <w:rsid w:val="00DA56B1"/>
    <w:rsid w:val="00DB1DB3"/>
    <w:rsid w:val="00DB27B9"/>
    <w:rsid w:val="00DB6D83"/>
    <w:rsid w:val="00DC596B"/>
    <w:rsid w:val="00DC6CC3"/>
    <w:rsid w:val="00DD15CD"/>
    <w:rsid w:val="00DD17A1"/>
    <w:rsid w:val="00DD40BC"/>
    <w:rsid w:val="00DD41BE"/>
    <w:rsid w:val="00DD4A81"/>
    <w:rsid w:val="00DE033E"/>
    <w:rsid w:val="00DE1A1F"/>
    <w:rsid w:val="00DF1552"/>
    <w:rsid w:val="00DF649F"/>
    <w:rsid w:val="00E0199D"/>
    <w:rsid w:val="00E03801"/>
    <w:rsid w:val="00E04322"/>
    <w:rsid w:val="00E102D3"/>
    <w:rsid w:val="00E10ACE"/>
    <w:rsid w:val="00E11339"/>
    <w:rsid w:val="00E12B1E"/>
    <w:rsid w:val="00E13C56"/>
    <w:rsid w:val="00E13D5E"/>
    <w:rsid w:val="00E173FC"/>
    <w:rsid w:val="00E222EE"/>
    <w:rsid w:val="00E31395"/>
    <w:rsid w:val="00E3201E"/>
    <w:rsid w:val="00E32535"/>
    <w:rsid w:val="00E36717"/>
    <w:rsid w:val="00E37473"/>
    <w:rsid w:val="00E3773D"/>
    <w:rsid w:val="00E40EE5"/>
    <w:rsid w:val="00E41C8B"/>
    <w:rsid w:val="00E42A6C"/>
    <w:rsid w:val="00E46D01"/>
    <w:rsid w:val="00E54C9E"/>
    <w:rsid w:val="00E54D04"/>
    <w:rsid w:val="00E61F91"/>
    <w:rsid w:val="00E62399"/>
    <w:rsid w:val="00E64847"/>
    <w:rsid w:val="00E7199C"/>
    <w:rsid w:val="00E719FB"/>
    <w:rsid w:val="00E75267"/>
    <w:rsid w:val="00E7783F"/>
    <w:rsid w:val="00E82126"/>
    <w:rsid w:val="00E83179"/>
    <w:rsid w:val="00E840B5"/>
    <w:rsid w:val="00E95552"/>
    <w:rsid w:val="00E96825"/>
    <w:rsid w:val="00E9737A"/>
    <w:rsid w:val="00EA2B7F"/>
    <w:rsid w:val="00EA44C9"/>
    <w:rsid w:val="00EA5DA3"/>
    <w:rsid w:val="00EA73E5"/>
    <w:rsid w:val="00EB020D"/>
    <w:rsid w:val="00EC1959"/>
    <w:rsid w:val="00EC4442"/>
    <w:rsid w:val="00EC5294"/>
    <w:rsid w:val="00EC58B6"/>
    <w:rsid w:val="00ED0146"/>
    <w:rsid w:val="00ED3134"/>
    <w:rsid w:val="00ED3311"/>
    <w:rsid w:val="00ED35CC"/>
    <w:rsid w:val="00ED3F50"/>
    <w:rsid w:val="00ED64CD"/>
    <w:rsid w:val="00ED75DB"/>
    <w:rsid w:val="00ED7B1F"/>
    <w:rsid w:val="00EE111C"/>
    <w:rsid w:val="00EE29FA"/>
    <w:rsid w:val="00EE3660"/>
    <w:rsid w:val="00EF0FA3"/>
    <w:rsid w:val="00EF24EA"/>
    <w:rsid w:val="00EF78B2"/>
    <w:rsid w:val="00EF7BC6"/>
    <w:rsid w:val="00F01121"/>
    <w:rsid w:val="00F05406"/>
    <w:rsid w:val="00F078C9"/>
    <w:rsid w:val="00F122C0"/>
    <w:rsid w:val="00F13214"/>
    <w:rsid w:val="00F20249"/>
    <w:rsid w:val="00F20F46"/>
    <w:rsid w:val="00F225CC"/>
    <w:rsid w:val="00F23748"/>
    <w:rsid w:val="00F35A3D"/>
    <w:rsid w:val="00F37F5B"/>
    <w:rsid w:val="00F51970"/>
    <w:rsid w:val="00F52051"/>
    <w:rsid w:val="00F5508F"/>
    <w:rsid w:val="00F56462"/>
    <w:rsid w:val="00F61BD0"/>
    <w:rsid w:val="00F645FF"/>
    <w:rsid w:val="00F64C0C"/>
    <w:rsid w:val="00F73343"/>
    <w:rsid w:val="00F74698"/>
    <w:rsid w:val="00F74F95"/>
    <w:rsid w:val="00F7558E"/>
    <w:rsid w:val="00F76967"/>
    <w:rsid w:val="00F8169E"/>
    <w:rsid w:val="00F90513"/>
    <w:rsid w:val="00FA1A6A"/>
    <w:rsid w:val="00FA3421"/>
    <w:rsid w:val="00FA41A6"/>
    <w:rsid w:val="00FA433B"/>
    <w:rsid w:val="00FA5F44"/>
    <w:rsid w:val="00FA6322"/>
    <w:rsid w:val="00FB1CC3"/>
    <w:rsid w:val="00FB4576"/>
    <w:rsid w:val="00FB500D"/>
    <w:rsid w:val="00FB5185"/>
    <w:rsid w:val="00FB562E"/>
    <w:rsid w:val="00FC1D64"/>
    <w:rsid w:val="00FC31BD"/>
    <w:rsid w:val="00FC5ABE"/>
    <w:rsid w:val="00FD0631"/>
    <w:rsid w:val="00FD316A"/>
    <w:rsid w:val="00FD48AF"/>
    <w:rsid w:val="00FD5849"/>
    <w:rsid w:val="00FE1308"/>
    <w:rsid w:val="00FE2144"/>
    <w:rsid w:val="00FE7B1B"/>
    <w:rsid w:val="00FF0994"/>
    <w:rsid w:val="00FF0A4B"/>
    <w:rsid w:val="00FF123E"/>
    <w:rsid w:val="00FF5BE1"/>
    <w:rsid w:val="57DBDEB6"/>
    <w:rsid w:val="6576F224"/>
    <w:rsid w:val="67F66467"/>
    <w:rsid w:val="7BBFD63D"/>
    <w:rsid w:val="7BEF755C"/>
    <w:rsid w:val="7D775822"/>
    <w:rsid w:val="7FDFAEC0"/>
  </w:rsids>
  <m:mathPr>
    <m:mathFont m:val="Cambria Math"/>
    <m:brkBin m:val="before"/>
    <m:brkBinSub m:val="--"/>
    <m:smallFrac m:val="0"/>
    <m:dispDef/>
    <m:lMargin m:val="0"/>
    <m:rMargin m:val="0"/>
    <m:defJc m:val="centerGroup"/>
    <m:wrapIndent m:val="1440"/>
    <m:intLim m:val="subSup"/>
    <m:naryLim m:val="undOvr"/>
  </m:mathPr>
  <w:themeFontLang w:val="cs-CZ"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09FE70"/>
  <w15:docId w15:val="{AF23C00C-8BF0-421D-B7E3-C1B7C6BAF4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unhideWhenUsed="1" w:qFormat="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2"/>
      <w:szCs w:val="22"/>
      <w:lang w:val="cs-CZ" w:eastAsia="en-US"/>
    </w:rPr>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unhideWhenUsed/>
    <w:qFormat/>
  </w:style>
  <w:style w:type="character" w:styleId="FootnoteReference">
    <w:name w:val="footnote reference"/>
    <w:basedOn w:val="DefaultParagraphFont"/>
    <w:uiPriority w:val="99"/>
    <w:semiHidden/>
    <w:unhideWhenUsed/>
    <w:qFormat/>
    <w:rPr>
      <w:vertAlign w:val="superscript"/>
    </w:rPr>
  </w:style>
  <w:style w:type="paragraph" w:styleId="FootnoteText">
    <w:name w:val="footnote text"/>
    <w:basedOn w:val="Normal"/>
    <w:link w:val="FootnoteTextChar"/>
    <w:uiPriority w:val="99"/>
    <w:unhideWhenUsed/>
    <w:qFormat/>
    <w:pPr>
      <w:spacing w:after="0" w:line="240" w:lineRule="auto"/>
    </w:pPr>
    <w:rPr>
      <w:sz w:val="20"/>
      <w:szCs w:val="20"/>
      <w:lang w:val="en-US"/>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character" w:styleId="Hyperlink">
    <w:name w:val="Hyperlink"/>
    <w:basedOn w:val="DefaultParagraphFont"/>
    <w:uiPriority w:val="99"/>
    <w:unhideWhenUsed/>
    <w:qFormat/>
    <w:rPr>
      <w:color w:val="0563C1" w:themeColor="hyperlink"/>
      <w:u w:val="single"/>
    </w:rPr>
  </w:style>
  <w:style w:type="paragraph" w:styleId="TOC1">
    <w:name w:val="toc 1"/>
    <w:basedOn w:val="Normal"/>
    <w:next w:val="Normal"/>
    <w:uiPriority w:val="39"/>
    <w:unhideWhenUsed/>
    <w:qFormat/>
    <w:pPr>
      <w:spacing w:after="100"/>
    </w:pPr>
  </w:style>
  <w:style w:type="paragraph" w:styleId="ListParagraph">
    <w:name w:val="List Paragraph"/>
    <w:basedOn w:val="Normal"/>
    <w:uiPriority w:val="34"/>
    <w:qFormat/>
    <w:pPr>
      <w:spacing w:after="0" w:line="240" w:lineRule="auto"/>
      <w:ind w:left="720"/>
    </w:pPr>
    <w:rPr>
      <w:rFonts w:ascii="Times New Roman" w:eastAsia="Times New Roman" w:hAnsi="Times New Roman" w:cs="Times New Roman"/>
      <w:sz w:val="24"/>
      <w:szCs w:val="24"/>
      <w:lang w:eastAsia="cs-CZ"/>
    </w:rPr>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2F5496" w:themeColor="accent1" w:themeShade="BF"/>
      <w:sz w:val="32"/>
      <w:szCs w:val="32"/>
    </w:rPr>
  </w:style>
  <w:style w:type="character" w:customStyle="1" w:styleId="FootnoteTextChar">
    <w:name w:val="Footnote Text Char"/>
    <w:basedOn w:val="DefaultParagraphFont"/>
    <w:link w:val="FootnoteText"/>
    <w:uiPriority w:val="99"/>
    <w:qFormat/>
    <w:rPr>
      <w:sz w:val="20"/>
      <w:szCs w:val="20"/>
      <w:lang w:val="en-US"/>
    </w:rPr>
  </w:style>
  <w:style w:type="paragraph" w:customStyle="1" w:styleId="TOCHeading1">
    <w:name w:val="TOC Heading1"/>
    <w:basedOn w:val="Heading1"/>
    <w:next w:val="Normal"/>
    <w:uiPriority w:val="39"/>
    <w:unhideWhenUsed/>
    <w:qFormat/>
    <w:pPr>
      <w:outlineLvl w:val="9"/>
    </w:pPr>
    <w:rPr>
      <w:lang w:val="en-US"/>
    </w:rPr>
  </w:style>
  <w:style w:type="character" w:styleId="PlaceholderText">
    <w:name w:val="Placeholder Text"/>
    <w:basedOn w:val="DefaultParagraphFont"/>
    <w:uiPriority w:val="99"/>
    <w:semiHidden/>
    <w:rPr>
      <w:color w:val="808080"/>
    </w:rPr>
  </w:style>
  <w:style w:type="character" w:customStyle="1" w:styleId="UnresolvedMention1">
    <w:name w:val="Unresolved Mention1"/>
    <w:basedOn w:val="DefaultParagraphFont"/>
    <w:uiPriority w:val="99"/>
    <w:semiHidden/>
    <w:unhideWhenUsed/>
    <w:rPr>
      <w:color w:val="605E5C"/>
      <w:shd w:val="clear" w:color="auto" w:fill="E1DFDD"/>
    </w:rPr>
  </w:style>
  <w:style w:type="character" w:customStyle="1" w:styleId="HTMLPreformattedChar">
    <w:name w:val="HTML Preformatted Char"/>
    <w:basedOn w:val="DefaultParagraphFont"/>
    <w:link w:val="HTMLPreformatted"/>
    <w:uiPriority w:val="99"/>
    <w:semiHidden/>
    <w:rPr>
      <w:rFonts w:ascii="Courier New" w:eastAsia="Times New Roman" w:hAnsi="Courier New" w:cs="Courier New"/>
    </w:rPr>
  </w:style>
  <w:style w:type="paragraph" w:styleId="Revision">
    <w:name w:val="Revision"/>
    <w:hidden/>
    <w:uiPriority w:val="99"/>
    <w:semiHidden/>
    <w:rsid w:val="00103CE0"/>
    <w:pPr>
      <w:spacing w:after="0" w:line="240" w:lineRule="auto"/>
    </w:pPr>
    <w:rPr>
      <w:sz w:val="22"/>
      <w:szCs w:val="22"/>
      <w:lang w:val="cs-CZ" w:eastAsia="en-US"/>
    </w:rPr>
  </w:style>
  <w:style w:type="paragraph" w:styleId="CommentSubject">
    <w:name w:val="annotation subject"/>
    <w:basedOn w:val="CommentText"/>
    <w:next w:val="CommentText"/>
    <w:link w:val="CommentSubjectChar"/>
    <w:uiPriority w:val="99"/>
    <w:semiHidden/>
    <w:unhideWhenUsed/>
    <w:rsid w:val="002A47AA"/>
    <w:pPr>
      <w:spacing w:line="240" w:lineRule="auto"/>
    </w:pPr>
    <w:rPr>
      <w:b/>
      <w:bCs/>
      <w:sz w:val="20"/>
      <w:szCs w:val="20"/>
    </w:rPr>
  </w:style>
  <w:style w:type="character" w:customStyle="1" w:styleId="CommentTextChar">
    <w:name w:val="Comment Text Char"/>
    <w:basedOn w:val="DefaultParagraphFont"/>
    <w:link w:val="CommentText"/>
    <w:uiPriority w:val="99"/>
    <w:rsid w:val="002A47AA"/>
    <w:rPr>
      <w:sz w:val="22"/>
      <w:szCs w:val="22"/>
      <w:lang w:val="cs-CZ" w:eastAsia="en-US"/>
    </w:rPr>
  </w:style>
  <w:style w:type="character" w:customStyle="1" w:styleId="CommentSubjectChar">
    <w:name w:val="Comment Subject Char"/>
    <w:basedOn w:val="CommentTextChar"/>
    <w:link w:val="CommentSubject"/>
    <w:uiPriority w:val="99"/>
    <w:semiHidden/>
    <w:rsid w:val="002A47AA"/>
    <w:rPr>
      <w:b/>
      <w:bCs/>
      <w:sz w:val="22"/>
      <w:szCs w:val="22"/>
      <w:lang w:val="cs-CZ" w:eastAsia="en-US"/>
    </w:rPr>
  </w:style>
  <w:style w:type="character" w:styleId="UnresolvedMention">
    <w:name w:val="Unresolved Mention"/>
    <w:basedOn w:val="DefaultParagraphFont"/>
    <w:uiPriority w:val="99"/>
    <w:semiHidden/>
    <w:unhideWhenUsed/>
    <w:rsid w:val="008201C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906471">
      <w:bodyDiv w:val="1"/>
      <w:marLeft w:val="0"/>
      <w:marRight w:val="0"/>
      <w:marTop w:val="0"/>
      <w:marBottom w:val="0"/>
      <w:divBdr>
        <w:top w:val="none" w:sz="0" w:space="0" w:color="auto"/>
        <w:left w:val="none" w:sz="0" w:space="0" w:color="auto"/>
        <w:bottom w:val="none" w:sz="0" w:space="0" w:color="auto"/>
        <w:right w:val="none" w:sz="0" w:space="0" w:color="auto"/>
      </w:divBdr>
    </w:div>
    <w:div w:id="187254564">
      <w:bodyDiv w:val="1"/>
      <w:marLeft w:val="0"/>
      <w:marRight w:val="0"/>
      <w:marTop w:val="0"/>
      <w:marBottom w:val="0"/>
      <w:divBdr>
        <w:top w:val="none" w:sz="0" w:space="0" w:color="auto"/>
        <w:left w:val="none" w:sz="0" w:space="0" w:color="auto"/>
        <w:bottom w:val="none" w:sz="0" w:space="0" w:color="auto"/>
        <w:right w:val="none" w:sz="0" w:space="0" w:color="auto"/>
      </w:divBdr>
    </w:div>
    <w:div w:id="587885040">
      <w:bodyDiv w:val="1"/>
      <w:marLeft w:val="0"/>
      <w:marRight w:val="0"/>
      <w:marTop w:val="0"/>
      <w:marBottom w:val="0"/>
      <w:divBdr>
        <w:top w:val="none" w:sz="0" w:space="0" w:color="auto"/>
        <w:left w:val="none" w:sz="0" w:space="0" w:color="auto"/>
        <w:bottom w:val="none" w:sz="0" w:space="0" w:color="auto"/>
        <w:right w:val="none" w:sz="0" w:space="0" w:color="auto"/>
      </w:divBdr>
    </w:div>
    <w:div w:id="18516781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emf"/><Relationship Id="rId26" Type="http://schemas.openxmlformats.org/officeDocument/2006/relationships/image" Target="media/image17.png"/><Relationship Id="rId39" Type="http://schemas.microsoft.com/office/2011/relationships/people" Target="people.xml"/><Relationship Id="rId21" Type="http://schemas.openxmlformats.org/officeDocument/2006/relationships/image" Target="media/image12.png"/><Relationship Id="rId34" Type="http://schemas.openxmlformats.org/officeDocument/2006/relationships/hyperlink" Target="https://doi.org/10.2139/ssrn.3417550" TargetMode="External"/><Relationship Id="rId7" Type="http://schemas.openxmlformats.org/officeDocument/2006/relationships/footnotes" Target="footnotes.xml"/><Relationship Id="rId12" Type="http://schemas.openxmlformats.org/officeDocument/2006/relationships/image" Target="media/image3.emf"/><Relationship Id="rId17" Type="http://schemas.openxmlformats.org/officeDocument/2006/relationships/image" Target="media/image8.emf"/><Relationship Id="rId25" Type="http://schemas.openxmlformats.org/officeDocument/2006/relationships/image" Target="media/image16.png"/><Relationship Id="rId33" Type="http://schemas.openxmlformats.org/officeDocument/2006/relationships/hyperlink" Target="https://doi.org/10.1596/1813-9450-1985" TargetMode="Externa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emf"/><Relationship Id="rId20" Type="http://schemas.openxmlformats.org/officeDocument/2006/relationships/image" Target="media/image11.emf"/><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emf"/><Relationship Id="rId37" Type="http://schemas.openxmlformats.org/officeDocument/2006/relationships/image" Target="media/image26.emf"/><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6.emf"/><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5.emf"/><Relationship Id="rId10" Type="http://schemas.openxmlformats.org/officeDocument/2006/relationships/image" Target="media/image1.png"/><Relationship Id="rId19" Type="http://schemas.openxmlformats.org/officeDocument/2006/relationships/image" Target="media/image10.emf"/><Relationship Id="rId31" Type="http://schemas.openxmlformats.org/officeDocument/2006/relationships/image" Target="media/image22.emf"/><Relationship Id="rId4" Type="http://schemas.openxmlformats.org/officeDocument/2006/relationships/styles" Target="styles.xml"/><Relationship Id="rId9" Type="http://schemas.openxmlformats.org/officeDocument/2006/relationships/hyperlink" Target="mailto:prokop.cech@ujep.cz"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4.emf"/><Relationship Id="rId8" Type="http://schemas.openxmlformats.org/officeDocument/2006/relationships/endnotes" Target="endnotes.xml"/><Relationship Id="rId3" Type="http://schemas.openxmlformats.org/officeDocument/2006/relationships/numbering" Target="numbering.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AD13DE0-6BB2-435C-80FE-A662543B74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39</Pages>
  <Words>11532</Words>
  <Characters>65734</Characters>
  <Application>Microsoft Office Word</Application>
  <DocSecurity>0</DocSecurity>
  <Lines>547</Lines>
  <Paragraphs>154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Prokop</dc:creator>
  <cp:lastModifiedBy>Prokop Čech</cp:lastModifiedBy>
  <cp:revision>7</cp:revision>
  <cp:lastPrinted>2023-01-13T22:01:00Z</cp:lastPrinted>
  <dcterms:created xsi:type="dcterms:W3CDTF">2023-01-13T21:56:00Z</dcterms:created>
  <dcterms:modified xsi:type="dcterms:W3CDTF">2023-01-13T22:02:00Z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1033-11.1.0.9711</vt:lpwstr>
  </property>
</Properties>
</file>